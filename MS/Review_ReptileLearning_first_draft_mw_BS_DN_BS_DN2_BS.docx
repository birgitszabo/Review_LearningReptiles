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7E4E3056" w:rsidR="005D3E36" w:rsidRPr="00015BF6" w:rsidRDefault="001737B8" w:rsidP="005D3E36">
      <w:pPr>
        <w:pStyle w:val="Heading1"/>
        <w:rPr>
          <w:lang w:val="en-AU"/>
        </w:rPr>
      </w:pPr>
      <w:bookmarkStart w:id="0" w:name="_Toc533667979"/>
      <w:bookmarkStart w:id="1" w:name="_Toc533668556"/>
      <w:bookmarkStart w:id="2" w:name="_Toc790125"/>
      <w:bookmarkStart w:id="3" w:name="_Toc1458084"/>
      <w:r>
        <w:t xml:space="preserve">Non-avian reptile learning 40 years on: </w:t>
      </w:r>
      <w:ins w:id="4" w:author="Daniel Noble" w:date="2019-02-20T13:10:00Z">
        <w:r w:rsidR="00FD4290">
          <w:t xml:space="preserve">advances, </w:t>
        </w:r>
      </w:ins>
      <w:commentRangeStart w:id="5"/>
      <w:commentRangeStart w:id="6"/>
      <w:r>
        <w:t>promise</w:t>
      </w:r>
      <w:ins w:id="7" w:author="Daniel Noble" w:date="2019-02-20T13:09:00Z">
        <w:r w:rsidR="00FD4290">
          <w:t>s</w:t>
        </w:r>
      </w:ins>
      <w:r>
        <w:t xml:space="preserve"> and potential</w:t>
      </w:r>
      <w:bookmarkEnd w:id="0"/>
      <w:bookmarkEnd w:id="1"/>
      <w:bookmarkEnd w:id="2"/>
      <w:bookmarkEnd w:id="3"/>
      <w:commentRangeEnd w:id="5"/>
      <w:r w:rsidR="00FD4290">
        <w:rPr>
          <w:rStyle w:val="CommentReference"/>
          <w:b w:val="0"/>
          <w:bCs w:val="0"/>
          <w:kern w:val="0"/>
        </w:rPr>
        <w:commentReference w:id="5"/>
      </w:r>
      <w:commentRangeEnd w:id="6"/>
      <w:r w:rsidR="007749C5">
        <w:rPr>
          <w:rStyle w:val="CommentReference"/>
          <w:b w:val="0"/>
          <w:bCs w:val="0"/>
          <w:kern w:val="0"/>
        </w:rPr>
        <w:commentReference w:id="6"/>
      </w:r>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10"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8" w:name="_Toc533667980"/>
      <w:bookmarkStart w:id="9" w:name="_Toc533668557"/>
      <w:bookmarkStart w:id="10" w:name="_Toc790126"/>
      <w:bookmarkStart w:id="11" w:name="_Toc1458085"/>
      <w:r w:rsidRPr="00606804">
        <w:rPr>
          <w:highlight w:val="yellow"/>
          <w:lang w:val="en-AU"/>
        </w:rPr>
        <w:lastRenderedPageBreak/>
        <w:t>Abstract</w:t>
      </w:r>
      <w:bookmarkEnd w:id="8"/>
      <w:bookmarkEnd w:id="9"/>
      <w:bookmarkEnd w:id="10"/>
      <w:bookmarkEnd w:id="11"/>
    </w:p>
    <w:p w14:paraId="6323F808" w14:textId="77777777" w:rsidR="00B479E4" w:rsidRDefault="00B479E4" w:rsidP="00B479E4">
      <w:pPr>
        <w:ind w:firstLine="0"/>
        <w:rPr>
          <w:lang w:val="en-AU"/>
        </w:rPr>
      </w:pPr>
      <w:r>
        <w:rPr>
          <w:lang w:val="en-AU"/>
        </w:rPr>
        <w:t xml:space="preserve">Recently, there has been a surge in cognition research in non-avian reptiles. As a diverse group of animals, non-avian reptiles (turtles, the tuatara crocodilians, and squamates - lizards, snakes and amphisbaena), have proven good model systems. </w:t>
      </w:r>
      <w:commentRangeStart w:id="12"/>
      <w:r>
        <w:rPr>
          <w:lang w:val="en-AU"/>
        </w:rPr>
        <w:t>We now have a better understanding of how the environment during embryonal development alters learning ability</w:t>
      </w:r>
      <w:commentRangeEnd w:id="12"/>
      <w:r w:rsidR="00034F19">
        <w:rPr>
          <w:rStyle w:val="CommentReference"/>
        </w:rPr>
        <w:commentReference w:id="12"/>
      </w:r>
      <w:r>
        <w:rPr>
          <w:lang w:val="en-AU"/>
        </w:rPr>
        <w:t xml:space="preserve">. Moreover, they have been essential in showing that group living is unnecessary for animals to learning from conspecifics. Moreover, reptiles show a diverse range of spatial learning  abilities and are able to acquire novel foraging techniques. Past research has undoubtedly demonstrated that non-avian reptiles are capable of more than just instinctive reactions and basic cognition. We identified over 90 studies investigating learning in reptiles during our systematic online literature search. </w:t>
      </w:r>
      <w:r w:rsidRPr="00C10C8C">
        <w:rPr>
          <w:lang w:val="en-AU"/>
        </w:rPr>
        <w:t>Our review</w:t>
      </w:r>
      <w:r>
        <w:rPr>
          <w:lang w:val="en-AU"/>
        </w:rPr>
        <w:t xml:space="preserve"> therefore</w:t>
      </w:r>
      <w:r w:rsidRPr="00C10C8C">
        <w:rPr>
          <w:lang w:val="en-AU"/>
        </w:rPr>
        <w:t xml:space="preserve"> provides an up-to-date overview of </w:t>
      </w:r>
      <w:r>
        <w:rPr>
          <w:lang w:val="en-AU"/>
        </w:rPr>
        <w:t>current knowledge</w:t>
      </w:r>
      <w:r w:rsidRPr="00C10C8C">
        <w:rPr>
          <w:lang w:val="en-AU"/>
        </w:rPr>
        <w:t xml:space="preserve"> </w:t>
      </w:r>
      <w:r>
        <w:rPr>
          <w:lang w:val="en-AU"/>
        </w:rPr>
        <w:t>by</w:t>
      </w:r>
      <w:r w:rsidRPr="00C10C8C">
        <w:rPr>
          <w:lang w:val="en-AU"/>
        </w:rPr>
        <w:t xml:space="preserve"> ty</w:t>
      </w:r>
      <w:r>
        <w:rPr>
          <w:lang w:val="en-AU"/>
        </w:rPr>
        <w:t>ing</w:t>
      </w:r>
      <w:r w:rsidRPr="00C10C8C">
        <w:rPr>
          <w:lang w:val="en-AU"/>
        </w:rPr>
        <w:t xml:space="preserve"> the collected evidence together </w:t>
      </w:r>
      <w:r>
        <w:rPr>
          <w:lang w:val="en-AU"/>
        </w:rPr>
        <w:t>under eight cognitive umbrella terms</w:t>
      </w:r>
      <w:r w:rsidRPr="00C10C8C">
        <w:rPr>
          <w:lang w:val="en-AU"/>
        </w:rPr>
        <w:t xml:space="preserve">. </w:t>
      </w:r>
      <w:r>
        <w:rPr>
          <w:lang w:val="en-AU"/>
        </w:rPr>
        <w:t xml:space="preserve">Importantly, we were able to identify a number of knowledge gaps and propose </w:t>
      </w:r>
      <w:r w:rsidRPr="00714ED8">
        <w:rPr>
          <w:lang w:val="en-AU"/>
        </w:rPr>
        <w:t>six</w:t>
      </w:r>
      <w:r w:rsidRPr="00C10C8C">
        <w:rPr>
          <w:lang w:val="en-AU"/>
        </w:rPr>
        <w:t xml:space="preserve"> research </w:t>
      </w:r>
      <w:r>
        <w:rPr>
          <w:lang w:val="en-AU"/>
        </w:rPr>
        <w:t>themes</w:t>
      </w:r>
      <w:r w:rsidRPr="00C10C8C">
        <w:rPr>
          <w:lang w:val="en-AU"/>
        </w:rPr>
        <w:t xml:space="preserve"> </w:t>
      </w:r>
      <w:r>
        <w:rPr>
          <w:lang w:val="en-AU"/>
        </w:rPr>
        <w:t>which offer important future research opportunities</w:t>
      </w:r>
      <w:r w:rsidRPr="00C10C8C">
        <w:rPr>
          <w:lang w:val="en-AU"/>
        </w:rPr>
        <w:t>.</w:t>
      </w:r>
      <w:r>
        <w:rPr>
          <w:lang w:val="en-AU"/>
        </w:rPr>
        <w:t xml:space="preserve"> Overall, we belief that for the field to move forward and produce high quality research it will be immensely important to abandon the descriptive approach (testing if a species can learn a task) in favour of an experimental approach elucidating cognitive variation between and within species. With the appropriate methodology, this still young field of research should advance greatly in the coming years and represents a significant research opportunity.</w:t>
      </w:r>
    </w:p>
    <w:p w14:paraId="36778921" w14:textId="77777777" w:rsidR="00CA200E" w:rsidRDefault="00CA200E" w:rsidP="0027545B">
      <w:pPr>
        <w:ind w:firstLine="0"/>
        <w:rPr>
          <w:lang w:val="en-AU"/>
        </w:rPr>
      </w:pPr>
    </w:p>
    <w:p w14:paraId="0A9149E6" w14:textId="3A232E28" w:rsidR="00CA200E" w:rsidRDefault="00CA200E" w:rsidP="0027545B">
      <w:pPr>
        <w:ind w:firstLine="0"/>
        <w:rPr>
          <w:lang w:val="en-AU"/>
        </w:rPr>
      </w:pPr>
      <w:r w:rsidRPr="00CA200E">
        <w:rPr>
          <w:i/>
          <w:lang w:val="en-AU"/>
        </w:rPr>
        <w:t xml:space="preserve">Keywords: </w:t>
      </w:r>
      <w:r w:rsidR="0022382D">
        <w:rPr>
          <w:lang w:val="en-AU"/>
        </w:rPr>
        <w:t xml:space="preserve">Amphisbaena, </w:t>
      </w:r>
      <w:proofErr w:type="spellStart"/>
      <w:r w:rsidR="0022382D">
        <w:rPr>
          <w:lang w:val="en-AU"/>
        </w:rPr>
        <w:t>Chelonia</w:t>
      </w:r>
      <w:proofErr w:type="spellEnd"/>
      <w:r w:rsidR="0022382D">
        <w:rPr>
          <w:lang w:val="en-AU"/>
        </w:rPr>
        <w:t>, c</w:t>
      </w:r>
      <w:r w:rsidR="00157277">
        <w:rPr>
          <w:lang w:val="en-AU"/>
        </w:rPr>
        <w:t>ognition,</w:t>
      </w:r>
      <w:r w:rsidR="004155DF" w:rsidRPr="004155DF">
        <w:rPr>
          <w:lang w:val="en-AU"/>
        </w:rPr>
        <w:t xml:space="preserve"> </w:t>
      </w:r>
      <w:proofErr w:type="spellStart"/>
      <w:r w:rsidR="0022382D">
        <w:rPr>
          <w:lang w:val="en-AU"/>
        </w:rPr>
        <w:t>Crocodilia</w:t>
      </w:r>
      <w:proofErr w:type="spellEnd"/>
      <w:r w:rsidR="000C379B">
        <w:rPr>
          <w:lang w:val="en-AU"/>
        </w:rPr>
        <w:t xml:space="preserve">, </w:t>
      </w:r>
      <w:r w:rsidR="00D347C7" w:rsidRPr="003F5356">
        <w:rPr>
          <w:rFonts w:cs="Arial"/>
          <w:szCs w:val="22"/>
          <w:lang w:val="en-US"/>
        </w:rPr>
        <w:t>integrative</w:t>
      </w:r>
      <w:r w:rsidR="00D347C7">
        <w:rPr>
          <w:rFonts w:cs="Arial"/>
          <w:szCs w:val="22"/>
          <w:lang w:val="en-US"/>
        </w:rPr>
        <w:t xml:space="preserve"> </w:t>
      </w:r>
      <w:r w:rsidR="00D347C7" w:rsidRPr="003F5356">
        <w:rPr>
          <w:rFonts w:cs="Arial"/>
          <w:szCs w:val="22"/>
          <w:lang w:val="en-US"/>
        </w:rPr>
        <w:t>review</w:t>
      </w:r>
      <w:r w:rsidR="004155DF">
        <w:rPr>
          <w:lang w:val="en-AU"/>
        </w:rPr>
        <w:t>,</w:t>
      </w:r>
      <w:r w:rsidR="00157277">
        <w:rPr>
          <w:lang w:val="en-AU"/>
        </w:rPr>
        <w:t xml:space="preserve"> </w:t>
      </w:r>
      <w:proofErr w:type="spellStart"/>
      <w:r w:rsidR="000C379B">
        <w:rPr>
          <w:lang w:val="en-AU"/>
        </w:rPr>
        <w:t>R</w:t>
      </w:r>
      <w:r w:rsidR="005A081B">
        <w:rPr>
          <w:lang w:val="en-AU"/>
        </w:rPr>
        <w:t>eptilia</w:t>
      </w:r>
      <w:proofErr w:type="spellEnd"/>
      <w:r w:rsidR="005A081B">
        <w:rPr>
          <w:lang w:val="en-AU"/>
        </w:rPr>
        <w:t xml:space="preserve">, </w:t>
      </w:r>
      <w:proofErr w:type="spellStart"/>
      <w:r w:rsidR="0022382D">
        <w:rPr>
          <w:lang w:val="en-AU"/>
        </w:rPr>
        <w:t>Rhynchocephalia</w:t>
      </w:r>
      <w:proofErr w:type="spellEnd"/>
      <w:r w:rsidR="0022382D">
        <w:rPr>
          <w:lang w:val="en-AU"/>
        </w:rPr>
        <w:t xml:space="preserve">, </w:t>
      </w:r>
      <w:proofErr w:type="spellStart"/>
      <w:r w:rsidR="0022382D">
        <w:rPr>
          <w:lang w:val="en-AU"/>
        </w:rPr>
        <w:t>Serpentes</w:t>
      </w:r>
      <w:proofErr w:type="spellEnd"/>
      <w:r w:rsidR="0022382D">
        <w:rPr>
          <w:lang w:val="en-AU"/>
        </w:rPr>
        <w:t>, Squamata</w:t>
      </w:r>
    </w:p>
    <w:p w14:paraId="2FD083BD" w14:textId="12187E3E" w:rsidR="001737B8" w:rsidRDefault="001737B8" w:rsidP="0027545B">
      <w:pPr>
        <w:ind w:firstLine="0"/>
        <w:rPr>
          <w:lang w:val="en-AU"/>
        </w:rPr>
      </w:pPr>
      <w:r>
        <w:rPr>
          <w:lang w:val="en-AU"/>
        </w:rPr>
        <w:br w:type="page"/>
      </w:r>
    </w:p>
    <w:p w14:paraId="59522F7F" w14:textId="2E163E4D" w:rsidR="001C0EE1" w:rsidRDefault="005A081B" w:rsidP="00FA6C21">
      <w:pPr>
        <w:pStyle w:val="Heading2"/>
        <w:numPr>
          <w:ilvl w:val="0"/>
          <w:numId w:val="0"/>
        </w:numPr>
        <w:ind w:left="284"/>
        <w:rPr>
          <w:rFonts w:asciiTheme="minorHAnsi" w:eastAsiaTheme="minorEastAsia" w:hAnsiTheme="minorHAnsi" w:cstheme="minorBidi"/>
          <w:noProof/>
          <w:szCs w:val="24"/>
          <w:lang w:val="en-AU"/>
        </w:rPr>
      </w:pPr>
      <w:bookmarkStart w:id="13" w:name="_Toc533668558"/>
      <w:bookmarkStart w:id="14" w:name="_Toc790127"/>
      <w:bookmarkStart w:id="15" w:name="_Toc1458086"/>
      <w:r>
        <w:rPr>
          <w:lang w:val="en-AU"/>
        </w:rPr>
        <w:lastRenderedPageBreak/>
        <w:t>Content</w:t>
      </w:r>
      <w:bookmarkEnd w:id="13"/>
      <w:bookmarkEnd w:id="14"/>
      <w:bookmarkEnd w:id="15"/>
      <w:r w:rsidR="008F110D">
        <w:rPr>
          <w:lang w:val="en-AU"/>
        </w:rPr>
        <w:fldChar w:fldCharType="begin"/>
      </w:r>
      <w:r w:rsidR="008F110D">
        <w:rPr>
          <w:lang w:val="en-AU"/>
        </w:rPr>
        <w:instrText xml:space="preserve"> TOC \o "1-3" \u </w:instrText>
      </w:r>
      <w:r w:rsidR="008F110D">
        <w:rPr>
          <w:lang w:val="en-AU"/>
        </w:rPr>
        <w:fldChar w:fldCharType="separate"/>
      </w:r>
    </w:p>
    <w:p w14:paraId="40F4FB92" w14:textId="30033EC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_Toc1458087 \h </w:instrText>
      </w:r>
      <w:r>
        <w:rPr>
          <w:noProof/>
        </w:rPr>
      </w:r>
      <w:r>
        <w:rPr>
          <w:noProof/>
        </w:rPr>
        <w:fldChar w:fldCharType="separate"/>
      </w:r>
      <w:r>
        <w:rPr>
          <w:noProof/>
        </w:rPr>
        <w:t>5</w:t>
      </w:r>
      <w:r>
        <w:rPr>
          <w:noProof/>
        </w:rPr>
        <w:fldChar w:fldCharType="end"/>
      </w:r>
    </w:p>
    <w:p w14:paraId="1163E11D" w14:textId="3ED5995D"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40 years of studying learning in reptiles</w:t>
      </w:r>
      <w:r>
        <w:rPr>
          <w:noProof/>
        </w:rPr>
        <w:tab/>
      </w:r>
      <w:r>
        <w:rPr>
          <w:noProof/>
        </w:rPr>
        <w:fldChar w:fldCharType="begin"/>
      </w:r>
      <w:r>
        <w:rPr>
          <w:noProof/>
        </w:rPr>
        <w:instrText xml:space="preserve"> PAGEREF _Toc1458088 \h </w:instrText>
      </w:r>
      <w:r>
        <w:rPr>
          <w:noProof/>
        </w:rPr>
      </w:r>
      <w:r>
        <w:rPr>
          <w:noProof/>
        </w:rPr>
        <w:fldChar w:fldCharType="separate"/>
      </w:r>
      <w:r>
        <w:rPr>
          <w:noProof/>
        </w:rPr>
        <w:t>8</w:t>
      </w:r>
      <w:r>
        <w:rPr>
          <w:noProof/>
        </w:rPr>
        <w:fldChar w:fldCharType="end"/>
      </w:r>
    </w:p>
    <w:p w14:paraId="3FBFDD8B" w14:textId="44D4EAE7"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Avoiding aversive stimuli</w:t>
      </w:r>
      <w:r>
        <w:rPr>
          <w:noProof/>
        </w:rPr>
        <w:tab/>
      </w:r>
      <w:r>
        <w:rPr>
          <w:noProof/>
        </w:rPr>
        <w:fldChar w:fldCharType="begin"/>
      </w:r>
      <w:r>
        <w:rPr>
          <w:noProof/>
        </w:rPr>
        <w:instrText xml:space="preserve"> PAGEREF _Toc1458089 \h </w:instrText>
      </w:r>
      <w:r>
        <w:rPr>
          <w:noProof/>
        </w:rPr>
      </w:r>
      <w:r>
        <w:rPr>
          <w:noProof/>
        </w:rPr>
        <w:fldChar w:fldCharType="separate"/>
      </w:r>
      <w:r>
        <w:rPr>
          <w:noProof/>
        </w:rPr>
        <w:t>8</w:t>
      </w:r>
      <w:r>
        <w:rPr>
          <w:noProof/>
        </w:rPr>
        <w:fldChar w:fldCharType="end"/>
      </w:r>
    </w:p>
    <w:p w14:paraId="3EA2E654" w14:textId="47056E3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2.</w:t>
      </w:r>
      <w:r>
        <w:rPr>
          <w:rFonts w:asciiTheme="minorHAnsi" w:eastAsiaTheme="minorEastAsia" w:hAnsiTheme="minorHAnsi" w:cstheme="minorBidi"/>
          <w:noProof/>
          <w:sz w:val="24"/>
          <w:szCs w:val="24"/>
          <w:lang w:val="en-AU"/>
        </w:rPr>
        <w:tab/>
      </w:r>
      <w:r>
        <w:rPr>
          <w:noProof/>
        </w:rPr>
        <w:t>Spatial</w:t>
      </w:r>
      <w:r w:rsidRPr="00B45385">
        <w:rPr>
          <w:noProof/>
          <w:lang w:val="en-AU"/>
        </w:rPr>
        <w:t xml:space="preserve"> cognition</w:t>
      </w:r>
      <w:r>
        <w:rPr>
          <w:noProof/>
        </w:rPr>
        <w:tab/>
      </w:r>
      <w:r>
        <w:rPr>
          <w:noProof/>
        </w:rPr>
        <w:fldChar w:fldCharType="begin"/>
      </w:r>
      <w:r>
        <w:rPr>
          <w:noProof/>
        </w:rPr>
        <w:instrText xml:space="preserve"> PAGEREF _Toc1458090 \h </w:instrText>
      </w:r>
      <w:r>
        <w:rPr>
          <w:noProof/>
        </w:rPr>
      </w:r>
      <w:r>
        <w:rPr>
          <w:noProof/>
        </w:rPr>
        <w:fldChar w:fldCharType="separate"/>
      </w:r>
      <w:r>
        <w:rPr>
          <w:noProof/>
        </w:rPr>
        <w:t>10</w:t>
      </w:r>
      <w:r>
        <w:rPr>
          <w:noProof/>
        </w:rPr>
        <w:fldChar w:fldCharType="end"/>
      </w:r>
    </w:p>
    <w:p w14:paraId="0A6AED46" w14:textId="21E5B19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3.</w:t>
      </w:r>
      <w:r>
        <w:rPr>
          <w:rFonts w:asciiTheme="minorHAnsi" w:eastAsiaTheme="minorEastAsia" w:hAnsiTheme="minorHAnsi" w:cstheme="minorBidi"/>
          <w:noProof/>
          <w:sz w:val="24"/>
          <w:szCs w:val="24"/>
          <w:lang w:val="en-AU"/>
        </w:rPr>
        <w:tab/>
      </w:r>
      <w:r>
        <w:rPr>
          <w:noProof/>
        </w:rPr>
        <w:t>Learning</w:t>
      </w:r>
      <w:r w:rsidRPr="00B45385">
        <w:rPr>
          <w:noProof/>
          <w:lang w:val="en-AU"/>
        </w:rPr>
        <w:t xml:space="preserve"> during foraging</w:t>
      </w:r>
      <w:r>
        <w:rPr>
          <w:noProof/>
        </w:rPr>
        <w:tab/>
      </w:r>
      <w:r>
        <w:rPr>
          <w:noProof/>
        </w:rPr>
        <w:fldChar w:fldCharType="begin"/>
      </w:r>
      <w:r>
        <w:rPr>
          <w:noProof/>
        </w:rPr>
        <w:instrText xml:space="preserve"> PAGEREF _Toc1458091 \h </w:instrText>
      </w:r>
      <w:r>
        <w:rPr>
          <w:noProof/>
        </w:rPr>
      </w:r>
      <w:r>
        <w:rPr>
          <w:noProof/>
        </w:rPr>
        <w:fldChar w:fldCharType="separate"/>
      </w:r>
      <w:r>
        <w:rPr>
          <w:noProof/>
        </w:rPr>
        <w:t>14</w:t>
      </w:r>
      <w:r>
        <w:rPr>
          <w:noProof/>
        </w:rPr>
        <w:fldChar w:fldCharType="end"/>
      </w:r>
    </w:p>
    <w:p w14:paraId="431D5838" w14:textId="1AD6215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 xml:space="preserve">Quality and </w:t>
      </w:r>
      <w:r>
        <w:rPr>
          <w:noProof/>
        </w:rPr>
        <w:t>quantity</w:t>
      </w:r>
      <w:r w:rsidRPr="00B45385">
        <w:rPr>
          <w:noProof/>
          <w:lang w:val="en-AU"/>
        </w:rPr>
        <w:t xml:space="preserve"> discrimination</w:t>
      </w:r>
      <w:r>
        <w:rPr>
          <w:noProof/>
        </w:rPr>
        <w:tab/>
      </w:r>
      <w:r>
        <w:rPr>
          <w:noProof/>
        </w:rPr>
        <w:fldChar w:fldCharType="begin"/>
      </w:r>
      <w:r>
        <w:rPr>
          <w:noProof/>
        </w:rPr>
        <w:instrText xml:space="preserve"> PAGEREF _Toc1458092 \h </w:instrText>
      </w:r>
      <w:r>
        <w:rPr>
          <w:noProof/>
        </w:rPr>
      </w:r>
      <w:r>
        <w:rPr>
          <w:noProof/>
        </w:rPr>
        <w:fldChar w:fldCharType="separate"/>
      </w:r>
      <w:r>
        <w:rPr>
          <w:noProof/>
        </w:rPr>
        <w:t>15</w:t>
      </w:r>
      <w:r>
        <w:rPr>
          <w:noProof/>
        </w:rPr>
        <w:fldChar w:fldCharType="end"/>
      </w:r>
    </w:p>
    <w:p w14:paraId="57CE2240" w14:textId="3E2F73AC"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Pr>
          <w:noProof/>
        </w:rPr>
        <w:t>Responding</w:t>
      </w:r>
      <w:r w:rsidRPr="00B45385">
        <w:rPr>
          <w:noProof/>
          <w:lang w:val="en-AU"/>
        </w:rPr>
        <w:t xml:space="preserve"> to change</w:t>
      </w:r>
      <w:r>
        <w:rPr>
          <w:noProof/>
        </w:rPr>
        <w:tab/>
      </w:r>
      <w:r>
        <w:rPr>
          <w:noProof/>
        </w:rPr>
        <w:fldChar w:fldCharType="begin"/>
      </w:r>
      <w:r>
        <w:rPr>
          <w:noProof/>
        </w:rPr>
        <w:instrText xml:space="preserve"> PAGEREF _Toc1458093 \h </w:instrText>
      </w:r>
      <w:r>
        <w:rPr>
          <w:noProof/>
        </w:rPr>
      </w:r>
      <w:r>
        <w:rPr>
          <w:noProof/>
        </w:rPr>
        <w:fldChar w:fldCharType="separate"/>
      </w:r>
      <w:r>
        <w:rPr>
          <w:noProof/>
        </w:rPr>
        <w:t>16</w:t>
      </w:r>
      <w:r>
        <w:rPr>
          <w:noProof/>
        </w:rPr>
        <w:fldChar w:fldCharType="end"/>
      </w:r>
    </w:p>
    <w:p w14:paraId="1A04DD26" w14:textId="067B182D"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Pr>
          <w:noProof/>
        </w:rPr>
        <w:t>Solving</w:t>
      </w:r>
      <w:r w:rsidRPr="00B45385">
        <w:rPr>
          <w:noProof/>
          <w:lang w:val="en-AU"/>
        </w:rPr>
        <w:t xml:space="preserve"> novel problems</w:t>
      </w:r>
      <w:r>
        <w:rPr>
          <w:noProof/>
        </w:rPr>
        <w:tab/>
      </w:r>
      <w:r>
        <w:rPr>
          <w:noProof/>
        </w:rPr>
        <w:fldChar w:fldCharType="begin"/>
      </w:r>
      <w:r>
        <w:rPr>
          <w:noProof/>
        </w:rPr>
        <w:instrText xml:space="preserve"> PAGEREF _Toc1458094 \h </w:instrText>
      </w:r>
      <w:r>
        <w:rPr>
          <w:noProof/>
        </w:rPr>
      </w:r>
      <w:r>
        <w:rPr>
          <w:noProof/>
        </w:rPr>
        <w:fldChar w:fldCharType="separate"/>
      </w:r>
      <w:r>
        <w:rPr>
          <w:noProof/>
        </w:rPr>
        <w:t>19</w:t>
      </w:r>
      <w:r>
        <w:rPr>
          <w:noProof/>
        </w:rPr>
        <w:fldChar w:fldCharType="end"/>
      </w:r>
    </w:p>
    <w:p w14:paraId="47A4C3DC" w14:textId="30DF1A3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7.</w:t>
      </w:r>
      <w:r>
        <w:rPr>
          <w:rFonts w:asciiTheme="minorHAnsi" w:eastAsiaTheme="minorEastAsia" w:hAnsiTheme="minorHAnsi" w:cstheme="minorBidi"/>
          <w:noProof/>
          <w:sz w:val="24"/>
          <w:szCs w:val="24"/>
          <w:lang w:val="en-AU"/>
        </w:rPr>
        <w:tab/>
      </w:r>
      <w:r>
        <w:rPr>
          <w:noProof/>
        </w:rPr>
        <w:t>Social</w:t>
      </w:r>
      <w:r w:rsidRPr="00B45385">
        <w:rPr>
          <w:noProof/>
          <w:lang w:val="en-AU"/>
        </w:rPr>
        <w:t xml:space="preserve"> learning</w:t>
      </w:r>
      <w:r>
        <w:rPr>
          <w:noProof/>
        </w:rPr>
        <w:tab/>
      </w:r>
      <w:r>
        <w:rPr>
          <w:noProof/>
        </w:rPr>
        <w:fldChar w:fldCharType="begin"/>
      </w:r>
      <w:r>
        <w:rPr>
          <w:noProof/>
        </w:rPr>
        <w:instrText xml:space="preserve"> PAGEREF _Toc1458095 \h </w:instrText>
      </w:r>
      <w:r>
        <w:rPr>
          <w:noProof/>
        </w:rPr>
      </w:r>
      <w:r>
        <w:rPr>
          <w:noProof/>
        </w:rPr>
        <w:fldChar w:fldCharType="separate"/>
      </w:r>
      <w:r>
        <w:rPr>
          <w:noProof/>
        </w:rPr>
        <w:t>20</w:t>
      </w:r>
      <w:r>
        <w:rPr>
          <w:noProof/>
        </w:rPr>
        <w:fldChar w:fldCharType="end"/>
      </w:r>
    </w:p>
    <w:p w14:paraId="16FAAC96" w14:textId="5E2F3E04"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_Toc1458096 \h </w:instrText>
      </w:r>
      <w:r>
        <w:rPr>
          <w:noProof/>
        </w:rPr>
      </w:r>
      <w:r>
        <w:rPr>
          <w:noProof/>
        </w:rPr>
        <w:fldChar w:fldCharType="separate"/>
      </w:r>
      <w:r>
        <w:rPr>
          <w:noProof/>
        </w:rPr>
        <w:t>23</w:t>
      </w:r>
      <w:r>
        <w:rPr>
          <w:noProof/>
        </w:rPr>
        <w:fldChar w:fldCharType="end"/>
      </w:r>
    </w:p>
    <w:p w14:paraId="29BBABEB" w14:textId="2C44E88C"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sidRPr="00B45385">
        <w:rPr>
          <w:noProof/>
          <w:lang w:val="en-AU"/>
        </w:rPr>
        <w:t xml:space="preserve">Future </w:t>
      </w:r>
      <w:r>
        <w:rPr>
          <w:noProof/>
        </w:rPr>
        <w:t>directions</w:t>
      </w:r>
      <w:r>
        <w:rPr>
          <w:noProof/>
        </w:rPr>
        <w:tab/>
      </w:r>
      <w:r>
        <w:rPr>
          <w:noProof/>
        </w:rPr>
        <w:fldChar w:fldCharType="begin"/>
      </w:r>
      <w:r>
        <w:rPr>
          <w:noProof/>
        </w:rPr>
        <w:instrText xml:space="preserve"> PAGEREF _Toc1458097 \h </w:instrText>
      </w:r>
      <w:r>
        <w:rPr>
          <w:noProof/>
        </w:rPr>
      </w:r>
      <w:r>
        <w:rPr>
          <w:noProof/>
        </w:rPr>
        <w:fldChar w:fldCharType="separate"/>
      </w:r>
      <w:r>
        <w:rPr>
          <w:noProof/>
        </w:rPr>
        <w:t>23</w:t>
      </w:r>
      <w:r>
        <w:rPr>
          <w:noProof/>
        </w:rPr>
        <w:fldChar w:fldCharType="end"/>
      </w:r>
    </w:p>
    <w:p w14:paraId="1FBF1D68" w14:textId="389013BB"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Avoidance of harmful invasive prey species</w:t>
      </w:r>
      <w:r>
        <w:rPr>
          <w:noProof/>
        </w:rPr>
        <w:tab/>
      </w:r>
      <w:r>
        <w:rPr>
          <w:noProof/>
        </w:rPr>
        <w:fldChar w:fldCharType="begin"/>
      </w:r>
      <w:r>
        <w:rPr>
          <w:noProof/>
        </w:rPr>
        <w:instrText xml:space="preserve"> PAGEREF _Toc1458098 \h </w:instrText>
      </w:r>
      <w:r>
        <w:rPr>
          <w:noProof/>
        </w:rPr>
      </w:r>
      <w:r>
        <w:rPr>
          <w:noProof/>
        </w:rPr>
        <w:fldChar w:fldCharType="separate"/>
      </w:r>
      <w:r>
        <w:rPr>
          <w:noProof/>
        </w:rPr>
        <w:t>24</w:t>
      </w:r>
      <w:r>
        <w:rPr>
          <w:noProof/>
        </w:rPr>
        <w:fldChar w:fldCharType="end"/>
      </w:r>
    </w:p>
    <w:p w14:paraId="01D7D9C1" w14:textId="4637ECE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_Toc1458099 \h </w:instrText>
      </w:r>
      <w:r>
        <w:rPr>
          <w:noProof/>
        </w:rPr>
      </w:r>
      <w:r>
        <w:rPr>
          <w:noProof/>
        </w:rPr>
        <w:fldChar w:fldCharType="separate"/>
      </w:r>
      <w:r>
        <w:rPr>
          <w:noProof/>
        </w:rPr>
        <w:t>24</w:t>
      </w:r>
      <w:r>
        <w:rPr>
          <w:noProof/>
        </w:rPr>
        <w:fldChar w:fldCharType="end"/>
      </w:r>
    </w:p>
    <w:p w14:paraId="50C972B7" w14:textId="030E91D8"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3.</w:t>
      </w:r>
      <w:r>
        <w:rPr>
          <w:rFonts w:asciiTheme="minorHAnsi" w:eastAsiaTheme="minorEastAsia" w:hAnsiTheme="minorHAnsi" w:cstheme="minorBidi"/>
          <w:noProof/>
          <w:sz w:val="24"/>
          <w:szCs w:val="24"/>
          <w:lang w:val="en-AU"/>
        </w:rPr>
        <w:tab/>
      </w:r>
      <w:r>
        <w:rPr>
          <w:noProof/>
        </w:rPr>
        <w:t>How do cognition and behaviour assist invasive species</w:t>
      </w:r>
      <w:r>
        <w:rPr>
          <w:noProof/>
        </w:rPr>
        <w:tab/>
      </w:r>
      <w:r>
        <w:rPr>
          <w:noProof/>
        </w:rPr>
        <w:fldChar w:fldCharType="begin"/>
      </w:r>
      <w:r>
        <w:rPr>
          <w:noProof/>
        </w:rPr>
        <w:instrText xml:space="preserve"> PAGEREF _Toc1458100 \h </w:instrText>
      </w:r>
      <w:r>
        <w:rPr>
          <w:noProof/>
        </w:rPr>
      </w:r>
      <w:r>
        <w:rPr>
          <w:noProof/>
        </w:rPr>
        <w:fldChar w:fldCharType="separate"/>
      </w:r>
      <w:r>
        <w:rPr>
          <w:noProof/>
        </w:rPr>
        <w:t>26</w:t>
      </w:r>
      <w:r>
        <w:rPr>
          <w:noProof/>
        </w:rPr>
        <w:fldChar w:fldCharType="end"/>
      </w:r>
    </w:p>
    <w:p w14:paraId="5B42B9C3" w14:textId="448B6E6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Social learning in social reptiles</w:t>
      </w:r>
      <w:r>
        <w:rPr>
          <w:noProof/>
        </w:rPr>
        <w:tab/>
      </w:r>
      <w:r>
        <w:rPr>
          <w:noProof/>
        </w:rPr>
        <w:fldChar w:fldCharType="begin"/>
      </w:r>
      <w:r>
        <w:rPr>
          <w:noProof/>
        </w:rPr>
        <w:instrText xml:space="preserve"> PAGEREF _Toc1458101 \h </w:instrText>
      </w:r>
      <w:r>
        <w:rPr>
          <w:noProof/>
        </w:rPr>
      </w:r>
      <w:r>
        <w:rPr>
          <w:noProof/>
        </w:rPr>
        <w:fldChar w:fldCharType="separate"/>
      </w:r>
      <w:r>
        <w:rPr>
          <w:noProof/>
        </w:rPr>
        <w:t>26</w:t>
      </w:r>
      <w:r>
        <w:rPr>
          <w:noProof/>
        </w:rPr>
        <w:fldChar w:fldCharType="end"/>
      </w:r>
    </w:p>
    <w:p w14:paraId="29DD522C" w14:textId="47A4B303"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sidRPr="00B45385">
        <w:rPr>
          <w:noProof/>
          <w:lang w:val="en-AU"/>
        </w:rPr>
        <w:t>Executive function</w:t>
      </w:r>
      <w:r>
        <w:rPr>
          <w:noProof/>
        </w:rPr>
        <w:tab/>
      </w:r>
      <w:r>
        <w:rPr>
          <w:noProof/>
        </w:rPr>
        <w:fldChar w:fldCharType="begin"/>
      </w:r>
      <w:r>
        <w:rPr>
          <w:noProof/>
        </w:rPr>
        <w:instrText xml:space="preserve"> PAGEREF _Toc1458102 \h </w:instrText>
      </w:r>
      <w:r>
        <w:rPr>
          <w:noProof/>
        </w:rPr>
      </w:r>
      <w:r>
        <w:rPr>
          <w:noProof/>
        </w:rPr>
        <w:fldChar w:fldCharType="separate"/>
      </w:r>
      <w:r>
        <w:rPr>
          <w:noProof/>
        </w:rPr>
        <w:t>27</w:t>
      </w:r>
      <w:r>
        <w:rPr>
          <w:noProof/>
        </w:rPr>
        <w:fldChar w:fldCharType="end"/>
      </w:r>
    </w:p>
    <w:p w14:paraId="2AA61DC7" w14:textId="0B36B451"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sidRPr="00B45385">
        <w:rPr>
          <w:noProof/>
          <w:lang w:val="en-AU"/>
        </w:rPr>
        <w:t>Spatial cognition in the context of sexual selection</w:t>
      </w:r>
      <w:r>
        <w:rPr>
          <w:noProof/>
        </w:rPr>
        <w:tab/>
      </w:r>
      <w:r>
        <w:rPr>
          <w:noProof/>
        </w:rPr>
        <w:fldChar w:fldCharType="begin"/>
      </w:r>
      <w:r>
        <w:rPr>
          <w:noProof/>
        </w:rPr>
        <w:instrText xml:space="preserve"> PAGEREF _Toc1458103 \h </w:instrText>
      </w:r>
      <w:r>
        <w:rPr>
          <w:noProof/>
        </w:rPr>
      </w:r>
      <w:r>
        <w:rPr>
          <w:noProof/>
        </w:rPr>
        <w:fldChar w:fldCharType="separate"/>
      </w:r>
      <w:r>
        <w:rPr>
          <w:noProof/>
        </w:rPr>
        <w:t>28</w:t>
      </w:r>
      <w:r>
        <w:rPr>
          <w:noProof/>
        </w:rPr>
        <w:fldChar w:fldCharType="end"/>
      </w:r>
    </w:p>
    <w:p w14:paraId="11A56E64" w14:textId="0B5BDB54"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_Toc1458104 \h </w:instrText>
      </w:r>
      <w:r>
        <w:rPr>
          <w:noProof/>
        </w:rPr>
      </w:r>
      <w:r>
        <w:rPr>
          <w:noProof/>
        </w:rPr>
        <w:fldChar w:fldCharType="separate"/>
      </w:r>
      <w:r>
        <w:rPr>
          <w:noProof/>
        </w:rPr>
        <w:t>29</w:t>
      </w:r>
      <w:r>
        <w:rPr>
          <w:noProof/>
        </w:rPr>
        <w:fldChar w:fldCharType="end"/>
      </w:r>
    </w:p>
    <w:p w14:paraId="12889D6A" w14:textId="3524A59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_Toc1458106 \h </w:instrText>
      </w:r>
      <w:r>
        <w:rPr>
          <w:noProof/>
        </w:rPr>
      </w:r>
      <w:r>
        <w:rPr>
          <w:noProof/>
        </w:rPr>
        <w:fldChar w:fldCharType="separate"/>
      </w:r>
      <w:r>
        <w:rPr>
          <w:noProof/>
        </w:rPr>
        <w:t>30</w:t>
      </w:r>
      <w:r>
        <w:rPr>
          <w:noProof/>
        </w:rPr>
        <w:fldChar w:fldCharType="end"/>
      </w:r>
    </w:p>
    <w:p w14:paraId="1E0BAFFF" w14:textId="08FBBB21"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VI.</w:t>
      </w:r>
      <w:r>
        <w:rPr>
          <w:rFonts w:asciiTheme="minorHAnsi" w:eastAsiaTheme="minorEastAsia" w:hAnsiTheme="minorHAnsi" w:cstheme="minorBidi"/>
          <w:noProof/>
          <w:sz w:val="24"/>
          <w:szCs w:val="24"/>
          <w:lang w:val="en-AU"/>
        </w:rPr>
        <w:tab/>
      </w:r>
      <w:r>
        <w:rPr>
          <w:noProof/>
        </w:rPr>
        <w:t>Supporting</w:t>
      </w:r>
      <w:r w:rsidRPr="00B45385">
        <w:rPr>
          <w:noProof/>
          <w:lang w:val="en-AU"/>
        </w:rPr>
        <w:t xml:space="preserve"> information</w:t>
      </w:r>
      <w:r>
        <w:rPr>
          <w:noProof/>
        </w:rPr>
        <w:tab/>
      </w:r>
      <w:r>
        <w:rPr>
          <w:noProof/>
        </w:rPr>
        <w:fldChar w:fldCharType="begin"/>
      </w:r>
      <w:r>
        <w:rPr>
          <w:noProof/>
        </w:rPr>
        <w:instrText xml:space="preserve"> PAGEREF _Toc1458107 \h </w:instrText>
      </w:r>
      <w:r>
        <w:rPr>
          <w:noProof/>
        </w:rPr>
      </w:r>
      <w:r>
        <w:rPr>
          <w:noProof/>
        </w:rPr>
        <w:fldChar w:fldCharType="separate"/>
      </w:r>
      <w:r>
        <w:rPr>
          <w:noProof/>
        </w:rPr>
        <w:t>31</w:t>
      </w:r>
      <w:r>
        <w:rPr>
          <w:noProof/>
        </w:rPr>
        <w:fldChar w:fldCharType="end"/>
      </w:r>
    </w:p>
    <w:p w14:paraId="416B7DDD" w14:textId="7E9F3A89"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w:t>
      </w:r>
      <w:r w:rsidR="00FA6C21">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_Toc1458108 \h </w:instrText>
      </w:r>
      <w:r>
        <w:rPr>
          <w:noProof/>
        </w:rPr>
      </w:r>
      <w:r>
        <w:rPr>
          <w:noProof/>
        </w:rPr>
        <w:fldChar w:fldCharType="separate"/>
      </w:r>
      <w:r>
        <w:rPr>
          <w:noProof/>
        </w:rPr>
        <w:t>32</w:t>
      </w:r>
      <w:r>
        <w:rPr>
          <w:noProof/>
        </w:rPr>
        <w:fldChar w:fldCharType="end"/>
      </w:r>
    </w:p>
    <w:p w14:paraId="53C851EA" w14:textId="4607A708"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_Toc1458109 \h </w:instrText>
      </w:r>
      <w:r>
        <w:rPr>
          <w:noProof/>
        </w:rPr>
      </w:r>
      <w:r>
        <w:rPr>
          <w:noProof/>
        </w:rPr>
        <w:fldChar w:fldCharType="separate"/>
      </w:r>
      <w:r>
        <w:rPr>
          <w:noProof/>
        </w:rPr>
        <w:t>52</w:t>
      </w:r>
      <w:r>
        <w:rPr>
          <w:noProof/>
        </w:rPr>
        <w:fldChar w:fldCharType="end"/>
      </w:r>
    </w:p>
    <w:p w14:paraId="5C23EAA4" w14:textId="62499231" w:rsidR="00CB0A5A" w:rsidRPr="00CB0A5A" w:rsidRDefault="008F110D" w:rsidP="001C0EE1">
      <w:pPr>
        <w:spacing w:line="240" w:lineRule="auto"/>
        <w:ind w:firstLine="0"/>
        <w:rPr>
          <w:lang w:val="en-AU"/>
        </w:rPr>
      </w:pPr>
      <w:r>
        <w:rPr>
          <w:lang w:val="en-AU"/>
        </w:rPr>
        <w:fldChar w:fldCharType="end"/>
      </w:r>
    </w:p>
    <w:p w14:paraId="4E15AE58" w14:textId="1F00782E" w:rsidR="005D3E36" w:rsidRPr="00606804" w:rsidRDefault="005D3E36" w:rsidP="00CD77B7">
      <w:pPr>
        <w:pStyle w:val="Heading2"/>
        <w:pageBreakBefore/>
        <w:numPr>
          <w:ilvl w:val="0"/>
          <w:numId w:val="11"/>
        </w:numPr>
        <w:ind w:left="426" w:hanging="142"/>
        <w:rPr>
          <w:highlight w:val="yellow"/>
          <w:lang w:val="en-AU"/>
        </w:rPr>
      </w:pPr>
      <w:bookmarkStart w:id="16" w:name="_Toc1458087"/>
      <w:r w:rsidRPr="00606804">
        <w:rPr>
          <w:highlight w:val="yellow"/>
        </w:rPr>
        <w:lastRenderedPageBreak/>
        <w:t>Introduction</w:t>
      </w:r>
      <w:bookmarkEnd w:id="16"/>
    </w:p>
    <w:p w14:paraId="7BA7E1E7" w14:textId="12B0ED2D" w:rsidR="00F005D5" w:rsidRDefault="00546C24" w:rsidP="001A7DF8">
      <w:pPr>
        <w:ind w:firstLine="0"/>
        <w:rPr>
          <w:lang w:val="en-AU"/>
        </w:rPr>
      </w:pPr>
      <w:r>
        <w:rPr>
          <w:lang w:val="en-AU"/>
        </w:rPr>
        <w:t xml:space="preserve">Cognition, the process by which animals </w:t>
      </w:r>
      <w:r w:rsidR="008C56D3">
        <w:rPr>
          <w:lang w:val="en-AU"/>
        </w:rPr>
        <w:t>collect, store,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r w:rsidR="005F5BD8">
        <w:rPr>
          <w:rFonts w:cs="Arial"/>
          <w:szCs w:val="22"/>
        </w:rPr>
        <w:t>. It is integral to finding</w:t>
      </w:r>
      <w:r w:rsidR="00C71939">
        <w:rPr>
          <w:rFonts w:cs="Arial"/>
          <w:szCs w:val="22"/>
        </w:rPr>
        <w:t xml:space="preserve"> food </w:t>
      </w:r>
      <w:r w:rsidR="000F48ED">
        <w:rPr>
          <w:rFonts w:cs="Arial"/>
          <w:szCs w:val="22"/>
        </w:rPr>
        <w:t>and</w:t>
      </w:r>
      <w:r w:rsidR="00C71939">
        <w:rPr>
          <w:rFonts w:cs="Arial"/>
          <w:szCs w:val="22"/>
        </w:rPr>
        <w:t xml:space="preserve"> shelte</w:t>
      </w:r>
      <w:r w:rsidR="005F5BD8">
        <w:rPr>
          <w:rFonts w:cs="Arial"/>
          <w:szCs w:val="22"/>
        </w:rPr>
        <w:t xml:space="preserve">r, </w:t>
      </w:r>
      <w:r w:rsidR="00A94CA4">
        <w:rPr>
          <w:rFonts w:cs="Arial"/>
          <w:szCs w:val="22"/>
        </w:rPr>
        <w:t xml:space="preserve">avoiding </w:t>
      </w:r>
      <w:bookmarkStart w:id="17" w:name="_GoBack"/>
      <w:r w:rsidR="00A94CA4">
        <w:rPr>
          <w:rFonts w:cs="Arial"/>
          <w:szCs w:val="22"/>
        </w:rPr>
        <w:t>predators</w:t>
      </w:r>
      <w:bookmarkEnd w:id="17"/>
      <w:r w:rsidR="00067190">
        <w:rPr>
          <w:rFonts w:cs="Arial"/>
          <w:szCs w:val="22"/>
        </w:rPr>
        <w:t xml:space="preserve">, finding and distinguishing between </w:t>
      </w:r>
      <w:r w:rsidR="008D792C">
        <w:rPr>
          <w:rFonts w:cs="Arial"/>
          <w:szCs w:val="22"/>
        </w:rPr>
        <w:t xml:space="preserve">conspecifics and </w:t>
      </w:r>
      <w:r w:rsidR="00067190">
        <w:rPr>
          <w:rFonts w:cs="Arial"/>
          <w:szCs w:val="22"/>
        </w:rPr>
        <w:t>potential mates and adapt</w:t>
      </w:r>
      <w:r w:rsidR="003376D4">
        <w:rPr>
          <w:rFonts w:cs="Arial"/>
          <w:szCs w:val="22"/>
        </w:rPr>
        <w:t>ing</w:t>
      </w:r>
      <w:r w:rsidR="00067190">
        <w:rPr>
          <w:rFonts w:cs="Arial"/>
          <w:szCs w:val="22"/>
        </w:rPr>
        <w:t xml:space="preserve"> when environmental conditions</w:t>
      </w:r>
      <w:r w:rsidR="008E5CBC">
        <w:rPr>
          <w:rFonts w:cs="Arial"/>
          <w:szCs w:val="22"/>
        </w:rPr>
        <w:t xml:space="preserve"> </w:t>
      </w:r>
      <w:r w:rsidR="00067190">
        <w:rPr>
          <w:rFonts w:cs="Arial"/>
          <w:szCs w:val="22"/>
        </w:rPr>
        <w:t xml:space="preserve">suddenly change </w:t>
      </w:r>
      <w:r w:rsidR="008E5CBC">
        <w:rPr>
          <w:rFonts w:cs="Arial"/>
          <w:szCs w:val="22"/>
        </w:rPr>
        <w:t>(</w:t>
      </w:r>
      <w:proofErr w:type="spellStart"/>
      <w:r w:rsidR="008E5CBC">
        <w:rPr>
          <w:rFonts w:cs="Arial"/>
          <w:szCs w:val="22"/>
        </w:rPr>
        <w:t>Shettleworth</w:t>
      </w:r>
      <w:proofErr w:type="spellEnd"/>
      <w:r w:rsidR="008E5CBC">
        <w:rPr>
          <w:rFonts w:cs="Arial"/>
          <w:szCs w:val="22"/>
        </w:rPr>
        <w:t>, 2009)</w:t>
      </w:r>
      <w:r w:rsidR="005F5BD8">
        <w:rPr>
          <w:rFonts w:cs="Arial"/>
          <w:szCs w:val="22"/>
        </w:rPr>
        <w:t>.</w:t>
      </w:r>
      <w:r w:rsidR="00C71939">
        <w:rPr>
          <w:rFonts w:cs="Arial"/>
          <w:szCs w:val="22"/>
        </w:rPr>
        <w:t xml:space="preserve"> </w:t>
      </w:r>
      <w:r w:rsidR="00074099">
        <w:rPr>
          <w:rFonts w:cs="Arial"/>
          <w:szCs w:val="22"/>
        </w:rPr>
        <w:t>It is therefore not surprising that there has been immense interest in understanding what drives variation in cognition (</w:t>
      </w:r>
      <w:r w:rsidR="002522AA">
        <w:rPr>
          <w:rFonts w:cs="Arial"/>
          <w:szCs w:val="22"/>
        </w:rPr>
        <w:t xml:space="preserve">e.g. </w:t>
      </w:r>
      <w:proofErr w:type="spellStart"/>
      <w:r w:rsidR="00C30510" w:rsidRPr="00752FDC">
        <w:rPr>
          <w:rFonts w:eastAsiaTheme="minorHAnsi"/>
        </w:rPr>
        <w:t>Boogert</w:t>
      </w:r>
      <w:proofErr w:type="spellEnd"/>
      <w:r w:rsidR="00C30510" w:rsidRPr="00752FDC">
        <w:rPr>
          <w:rFonts w:eastAsiaTheme="minorHAnsi"/>
        </w:rPr>
        <w:t xml:space="preserve"> et al., 2018</w:t>
      </w:r>
      <w:r w:rsidR="002522AA">
        <w:rPr>
          <w:rFonts w:eastAsiaTheme="minorHAnsi"/>
        </w:rPr>
        <w:t xml:space="preserve">; </w:t>
      </w:r>
      <w:r w:rsidR="002522AA" w:rsidRPr="00B72CFF">
        <w:rPr>
          <w:rFonts w:cs="Arial"/>
          <w:szCs w:val="22"/>
          <w:lang w:val="en-US"/>
        </w:rPr>
        <w:t xml:space="preserve">Dougherty &amp; </w:t>
      </w:r>
      <w:proofErr w:type="spellStart"/>
      <w:r w:rsidR="002522AA" w:rsidRPr="00B72CFF">
        <w:rPr>
          <w:rFonts w:cs="Arial"/>
          <w:szCs w:val="22"/>
          <w:lang w:val="en-US"/>
        </w:rPr>
        <w:t>Guillette</w:t>
      </w:r>
      <w:proofErr w:type="spellEnd"/>
      <w:r w:rsidR="002522AA" w:rsidRPr="00B72CFF">
        <w:rPr>
          <w:rFonts w:cs="Arial"/>
          <w:szCs w:val="22"/>
          <w:lang w:val="en-US"/>
        </w:rPr>
        <w:t>, 2018</w:t>
      </w:r>
      <w:r w:rsidR="002522AA">
        <w:rPr>
          <w:rFonts w:cs="Arial"/>
          <w:szCs w:val="22"/>
          <w:lang w:val="en-US"/>
        </w:rPr>
        <w:t xml:space="preserve">; </w:t>
      </w:r>
      <w:proofErr w:type="spellStart"/>
      <w:r w:rsidR="002522AA" w:rsidRPr="00B72CFF">
        <w:rPr>
          <w:rFonts w:cs="Arial"/>
          <w:szCs w:val="22"/>
          <w:lang w:val="en-US"/>
        </w:rPr>
        <w:t>Volter</w:t>
      </w:r>
      <w:proofErr w:type="spellEnd"/>
      <w:r w:rsidR="002522AA">
        <w:rPr>
          <w:rFonts w:cs="Arial"/>
          <w:szCs w:val="22"/>
          <w:lang w:val="en-US"/>
        </w:rPr>
        <w:t xml:space="preserve"> et al., 2018</w:t>
      </w:r>
      <w:r w:rsidR="00074099">
        <w:rPr>
          <w:rFonts w:cs="Arial"/>
          <w:szCs w:val="22"/>
        </w:rPr>
        <w:t>), how learning and cognitive processes impact fitness (</w:t>
      </w:r>
      <w:r w:rsidR="002522AA">
        <w:rPr>
          <w:rFonts w:cs="Arial"/>
          <w:szCs w:val="22"/>
        </w:rPr>
        <w:t xml:space="preserve">e.g. </w:t>
      </w:r>
      <w:r w:rsidR="002522AA" w:rsidRPr="00B72CFF">
        <w:rPr>
          <w:rFonts w:cs="Arial"/>
          <w:szCs w:val="22"/>
          <w:lang w:val="en-US"/>
        </w:rPr>
        <w:t xml:space="preserve">Huebner </w:t>
      </w:r>
      <w:r w:rsidR="002522AA">
        <w:rPr>
          <w:rFonts w:cs="Arial"/>
          <w:szCs w:val="22"/>
          <w:lang w:val="en-US"/>
        </w:rPr>
        <w:t xml:space="preserve">et al., 2018; </w:t>
      </w:r>
      <w:r w:rsidR="00CE65DB" w:rsidRPr="00B72CFF">
        <w:rPr>
          <w:rFonts w:cs="Arial"/>
          <w:szCs w:val="22"/>
          <w:lang w:val="en-US"/>
        </w:rPr>
        <w:t>Madden</w:t>
      </w:r>
      <w:r w:rsidR="00CE65DB" w:rsidRPr="001D7C09">
        <w:rPr>
          <w:rFonts w:eastAsiaTheme="minorHAnsi"/>
        </w:rPr>
        <w:t xml:space="preserve"> </w:t>
      </w:r>
      <w:r w:rsidR="00CE65DB">
        <w:rPr>
          <w:rFonts w:eastAsiaTheme="minorHAnsi"/>
        </w:rPr>
        <w:t xml:space="preserve">et al., 2018; </w:t>
      </w:r>
      <w:r w:rsidR="000C0AFA" w:rsidRPr="001D7C09">
        <w:rPr>
          <w:rFonts w:eastAsiaTheme="minorHAnsi"/>
        </w:rPr>
        <w:t>Thornton</w:t>
      </w:r>
      <w:r w:rsidR="000C0AFA">
        <w:rPr>
          <w:rFonts w:eastAsiaTheme="minorHAnsi"/>
        </w:rPr>
        <w:t xml:space="preserve"> et al., </w:t>
      </w:r>
      <w:r w:rsidR="000C0AFA" w:rsidRPr="001D7C09">
        <w:rPr>
          <w:rFonts w:eastAsiaTheme="minorHAnsi"/>
        </w:rPr>
        <w:t>2014</w:t>
      </w:r>
      <w:r w:rsidR="00074099">
        <w:rPr>
          <w:rFonts w:cs="Arial"/>
          <w:szCs w:val="22"/>
        </w:rPr>
        <w:t>)</w:t>
      </w:r>
      <w:r w:rsidR="0052577E">
        <w:rPr>
          <w:rFonts w:cs="Arial"/>
          <w:szCs w:val="22"/>
        </w:rPr>
        <w:t xml:space="preserve"> and</w:t>
      </w:r>
      <w:r w:rsidR="00074099">
        <w:rPr>
          <w:rFonts w:cs="Arial"/>
          <w:szCs w:val="22"/>
        </w:rPr>
        <w:t xml:space="preserve"> the underlying mechanistic basis for</w:t>
      </w:r>
      <w:r w:rsidR="00752FDC">
        <w:rPr>
          <w:rFonts w:cs="Arial"/>
          <w:szCs w:val="22"/>
        </w:rPr>
        <w:t xml:space="preserve"> species differences in</w:t>
      </w:r>
      <w:r w:rsidR="00074099">
        <w:rPr>
          <w:rFonts w:cs="Arial"/>
          <w:szCs w:val="22"/>
        </w:rPr>
        <w:t xml:space="preserve"> decision making</w:t>
      </w:r>
      <w:r w:rsidR="00AC42B9">
        <w:rPr>
          <w:rFonts w:cs="Arial"/>
          <w:szCs w:val="22"/>
        </w:rPr>
        <w:t xml:space="preserve"> </w:t>
      </w:r>
      <w:r w:rsidR="00074099">
        <w:rPr>
          <w:rFonts w:cs="Arial"/>
          <w:szCs w:val="22"/>
        </w:rPr>
        <w:t xml:space="preserve">and </w:t>
      </w:r>
      <w:r w:rsidR="00290043">
        <w:rPr>
          <w:rFonts w:cs="Arial"/>
          <w:szCs w:val="22"/>
        </w:rPr>
        <w:t>problem solving</w:t>
      </w:r>
      <w:r w:rsidR="00752FDC">
        <w:rPr>
          <w:rFonts w:cs="Arial"/>
          <w:szCs w:val="22"/>
        </w:rPr>
        <w:t xml:space="preserve"> (e.g. </w:t>
      </w:r>
      <w:r w:rsidR="00627F73" w:rsidRPr="00B72CFF">
        <w:rPr>
          <w:rFonts w:cs="Arial"/>
          <w:szCs w:val="22"/>
          <w:lang w:val="en-US"/>
        </w:rPr>
        <w:t xml:space="preserve">Lefebvre </w:t>
      </w:r>
      <w:r w:rsidR="00627F73">
        <w:rPr>
          <w:rFonts w:cs="Arial"/>
          <w:szCs w:val="22"/>
          <w:lang w:val="en-US"/>
        </w:rPr>
        <w:t xml:space="preserve">et al., 2004; </w:t>
      </w:r>
      <w:proofErr w:type="spellStart"/>
      <w:r w:rsidR="00627F73" w:rsidRPr="00B72CFF">
        <w:rPr>
          <w:rFonts w:cs="Arial"/>
          <w:szCs w:val="22"/>
          <w:lang w:val="en-US"/>
        </w:rPr>
        <w:t>Mustafar</w:t>
      </w:r>
      <w:proofErr w:type="spellEnd"/>
      <w:r w:rsidR="00627F73" w:rsidRPr="00B72CFF">
        <w:rPr>
          <w:rFonts w:cs="Arial"/>
          <w:szCs w:val="22"/>
          <w:lang w:val="en-US"/>
        </w:rPr>
        <w:t xml:space="preserve"> </w:t>
      </w:r>
      <w:r w:rsidR="00627F73">
        <w:rPr>
          <w:rFonts w:cs="Arial"/>
          <w:szCs w:val="22"/>
          <w:lang w:val="en-US"/>
        </w:rPr>
        <w:t xml:space="preserve">et al., 2018; </w:t>
      </w:r>
      <w:proofErr w:type="spellStart"/>
      <w:r w:rsidR="002522AA" w:rsidRPr="00B72CFF">
        <w:rPr>
          <w:rFonts w:cs="Arial"/>
          <w:szCs w:val="22"/>
          <w:lang w:val="en-US"/>
        </w:rPr>
        <w:t>Volter</w:t>
      </w:r>
      <w:proofErr w:type="spellEnd"/>
      <w:r w:rsidR="002522AA">
        <w:rPr>
          <w:rFonts w:cs="Arial"/>
          <w:szCs w:val="22"/>
          <w:lang w:val="en-US"/>
        </w:rPr>
        <w:t xml:space="preserve"> et al., 2018</w:t>
      </w:r>
      <w:r w:rsidR="00752FDC">
        <w:rPr>
          <w:rFonts w:cs="Arial"/>
          <w:szCs w:val="22"/>
        </w:rPr>
        <w:t>)</w:t>
      </w:r>
      <w:r w:rsidR="00290043">
        <w:rPr>
          <w:rFonts w:cs="Arial"/>
          <w:szCs w:val="22"/>
        </w:rPr>
        <w:t>.</w:t>
      </w:r>
      <w:r w:rsidR="00074099">
        <w:rPr>
          <w:rFonts w:cs="Arial"/>
          <w:szCs w:val="22"/>
        </w:rPr>
        <w:t xml:space="preserve"> While we have seen a surge in cognitive studies, particularly a move towards those done in the wild, there has been a clear focus on particular taxonomic groups, such as birds and mammals. Only recently, has research begun to appreciate the diversity of cognitive variation across a broader range of animal groups </w:t>
      </w:r>
      <w:r w:rsidR="00074099">
        <w:rPr>
          <w:lang w:val="en-AU"/>
        </w:rPr>
        <w:t xml:space="preserve">and moved to take </w:t>
      </w:r>
      <w:r w:rsidR="0058385D">
        <w:rPr>
          <w:lang w:val="en-AU"/>
        </w:rPr>
        <w:t>a</w:t>
      </w:r>
      <w:r w:rsidR="00074099">
        <w:rPr>
          <w:lang w:val="en-AU"/>
        </w:rPr>
        <w:t xml:space="preserve"> more</w:t>
      </w:r>
      <w:r w:rsidR="0058385D">
        <w:rPr>
          <w:lang w:val="en-AU"/>
        </w:rPr>
        <w:t xml:space="preserve"> </w:t>
      </w:r>
      <w:r w:rsidR="00BA6EF8">
        <w:rPr>
          <w:lang w:val="en-AU"/>
        </w:rPr>
        <w:t xml:space="preserve">comprehensive </w:t>
      </w:r>
      <w:r w:rsidR="0058385D">
        <w:rPr>
          <w:lang w:val="en-AU"/>
        </w:rPr>
        <w:t>comparative approach</w:t>
      </w:r>
      <w:r w:rsidR="005A6BFE">
        <w:rPr>
          <w:lang w:val="en-AU"/>
        </w:rPr>
        <w:t>.</w:t>
      </w:r>
    </w:p>
    <w:p w14:paraId="2BEF1BCA" w14:textId="5D8A664E" w:rsidR="00AC42B9" w:rsidRDefault="003376D4" w:rsidP="00AD389A">
      <w:pPr>
        <w:rPr>
          <w:lang w:val="en-AU"/>
        </w:rPr>
      </w:pPr>
      <w:r>
        <w:t>Non-avian reptiles</w:t>
      </w:r>
      <w:r w:rsidR="00A84DE4">
        <w:t>,</w:t>
      </w:r>
      <w:r w:rsidR="00A84DE4" w:rsidRPr="00A84DE4">
        <w:rPr>
          <w:lang w:val="en-AU"/>
        </w:rPr>
        <w:t xml:space="preserve"> </w:t>
      </w:r>
      <w:r w:rsidR="00A84DE4">
        <w:rPr>
          <w:lang w:val="en-AU"/>
        </w:rPr>
        <w:t xml:space="preserve">from here on called reptiles (including turtles, crocodilians, tuatara and squamates - lizards, snakes and </w:t>
      </w:r>
      <w:proofErr w:type="spellStart"/>
      <w:r w:rsidR="00A84DE4">
        <w:rPr>
          <w:lang w:val="en-AU"/>
        </w:rPr>
        <w:t>amphisbaenids</w:t>
      </w:r>
      <w:proofErr w:type="spellEnd"/>
      <w:r w:rsidR="00A84DE4">
        <w:rPr>
          <w:lang w:val="en-AU"/>
        </w:rPr>
        <w:t>),</w:t>
      </w:r>
      <w:r>
        <w:t xml:space="preserve"> have proven to be superb model systems in addressing</w:t>
      </w:r>
      <w:r w:rsidR="007A06B1">
        <w:t xml:space="preserve"> </w:t>
      </w:r>
      <w:commentRangeStart w:id="18"/>
      <w:r w:rsidR="007A06B1" w:rsidRPr="00015BF6">
        <w:rPr>
          <w:lang w:val="en-AU"/>
        </w:rPr>
        <w:t xml:space="preserve">developmental </w:t>
      </w:r>
      <w:r w:rsidR="00A84DE4">
        <w:rPr>
          <w:lang w:val="en-AU"/>
        </w:rPr>
        <w:t>and age</w:t>
      </w:r>
      <w:r w:rsidR="00A84DE4" w:rsidRPr="004B53D7">
        <w:t xml:space="preserve"> </w:t>
      </w:r>
      <w:r w:rsidR="007A06B1" w:rsidRPr="004B53D7">
        <w:t>effects on</w:t>
      </w:r>
      <w:r w:rsidR="00E573D1" w:rsidRPr="004B53D7">
        <w:t xml:space="preserve"> </w:t>
      </w:r>
      <w:r w:rsidR="000E5221">
        <w:t xml:space="preserve">learning </w:t>
      </w:r>
      <w:commentRangeEnd w:id="18"/>
      <w:r w:rsidR="001D4E1B">
        <w:rPr>
          <w:rStyle w:val="CommentReference"/>
        </w:rPr>
        <w:commentReference w:id="18"/>
      </w:r>
      <w:r w:rsidR="00E573D1" w:rsidRPr="004B53D7">
        <w:t xml:space="preserve">(e.g. </w:t>
      </w:r>
      <w:proofErr w:type="spellStart"/>
      <w:r w:rsidR="0070356D" w:rsidRPr="004B53D7">
        <w:t>Amiel</w:t>
      </w:r>
      <w:proofErr w:type="spellEnd"/>
      <w:r w:rsidR="0070356D" w:rsidRPr="004B53D7">
        <w:t xml:space="preserve"> et al., 2014;</w:t>
      </w:r>
      <w:r w:rsidR="0070356D" w:rsidRPr="0047312C">
        <w:t xml:space="preserve"> </w:t>
      </w:r>
      <w:r w:rsidR="0070356D" w:rsidRPr="004B53D7">
        <w:t xml:space="preserve">Dayananda &amp; Webb, 2017; Munch et al., 2018; </w:t>
      </w:r>
      <w:r w:rsidR="00A64C13" w:rsidRPr="004B53D7">
        <w:rPr>
          <w:rFonts w:eastAsiaTheme="minorHAnsi"/>
        </w:rPr>
        <w:t>Noble et al., 2014;</w:t>
      </w:r>
      <w:r w:rsidR="00A64C13">
        <w:rPr>
          <w:rFonts w:ascii="Helvetica" w:eastAsiaTheme="minorHAnsi" w:hAnsi="Helvetica" w:cs="Helvetica"/>
          <w:sz w:val="28"/>
          <w:szCs w:val="28"/>
          <w:lang w:val="en-US"/>
        </w:rPr>
        <w:t xml:space="preserve"> </w:t>
      </w:r>
      <w:r w:rsidR="0070356D">
        <w:rPr>
          <w:rFonts w:cs="Arial"/>
          <w:szCs w:val="22"/>
          <w:lang w:val="en-US"/>
        </w:rPr>
        <w:t xml:space="preserve">Szabo et al., </w:t>
      </w:r>
      <w:r w:rsidR="0070356D" w:rsidRPr="004B53D7">
        <w:rPr>
          <w:rFonts w:cs="Arial"/>
          <w:szCs w:val="22"/>
          <w:highlight w:val="yellow"/>
          <w:lang w:val="en-US"/>
        </w:rPr>
        <w:t>2019</w:t>
      </w:r>
      <w:r w:rsidR="00E573D1">
        <w:rPr>
          <w:lang w:val="en-AU"/>
        </w:rPr>
        <w:t>)</w:t>
      </w:r>
      <w:r w:rsidR="00A84DE4">
        <w:rPr>
          <w:lang w:val="en-AU"/>
        </w:rPr>
        <w:t>, individual variation in</w:t>
      </w:r>
      <w:r w:rsidR="007A06B1" w:rsidRPr="00015BF6">
        <w:rPr>
          <w:lang w:val="en-AU"/>
        </w:rPr>
        <w:t xml:space="preserve"> </w:t>
      </w:r>
      <w:r w:rsidR="000E5221">
        <w:rPr>
          <w:lang w:val="en-AU"/>
        </w:rPr>
        <w:t xml:space="preserve">learning </w:t>
      </w:r>
      <w:r w:rsidR="00E573D1">
        <w:rPr>
          <w:lang w:val="en-AU"/>
        </w:rPr>
        <w:t xml:space="preserve">(e.g. </w:t>
      </w:r>
      <w:r w:rsidR="0070356D">
        <w:rPr>
          <w:lang w:val="en-AU"/>
        </w:rPr>
        <w:t xml:space="preserve">Carazo et al., 2014; </w:t>
      </w:r>
      <w:r w:rsidR="0070356D" w:rsidRPr="004B53D7">
        <w:rPr>
          <w:rFonts w:eastAsiaTheme="minorHAnsi"/>
        </w:rPr>
        <w:t>Chung et al., 2017</w:t>
      </w:r>
      <w:r w:rsidR="0070356D">
        <w:rPr>
          <w:rFonts w:eastAsiaTheme="minorHAnsi"/>
        </w:rPr>
        <w:t xml:space="preserve">; </w:t>
      </w:r>
      <w:r w:rsidR="0070356D" w:rsidRPr="004B53D7">
        <w:rPr>
          <w:rFonts w:eastAsiaTheme="minorHAnsi"/>
        </w:rPr>
        <w:t>Kar et al., 2017</w:t>
      </w:r>
      <w:r w:rsidR="00CF484B">
        <w:rPr>
          <w:rFonts w:eastAsiaTheme="minorHAnsi"/>
        </w:rPr>
        <w:t xml:space="preserve">; </w:t>
      </w:r>
      <w:r w:rsidR="00CF484B" w:rsidRPr="00B553AF">
        <w:rPr>
          <w:rFonts w:eastAsiaTheme="minorHAnsi"/>
        </w:rPr>
        <w:t>Noble et al., 2014</w:t>
      </w:r>
      <w:r w:rsidR="00E573D1">
        <w:rPr>
          <w:lang w:val="en-AU"/>
        </w:rPr>
        <w:t xml:space="preserve">) </w:t>
      </w:r>
      <w:r w:rsidR="00A84DE4">
        <w:rPr>
          <w:lang w:val="en-AU"/>
        </w:rPr>
        <w:t xml:space="preserve">and </w:t>
      </w:r>
      <w:r w:rsidR="0070356D">
        <w:rPr>
          <w:lang w:val="en-AU"/>
        </w:rPr>
        <w:t>spatial</w:t>
      </w:r>
      <w:r w:rsidR="00A84DE4">
        <w:rPr>
          <w:lang w:val="en-AU"/>
        </w:rPr>
        <w:t xml:space="preserve"> </w:t>
      </w:r>
      <w:r w:rsidR="007A06B1" w:rsidRPr="00015BF6">
        <w:rPr>
          <w:lang w:val="en-AU"/>
        </w:rPr>
        <w:t>cognition</w:t>
      </w:r>
      <w:r w:rsidR="00E573D1">
        <w:rPr>
          <w:lang w:val="en-AU"/>
        </w:rPr>
        <w:t xml:space="preserve"> (e.g. </w:t>
      </w:r>
      <w:proofErr w:type="spellStart"/>
      <w:r w:rsidR="0070356D" w:rsidRPr="00630AF1">
        <w:rPr>
          <w:rFonts w:cs="Arial"/>
          <w:szCs w:val="22"/>
          <w:lang w:val="en-US"/>
        </w:rPr>
        <w:t>Foa</w:t>
      </w:r>
      <w:proofErr w:type="spellEnd"/>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2009; </w:t>
      </w:r>
      <w:r w:rsidR="0070356D" w:rsidRPr="00630AF1">
        <w:rPr>
          <w:rFonts w:cs="Arial"/>
          <w:szCs w:val="22"/>
          <w:lang w:val="en-US"/>
        </w:rPr>
        <w:t>Lopez</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2001; </w:t>
      </w:r>
      <w:r w:rsidR="0070356D" w:rsidRPr="00630AF1">
        <w:rPr>
          <w:rFonts w:cs="Arial"/>
          <w:color w:val="000000" w:themeColor="text1"/>
          <w:szCs w:val="22"/>
          <w:lang w:val="en-US"/>
        </w:rPr>
        <w:t>Wilkinson</w:t>
      </w:r>
      <w:r w:rsidR="0070356D">
        <w:rPr>
          <w:rFonts w:cs="Arial"/>
          <w:color w:val="000000" w:themeColor="text1"/>
          <w:szCs w:val="22"/>
          <w:lang w:val="en-US"/>
        </w:rPr>
        <w:t xml:space="preserve"> et al., 2009</w:t>
      </w:r>
      <w:r w:rsidR="00E573D1">
        <w:rPr>
          <w:lang w:val="en-AU"/>
        </w:rPr>
        <w:t>)</w:t>
      </w:r>
      <w:r w:rsidR="00A84DE4">
        <w:rPr>
          <w:lang w:val="en-AU"/>
        </w:rPr>
        <w:t xml:space="preserve">. As ectotherms, temperature plays an important role during embryonal development of </w:t>
      </w:r>
      <w:r w:rsidR="00AC42B9">
        <w:rPr>
          <w:lang w:val="en-AU"/>
        </w:rPr>
        <w:t>phenotype</w:t>
      </w:r>
      <w:r w:rsidR="00A84DE4">
        <w:rPr>
          <w:lang w:val="en-AU"/>
        </w:rPr>
        <w:t xml:space="preserve"> including</w:t>
      </w:r>
      <w:r w:rsidR="00AC42B9">
        <w:rPr>
          <w:lang w:val="en-AU"/>
        </w:rPr>
        <w:t xml:space="preserve"> sex (temperature dependent sex determination, </w:t>
      </w:r>
      <w:r w:rsidR="00AC42B9" w:rsidRPr="00F64D12">
        <w:rPr>
          <w:rFonts w:eastAsiaTheme="minorHAnsi"/>
        </w:rPr>
        <w:t>Warner, 2010</w:t>
      </w:r>
      <w:r w:rsidR="00AC42B9">
        <w:rPr>
          <w:lang w:val="en-AU"/>
        </w:rPr>
        <w:t>),</w:t>
      </w:r>
      <w:r w:rsidR="00A84DE4">
        <w:rPr>
          <w:lang w:val="en-AU"/>
        </w:rPr>
        <w:t xml:space="preserve"> brain morphology and behaviour (e.g. </w:t>
      </w:r>
      <w:proofErr w:type="spellStart"/>
      <w:r w:rsidR="00A84DE4" w:rsidRPr="00F64D12">
        <w:rPr>
          <w:rFonts w:eastAsiaTheme="minorHAnsi"/>
        </w:rPr>
        <w:t>Amiel</w:t>
      </w:r>
      <w:proofErr w:type="spellEnd"/>
      <w:r w:rsidR="00A84DE4">
        <w:rPr>
          <w:rFonts w:eastAsiaTheme="minorHAnsi"/>
        </w:rPr>
        <w:t xml:space="preserve"> et al.</w:t>
      </w:r>
      <w:r w:rsidR="00A84DE4" w:rsidRPr="00F64D12">
        <w:rPr>
          <w:rFonts w:eastAsiaTheme="minorHAnsi"/>
        </w:rPr>
        <w:t>, 2016</w:t>
      </w:r>
      <w:r w:rsidR="00A84DE4">
        <w:rPr>
          <w:rFonts w:eastAsiaTheme="minorHAnsi"/>
        </w:rPr>
        <w:t>;</w:t>
      </w:r>
      <w:r w:rsidR="00A84DE4" w:rsidRPr="000C0B28">
        <w:rPr>
          <w:rFonts w:eastAsiaTheme="minorHAnsi"/>
        </w:rPr>
        <w:t xml:space="preserve"> </w:t>
      </w:r>
      <w:r w:rsidR="00A84DE4" w:rsidRPr="00F64D12">
        <w:rPr>
          <w:rFonts w:eastAsiaTheme="minorHAnsi"/>
        </w:rPr>
        <w:t>Booth, 2006</w:t>
      </w:r>
      <w:r w:rsidR="00A84DE4">
        <w:rPr>
          <w:rFonts w:eastAsiaTheme="minorHAnsi"/>
        </w:rPr>
        <w:t xml:space="preserve">; </w:t>
      </w:r>
      <w:r w:rsidR="00A84DE4" w:rsidRPr="00015BF6">
        <w:rPr>
          <w:rFonts w:eastAsiaTheme="minorHAnsi"/>
          <w:lang w:val="en-AU"/>
        </w:rPr>
        <w:t>Matsubara</w:t>
      </w:r>
      <w:r w:rsidR="00A84DE4">
        <w:rPr>
          <w:rFonts w:eastAsiaTheme="minorHAnsi"/>
          <w:lang w:val="en-AU"/>
        </w:rPr>
        <w:t xml:space="preserve"> et al.</w:t>
      </w:r>
      <w:r w:rsidR="00A84DE4" w:rsidRPr="00015BF6">
        <w:rPr>
          <w:rFonts w:eastAsiaTheme="minorHAnsi"/>
          <w:lang w:val="en-AU"/>
        </w:rPr>
        <w:t>, 2017</w:t>
      </w:r>
      <w:r w:rsidR="00A84DE4">
        <w:rPr>
          <w:lang w:val="en-AU"/>
        </w:rPr>
        <w:t xml:space="preserve">). </w:t>
      </w:r>
      <w:commentRangeStart w:id="19"/>
      <w:r w:rsidR="00A84DE4">
        <w:rPr>
          <w:lang w:val="en-AU"/>
        </w:rPr>
        <w:t xml:space="preserve">Furthermore, many reptiles are precocial and the juvenile brain is much more developmentally advanced at birth </w:t>
      </w:r>
      <w:commentRangeEnd w:id="19"/>
      <w:r w:rsidR="00570EA7">
        <w:rPr>
          <w:rStyle w:val="CommentReference"/>
        </w:rPr>
        <w:commentReference w:id="19"/>
      </w:r>
      <w:r w:rsidR="00A84DE4">
        <w:rPr>
          <w:lang w:val="en-AU"/>
        </w:rPr>
        <w:t>compared to altricial species (</w:t>
      </w:r>
      <w:proofErr w:type="spellStart"/>
      <w:r w:rsidR="00A84DE4" w:rsidRPr="00F12E26">
        <w:t>Charvet</w:t>
      </w:r>
      <w:proofErr w:type="spellEnd"/>
      <w:r w:rsidR="00A84DE4" w:rsidRPr="00F12E26">
        <w:t xml:space="preserve"> &amp; </w:t>
      </w:r>
      <w:proofErr w:type="spellStart"/>
      <w:r w:rsidR="00A84DE4" w:rsidRPr="00F12E26">
        <w:t>Striedter</w:t>
      </w:r>
      <w:proofErr w:type="spellEnd"/>
      <w:r w:rsidR="00A84DE4" w:rsidRPr="00F12E26">
        <w:t>, 2011</w:t>
      </w:r>
      <w:r w:rsidR="00A84DE4">
        <w:t xml:space="preserve">; </w:t>
      </w:r>
      <w:r w:rsidR="00A84DE4" w:rsidRPr="00F12E26">
        <w:rPr>
          <w:lang w:val="en-AU"/>
        </w:rPr>
        <w:t>Grand, 1992</w:t>
      </w:r>
      <w:r w:rsidR="00A84DE4">
        <w:rPr>
          <w:lang w:val="en-AU"/>
        </w:rPr>
        <w:t xml:space="preserve">; Szabo et al., </w:t>
      </w:r>
      <w:r w:rsidR="00A84DE4" w:rsidRPr="00BA5A39">
        <w:rPr>
          <w:highlight w:val="yellow"/>
          <w:lang w:val="en-AU"/>
        </w:rPr>
        <w:t>2019</w:t>
      </w:r>
      <w:r w:rsidR="00A84DE4">
        <w:rPr>
          <w:lang w:val="en-AU"/>
        </w:rPr>
        <w:t>).</w:t>
      </w:r>
      <w:r w:rsidR="00AC42B9">
        <w:rPr>
          <w:lang w:val="en-AU"/>
        </w:rPr>
        <w:t xml:space="preserve"> Some reptile</w:t>
      </w:r>
      <w:r w:rsidR="00AC1610">
        <w:rPr>
          <w:lang w:val="en-AU"/>
        </w:rPr>
        <w:t xml:space="preserve">s </w:t>
      </w:r>
      <w:r w:rsidR="00AC42B9">
        <w:rPr>
          <w:lang w:val="en-AU"/>
        </w:rPr>
        <w:t xml:space="preserve">have evolved rudimentary forms of sociality including long-term monogamy to big multi-generational family groups in </w:t>
      </w:r>
      <w:r w:rsidR="00AC42B9">
        <w:rPr>
          <w:lang w:val="en-AU"/>
        </w:rPr>
        <w:lastRenderedPageBreak/>
        <w:t>which individuals delay dispersal sometimes into adulthood (</w:t>
      </w:r>
      <w:r w:rsidR="00AC1610" w:rsidRPr="00207886">
        <w:t>While</w:t>
      </w:r>
      <w:r w:rsidR="00AC1610">
        <w:rPr>
          <w:lang w:val="en-AU"/>
        </w:rPr>
        <w:t xml:space="preserve"> et al., 2015; </w:t>
      </w:r>
      <w:r w:rsidR="00AC42B9">
        <w:rPr>
          <w:lang w:val="en-AU"/>
        </w:rPr>
        <w:t>Whiting &amp; While, 2017).</w:t>
      </w:r>
      <w:r w:rsidR="00A84DE4" w:rsidRPr="00015BF6">
        <w:rPr>
          <w:lang w:val="en-AU"/>
        </w:rPr>
        <w:t xml:space="preserve"> </w:t>
      </w:r>
      <w:r w:rsidR="00A84DE4">
        <w:rPr>
          <w:lang w:val="en-AU"/>
        </w:rPr>
        <w:t>Importantly</w:t>
      </w:r>
      <w:r w:rsidR="00A84DE4" w:rsidRPr="00015BF6">
        <w:rPr>
          <w:lang w:val="en-AU"/>
        </w:rPr>
        <w:t>, reptiles diverged from mammals about 280 million years ago (</w:t>
      </w:r>
      <w:proofErr w:type="spellStart"/>
      <w:r w:rsidR="00A84DE4" w:rsidRPr="00015BF6">
        <w:rPr>
          <w:rFonts w:eastAsiaTheme="minorHAnsi"/>
          <w:lang w:val="en-AU"/>
        </w:rPr>
        <w:t>Macphail</w:t>
      </w:r>
      <w:proofErr w:type="spellEnd"/>
      <w:r w:rsidR="00A84DE4" w:rsidRPr="00015BF6">
        <w:rPr>
          <w:rFonts w:eastAsiaTheme="minorHAnsi"/>
          <w:lang w:val="en-AU"/>
        </w:rPr>
        <w:t>, 1982</w:t>
      </w:r>
      <w:r w:rsidR="00A84DE4" w:rsidRPr="00015BF6">
        <w:rPr>
          <w:lang w:val="en-AU"/>
        </w:rPr>
        <w:t>)</w:t>
      </w:r>
      <w:r w:rsidR="00A84DE4">
        <w:rPr>
          <w:lang w:val="en-AU"/>
        </w:rPr>
        <w:t xml:space="preserve"> and</w:t>
      </w:r>
      <w:r w:rsidR="00A84DE4" w:rsidRPr="00015BF6">
        <w:rPr>
          <w:lang w:val="en-AU"/>
        </w:rPr>
        <w:t xml:space="preserve"> </w:t>
      </w:r>
      <w:r w:rsidR="00A84DE4">
        <w:rPr>
          <w:lang w:val="en-AU"/>
        </w:rPr>
        <w:t>t</w:t>
      </w:r>
      <w:r w:rsidR="00A84DE4" w:rsidRPr="00015BF6">
        <w:rPr>
          <w:lang w:val="en-AU"/>
        </w:rPr>
        <w:t xml:space="preserve">heir </w:t>
      </w:r>
      <w:commentRangeStart w:id="20"/>
      <w:r w:rsidR="00A84DE4" w:rsidRPr="00015BF6">
        <w:rPr>
          <w:lang w:val="en-AU"/>
        </w:rPr>
        <w:t xml:space="preserve">brain exhibits several prototypic features </w:t>
      </w:r>
      <w:commentRangeEnd w:id="20"/>
      <w:r w:rsidR="00EA52BD">
        <w:rPr>
          <w:rStyle w:val="CommentReference"/>
        </w:rPr>
        <w:commentReference w:id="20"/>
      </w:r>
      <w:r w:rsidR="00A84DE4" w:rsidRPr="00015BF6">
        <w:rPr>
          <w:lang w:val="en-AU"/>
        </w:rPr>
        <w:t>(</w:t>
      </w:r>
      <w:r w:rsidR="00A84DE4" w:rsidRPr="00015BF6">
        <w:rPr>
          <w:rFonts w:eastAsiaTheme="minorHAnsi"/>
          <w:lang w:val="en-AU"/>
        </w:rPr>
        <w:t>Nomura</w:t>
      </w:r>
      <w:r w:rsidR="00A84DE4">
        <w:rPr>
          <w:rFonts w:eastAsiaTheme="minorHAnsi"/>
          <w:lang w:val="en-AU"/>
        </w:rPr>
        <w:t xml:space="preserve"> et al.</w:t>
      </w:r>
      <w:r w:rsidR="00A84DE4" w:rsidRPr="00015BF6">
        <w:rPr>
          <w:rFonts w:eastAsiaTheme="minorHAnsi"/>
          <w:lang w:val="en-AU"/>
        </w:rPr>
        <w:t>, 2013</w:t>
      </w:r>
      <w:r w:rsidR="00A84DE4" w:rsidRPr="00015BF6">
        <w:rPr>
          <w:lang w:val="en-AU"/>
        </w:rPr>
        <w:t>)</w:t>
      </w:r>
      <w:r w:rsidR="00A84DE4">
        <w:rPr>
          <w:lang w:val="en-AU"/>
        </w:rPr>
        <w:t xml:space="preserve">. </w:t>
      </w:r>
      <w:r w:rsidR="00613F44" w:rsidRPr="00015BF6">
        <w:rPr>
          <w:lang w:val="en-AU"/>
        </w:rPr>
        <w:t>Modern reptiles are the third most species rich group of vertebrates</w:t>
      </w:r>
      <w:r w:rsidR="00613F44">
        <w:rPr>
          <w:lang w:val="en-AU"/>
        </w:rPr>
        <w:t xml:space="preserve"> (10</w:t>
      </w:r>
      <w:ins w:id="21" w:author="Daniel Noble" w:date="2019-02-20T13:19:00Z">
        <w:r w:rsidR="006C24B7">
          <w:rPr>
            <w:lang w:val="en-AU"/>
          </w:rPr>
          <w:t>,</w:t>
        </w:r>
      </w:ins>
      <w:r w:rsidR="00613F44">
        <w:rPr>
          <w:lang w:val="en-AU"/>
        </w:rPr>
        <w:t xml:space="preserve">793 species as of July 2018, </w:t>
      </w:r>
      <w:proofErr w:type="spellStart"/>
      <w:r w:rsidR="00613F44">
        <w:rPr>
          <w:lang w:val="en-AU"/>
        </w:rPr>
        <w:t>Uetz</w:t>
      </w:r>
      <w:proofErr w:type="spellEnd"/>
      <w:r w:rsidR="00613F44">
        <w:rPr>
          <w:lang w:val="en-AU"/>
        </w:rPr>
        <w:t xml:space="preserve"> et al., 2019) inhabiting </w:t>
      </w:r>
      <w:r w:rsidR="00613F44" w:rsidRPr="00015BF6">
        <w:rPr>
          <w:lang w:val="en-AU"/>
        </w:rPr>
        <w:t>a wide range of different habitats</w:t>
      </w:r>
      <w:r w:rsidR="00613F44">
        <w:rPr>
          <w:lang w:val="en-AU"/>
        </w:rPr>
        <w:t xml:space="preserve">, showing diversity in </w:t>
      </w:r>
      <w:r w:rsidR="00613F44" w:rsidRPr="00015BF6">
        <w:rPr>
          <w:lang w:val="en-AU"/>
        </w:rPr>
        <w:t xml:space="preserve">mating systems (monogamy to polygynandry), feeding ecology, social structure (solitary to groups of </w:t>
      </w:r>
      <w:r w:rsidR="00613F44">
        <w:rPr>
          <w:lang w:val="en-AU"/>
        </w:rPr>
        <w:t>many</w:t>
      </w:r>
      <w:r w:rsidR="00613F44" w:rsidRPr="00015BF6">
        <w:rPr>
          <w:lang w:val="en-AU"/>
        </w:rPr>
        <w:t xml:space="preserve"> individuals)</w:t>
      </w:r>
      <w:r w:rsidR="00613F44">
        <w:rPr>
          <w:lang w:val="en-AU"/>
        </w:rPr>
        <w:t>,</w:t>
      </w:r>
      <w:r w:rsidR="00613F44" w:rsidRPr="00015BF6">
        <w:rPr>
          <w:lang w:val="en-AU"/>
        </w:rPr>
        <w:t xml:space="preserve"> reproductive tactics (parthenogenesis, oviparity or viviparity)</w:t>
      </w:r>
      <w:r w:rsidR="00613F44">
        <w:rPr>
          <w:lang w:val="en-AU"/>
        </w:rPr>
        <w:t xml:space="preserve"> and </w:t>
      </w:r>
      <w:r w:rsidR="00613F44" w:rsidRPr="00015BF6">
        <w:rPr>
          <w:lang w:val="en-AU"/>
        </w:rPr>
        <w:t>differ substantially in</w:t>
      </w:r>
      <w:r w:rsidR="00613F44">
        <w:rPr>
          <w:lang w:val="en-AU"/>
        </w:rPr>
        <w:t xml:space="preserve"> </w:t>
      </w:r>
      <w:r w:rsidR="00613F44" w:rsidRPr="00015BF6">
        <w:rPr>
          <w:lang w:val="en-AU"/>
        </w:rPr>
        <w:t>behaviour (</w:t>
      </w:r>
      <w:r w:rsidR="00613F44">
        <w:rPr>
          <w:lang w:val="en-AU"/>
        </w:rPr>
        <w:t xml:space="preserve">Fox et al., 2003; </w:t>
      </w:r>
      <w:r w:rsidR="00613F44" w:rsidRPr="00AF6B9B">
        <w:rPr>
          <w:rFonts w:eastAsiaTheme="minorHAnsi"/>
        </w:rPr>
        <w:t>Reilly</w:t>
      </w:r>
      <w:r w:rsidR="00613F44" w:rsidRPr="001970F2">
        <w:rPr>
          <w:rFonts w:eastAsiaTheme="minorHAnsi"/>
        </w:rPr>
        <w:t xml:space="preserve"> </w:t>
      </w:r>
      <w:r w:rsidR="00613F44">
        <w:rPr>
          <w:rFonts w:eastAsiaTheme="minorHAnsi"/>
        </w:rPr>
        <w:t xml:space="preserve">et al., 2009; </w:t>
      </w:r>
      <w:proofErr w:type="spellStart"/>
      <w:r w:rsidR="00613F44" w:rsidRPr="00AF6B9B">
        <w:rPr>
          <w:rFonts w:eastAsiaTheme="minorHAnsi"/>
        </w:rPr>
        <w:t>Uller</w:t>
      </w:r>
      <w:proofErr w:type="spellEnd"/>
      <w:r w:rsidR="00613F44">
        <w:rPr>
          <w:rFonts w:eastAsiaTheme="minorHAnsi"/>
        </w:rPr>
        <w:t xml:space="preserve"> </w:t>
      </w:r>
      <w:r w:rsidR="00613F44" w:rsidRPr="00AF6B9B">
        <w:rPr>
          <w:rFonts w:eastAsiaTheme="minorHAnsi"/>
        </w:rPr>
        <w:t>&amp; Olsson,</w:t>
      </w:r>
      <w:r w:rsidR="00613F44">
        <w:rPr>
          <w:rFonts w:eastAsiaTheme="minorHAnsi"/>
        </w:rPr>
        <w:t xml:space="preserve"> </w:t>
      </w:r>
      <w:r w:rsidR="00613F44" w:rsidRPr="00AF6B9B">
        <w:rPr>
          <w:rFonts w:eastAsiaTheme="minorHAnsi"/>
        </w:rPr>
        <w:t>2008</w:t>
      </w:r>
      <w:r w:rsidR="00613F44">
        <w:rPr>
          <w:rFonts w:eastAsiaTheme="minorHAnsi"/>
        </w:rPr>
        <w:t>;</w:t>
      </w:r>
      <w:r w:rsidR="00613F44" w:rsidRPr="00015BF6">
        <w:rPr>
          <w:lang w:val="en-AU"/>
        </w:rPr>
        <w:t xml:space="preserve"> Whiting &amp; While, 2017)</w:t>
      </w:r>
      <w:r w:rsidR="00613F44">
        <w:rPr>
          <w:lang w:val="en-AU"/>
        </w:rPr>
        <w:t xml:space="preserve">. </w:t>
      </w:r>
      <w:r w:rsidR="00A84DE4">
        <w:t>As such, we have seen a surge in work on reptile cognition</w:t>
      </w:r>
      <w:r w:rsidR="00AC42B9">
        <w:t xml:space="preserve"> </w:t>
      </w:r>
      <w:r w:rsidR="00AC42B9">
        <w:rPr>
          <w:lang w:val="en-AU"/>
        </w:rPr>
        <w:t>(</w:t>
      </w:r>
      <w:r w:rsidR="00AC42B9" w:rsidRPr="00015BF6">
        <w:rPr>
          <w:lang w:val="en-AU"/>
        </w:rPr>
        <w:t>Figure 1</w:t>
      </w:r>
      <w:r w:rsidR="00AC42B9">
        <w:rPr>
          <w:lang w:val="en-AU"/>
        </w:rPr>
        <w:t>)</w:t>
      </w:r>
      <w:r w:rsidR="00A84DE4">
        <w:t xml:space="preserve"> given their potential to address </w:t>
      </w:r>
      <w:commentRangeStart w:id="22"/>
      <w:r w:rsidR="00A84DE4">
        <w:t>fundamental questions in cognitive ecology</w:t>
      </w:r>
      <w:r w:rsidR="0058385D">
        <w:rPr>
          <w:lang w:val="en-AU"/>
        </w:rPr>
        <w:t xml:space="preserve">. </w:t>
      </w:r>
      <w:commentRangeEnd w:id="22"/>
      <w:r w:rsidR="000D191C">
        <w:rPr>
          <w:rStyle w:val="CommentReference"/>
        </w:rPr>
        <w:commentReference w:id="22"/>
      </w:r>
    </w:p>
    <w:p w14:paraId="39DA553B" w14:textId="3103757B" w:rsidR="00E94522" w:rsidRDefault="0058385D" w:rsidP="00E94522">
      <w:pPr>
        <w:rPr>
          <w:lang w:val="en-AU"/>
        </w:rPr>
      </w:pPr>
      <w:r w:rsidRPr="00015BF6">
        <w:rPr>
          <w:lang w:val="en-AU"/>
        </w:rPr>
        <w:t>Gordon Burghardt (1978)</w:t>
      </w:r>
      <w:r>
        <w:rPr>
          <w:lang w:val="en-AU"/>
        </w:rPr>
        <w:t xml:space="preserve"> </w:t>
      </w:r>
      <w:r w:rsidR="00A57AA9">
        <w:rPr>
          <w:lang w:val="en-AU"/>
        </w:rPr>
        <w:t>introduc</w:t>
      </w:r>
      <w:r w:rsidR="00851E0A">
        <w:rPr>
          <w:lang w:val="en-AU"/>
        </w:rPr>
        <w:t>ed the first major review on reptiles as the field was only just developing</w:t>
      </w:r>
      <w:r w:rsidR="00C5620C">
        <w:rPr>
          <w:lang w:val="en-AU"/>
        </w:rPr>
        <w:t>.</w:t>
      </w:r>
      <w:r w:rsidR="00A57AA9">
        <w:rPr>
          <w:lang w:val="en-AU"/>
        </w:rPr>
        <w:t xml:space="preserve"> </w:t>
      </w:r>
      <w:r w:rsidR="00851E0A">
        <w:rPr>
          <w:lang w:val="en-AU"/>
        </w:rPr>
        <w:t xml:space="preserve">This review was critical in establishing and </w:t>
      </w:r>
      <w:r w:rsidR="00077A14">
        <w:rPr>
          <w:lang w:val="en-AU"/>
        </w:rPr>
        <w:t>describing</w:t>
      </w:r>
      <w:r w:rsidR="00275BA0" w:rsidRPr="00015BF6">
        <w:rPr>
          <w:lang w:val="en-AU"/>
        </w:rPr>
        <w:t xml:space="preserve"> methods </w:t>
      </w:r>
      <w:r w:rsidR="00851E0A">
        <w:rPr>
          <w:lang w:val="en-AU"/>
        </w:rPr>
        <w:t xml:space="preserve">in the field </w:t>
      </w:r>
      <w:r w:rsidR="00275BA0" w:rsidRPr="00015BF6">
        <w:rPr>
          <w:lang w:val="en-AU"/>
        </w:rPr>
        <w:t xml:space="preserve">and </w:t>
      </w:r>
      <w:r w:rsidR="002601BB">
        <w:rPr>
          <w:lang w:val="en-AU"/>
        </w:rPr>
        <w:t>providing a</w:t>
      </w:r>
      <w:r w:rsidR="00A57AA9">
        <w:rPr>
          <w:lang w:val="en-AU"/>
        </w:rPr>
        <w:t xml:space="preserve"> </w:t>
      </w:r>
      <w:commentRangeStart w:id="23"/>
      <w:commentRangeStart w:id="24"/>
      <w:commentRangeStart w:id="25"/>
      <w:r w:rsidR="00851E0A">
        <w:rPr>
          <w:lang w:val="en-AU"/>
        </w:rPr>
        <w:t>preliminary</w:t>
      </w:r>
      <w:commentRangeEnd w:id="23"/>
      <w:r w:rsidR="00851E0A">
        <w:rPr>
          <w:rStyle w:val="CommentReference"/>
        </w:rPr>
        <w:commentReference w:id="23"/>
      </w:r>
      <w:commentRangeEnd w:id="24"/>
      <w:r w:rsidR="00C5620C">
        <w:rPr>
          <w:rStyle w:val="CommentReference"/>
        </w:rPr>
        <w:commentReference w:id="24"/>
      </w:r>
      <w:commentRangeEnd w:id="25"/>
      <w:r w:rsidR="00F10AEE">
        <w:rPr>
          <w:rStyle w:val="CommentReference"/>
        </w:rPr>
        <w:commentReference w:id="25"/>
      </w:r>
      <w:r w:rsidR="00A57AA9">
        <w:rPr>
          <w:lang w:val="en-AU"/>
        </w:rPr>
        <w:t xml:space="preserve"> </w:t>
      </w:r>
      <w:r w:rsidR="002601BB">
        <w:rPr>
          <w:lang w:val="en-AU"/>
        </w:rPr>
        <w:t>overview of reptile learning</w:t>
      </w:r>
      <w:r w:rsidR="00275BA0" w:rsidRPr="00015BF6">
        <w:rPr>
          <w:lang w:val="en-AU"/>
        </w:rPr>
        <w:t xml:space="preserve">. </w:t>
      </w:r>
      <w:r w:rsidR="00F005D5" w:rsidRPr="00015BF6">
        <w:rPr>
          <w:lang w:val="en-AU"/>
        </w:rPr>
        <w:t>Burghardt</w:t>
      </w:r>
      <w:r w:rsidR="00F005D5">
        <w:rPr>
          <w:lang w:val="en-AU"/>
        </w:rPr>
        <w:t>’s</w:t>
      </w:r>
      <w:r w:rsidR="00EB6666">
        <w:rPr>
          <w:lang w:val="en-AU"/>
        </w:rPr>
        <w:t xml:space="preserve"> </w:t>
      </w:r>
      <w:r w:rsidR="004C713A">
        <w:rPr>
          <w:lang w:val="en-AU"/>
        </w:rPr>
        <w:t>review included over 70 species and described learning processes from simple habituation to different forms of conditioning, maze and detour learning and visual discrimination learning</w:t>
      </w:r>
      <w:ins w:id="26" w:author="Daniel Noble" w:date="2019-02-20T13:24:00Z">
        <w:r w:rsidR="00F10AEE">
          <w:rPr>
            <w:lang w:val="en-AU"/>
          </w:rPr>
          <w:t xml:space="preserve"> (</w:t>
        </w:r>
      </w:ins>
      <w:commentRangeStart w:id="27"/>
      <w:commentRangeStart w:id="28"/>
      <w:r w:rsidR="004C713A">
        <w:rPr>
          <w:lang w:val="en-AU"/>
        </w:rPr>
        <w:t>including reversals</w:t>
      </w:r>
      <w:ins w:id="29" w:author="Daniel Noble" w:date="2019-02-20T13:24:00Z">
        <w:r w:rsidR="00F10AEE">
          <w:rPr>
            <w:lang w:val="en-AU"/>
          </w:rPr>
          <w:t>)</w:t>
        </w:r>
      </w:ins>
      <w:r w:rsidR="00AD389A">
        <w:rPr>
          <w:lang w:val="en-AU"/>
        </w:rPr>
        <w:t xml:space="preserve"> </w:t>
      </w:r>
      <w:r w:rsidR="00AD389A">
        <w:t>highlighting major limitations of existing cognitive work at the time</w:t>
      </w:r>
      <w:r w:rsidR="004C713A">
        <w:rPr>
          <w:lang w:val="en-AU"/>
        </w:rPr>
        <w:t xml:space="preserve">. </w:t>
      </w:r>
      <w:commentRangeEnd w:id="27"/>
      <w:r w:rsidR="00D33425">
        <w:rPr>
          <w:rStyle w:val="CommentReference"/>
        </w:rPr>
        <w:commentReference w:id="27"/>
      </w:r>
      <w:commentRangeEnd w:id="28"/>
      <w:r w:rsidR="00AD389A">
        <w:rPr>
          <w:rStyle w:val="CommentReference"/>
        </w:rPr>
        <w:commentReference w:id="28"/>
      </w:r>
      <w:r w:rsidR="00AE7B5D">
        <w:rPr>
          <w:lang w:val="en-AU"/>
        </w:rPr>
        <w:t>More recently</w:t>
      </w:r>
      <w:r w:rsidR="004C713A">
        <w:rPr>
          <w:lang w:val="en-AU"/>
        </w:rPr>
        <w:t xml:space="preserve">, </w:t>
      </w:r>
      <w:r w:rsidR="004C713A" w:rsidRPr="00015BF6">
        <w:rPr>
          <w:lang w:val="en-AU"/>
        </w:rPr>
        <w:t>Wilkinson and Huber (2012)</w:t>
      </w:r>
      <w:r w:rsidR="004C713A">
        <w:rPr>
          <w:lang w:val="en-AU"/>
        </w:rPr>
        <w:t xml:space="preserve"> provided an update on </w:t>
      </w:r>
      <w:r w:rsidR="00C5620C">
        <w:rPr>
          <w:lang w:val="en-AU"/>
        </w:rPr>
        <w:t>new</w:t>
      </w:r>
      <w:r w:rsidR="004C713A">
        <w:rPr>
          <w:lang w:val="en-AU"/>
        </w:rPr>
        <w:t xml:space="preserve"> development</w:t>
      </w:r>
      <w:r w:rsidR="00C5620C">
        <w:rPr>
          <w:lang w:val="en-AU"/>
        </w:rPr>
        <w:t>s</w:t>
      </w:r>
      <w:r w:rsidR="004C713A">
        <w:rPr>
          <w:lang w:val="en-AU"/>
        </w:rPr>
        <w:t xml:space="preserve"> including accounts of social cognition</w:t>
      </w:r>
      <w:ins w:id="30" w:author="Daniel Noble" w:date="2019-02-20T13:24:00Z">
        <w:r w:rsidR="00F10AEE">
          <w:rPr>
            <w:lang w:val="en-AU"/>
          </w:rPr>
          <w:t xml:space="preserve"> –</w:t>
        </w:r>
      </w:ins>
      <w:r w:rsidR="004C713A">
        <w:rPr>
          <w:lang w:val="en-AU"/>
        </w:rPr>
        <w:t xml:space="preserve"> a novel </w:t>
      </w:r>
      <w:ins w:id="31" w:author="Daniel Noble" w:date="2019-02-20T13:24:00Z">
        <w:r w:rsidR="00F10AEE">
          <w:rPr>
            <w:lang w:val="en-AU"/>
          </w:rPr>
          <w:t xml:space="preserve">direction </w:t>
        </w:r>
      </w:ins>
      <w:r w:rsidR="00DD45E4">
        <w:rPr>
          <w:lang w:val="en-AU"/>
        </w:rPr>
        <w:t>in the study of reptilian cognition.</w:t>
      </w:r>
      <w:r w:rsidR="001326C9" w:rsidRPr="00015BF6">
        <w:rPr>
          <w:lang w:val="en-AU"/>
        </w:rPr>
        <w:t xml:space="preserve"> </w:t>
      </w:r>
      <w:r w:rsidR="00D9686E">
        <w:rPr>
          <w:lang w:val="en-AU"/>
        </w:rPr>
        <w:t>Our</w:t>
      </w:r>
      <w:r w:rsidR="00D9686E" w:rsidRPr="00015BF6">
        <w:rPr>
          <w:lang w:val="en-AU"/>
        </w:rPr>
        <w:t xml:space="preserve"> systematic </w:t>
      </w:r>
      <w:commentRangeStart w:id="32"/>
      <w:r w:rsidR="00D9686E" w:rsidRPr="00015BF6">
        <w:rPr>
          <w:lang w:val="en-AU"/>
        </w:rPr>
        <w:t xml:space="preserve">literature search identified </w:t>
      </w:r>
      <w:commentRangeStart w:id="33"/>
      <w:r w:rsidR="00D9686E">
        <w:rPr>
          <w:lang w:val="en-AU"/>
        </w:rPr>
        <w:t>over 9</w:t>
      </w:r>
      <w:commentRangeEnd w:id="33"/>
      <w:r w:rsidR="00F10AEE">
        <w:rPr>
          <w:rStyle w:val="CommentReference"/>
        </w:rPr>
        <w:commentReference w:id="33"/>
      </w:r>
      <w:r w:rsidR="00D9686E">
        <w:rPr>
          <w:lang w:val="en-AU"/>
        </w:rPr>
        <w:t>0</w:t>
      </w:r>
      <w:r w:rsidR="00D9686E" w:rsidRPr="00015BF6">
        <w:rPr>
          <w:lang w:val="en-AU"/>
        </w:rPr>
        <w:t xml:space="preserve"> studies </w:t>
      </w:r>
      <w:r w:rsidR="00D9686E">
        <w:rPr>
          <w:lang w:val="en-AU"/>
        </w:rPr>
        <w:t>on reptile</w:t>
      </w:r>
      <w:r w:rsidR="00D9686E" w:rsidRPr="00015BF6">
        <w:rPr>
          <w:lang w:val="en-AU"/>
        </w:rPr>
        <w:t xml:space="preserve"> learning</w:t>
      </w:r>
      <w:r w:rsidR="00D9686E">
        <w:rPr>
          <w:lang w:val="en-AU"/>
        </w:rPr>
        <w:t xml:space="preserve"> (Figure 1) of which</w:t>
      </w:r>
      <w:r w:rsidR="00613F44">
        <w:rPr>
          <w:lang w:val="en-AU"/>
        </w:rPr>
        <w:t xml:space="preserve"> none were included in Burghardt (1978) and only </w:t>
      </w:r>
      <w:commentRangeEnd w:id="32"/>
      <w:r w:rsidR="00F10AEE">
        <w:rPr>
          <w:rStyle w:val="CommentReference"/>
        </w:rPr>
        <w:commentReference w:id="32"/>
      </w:r>
      <w:r w:rsidR="00613F44">
        <w:rPr>
          <w:lang w:val="en-AU"/>
        </w:rPr>
        <w:t xml:space="preserve">18 were included in </w:t>
      </w:r>
      <w:r w:rsidR="00613F44" w:rsidRPr="00015BF6">
        <w:rPr>
          <w:lang w:val="en-AU"/>
        </w:rPr>
        <w:t xml:space="preserve">Wilkinson &amp; Huber </w:t>
      </w:r>
      <w:r w:rsidR="00613F44">
        <w:rPr>
          <w:lang w:val="en-AU"/>
        </w:rPr>
        <w:t>(</w:t>
      </w:r>
      <w:r w:rsidR="00613F44" w:rsidRPr="00015BF6">
        <w:rPr>
          <w:lang w:val="en-AU"/>
        </w:rPr>
        <w:t>2012</w:t>
      </w:r>
      <w:r w:rsidR="00613F44">
        <w:rPr>
          <w:lang w:val="en-AU"/>
        </w:rPr>
        <w:t xml:space="preserve">). </w:t>
      </w:r>
      <w:r w:rsidR="00C70554">
        <w:rPr>
          <w:lang w:val="en-AU"/>
        </w:rPr>
        <w:t>Consequently, t</w:t>
      </w:r>
      <w:r w:rsidR="00A05646">
        <w:rPr>
          <w:lang w:val="en-AU"/>
        </w:rPr>
        <w:t xml:space="preserve">his </w:t>
      </w:r>
      <w:r w:rsidR="00613F44">
        <w:rPr>
          <w:lang w:val="en-AU"/>
        </w:rPr>
        <w:t>calls for a comprehensive and systematic review to provide an unbiased update on the state of the field.</w:t>
      </w:r>
    </w:p>
    <w:p w14:paraId="234771E8" w14:textId="13631810" w:rsidR="002D67DD" w:rsidRPr="004B53D7" w:rsidRDefault="00AB50BB" w:rsidP="006C7FBB">
      <w:pPr>
        <w:autoSpaceDE w:val="0"/>
        <w:autoSpaceDN w:val="0"/>
        <w:adjustRightInd w:val="0"/>
        <w:rPr>
          <w:lang w:val="en-AU"/>
        </w:rPr>
      </w:pPr>
      <w:r>
        <w:rPr>
          <w:lang w:val="en-AU"/>
        </w:rPr>
        <w:t xml:space="preserve">Here we conduct the first </w:t>
      </w:r>
      <w:commentRangeStart w:id="34"/>
      <w:commentRangeStart w:id="35"/>
      <w:r>
        <w:rPr>
          <w:lang w:val="en-AU"/>
        </w:rPr>
        <w:t>systematic review</w:t>
      </w:r>
      <w:commentRangeEnd w:id="34"/>
      <w:r w:rsidR="00145976">
        <w:rPr>
          <w:rStyle w:val="CommentReference"/>
        </w:rPr>
        <w:commentReference w:id="34"/>
      </w:r>
      <w:commentRangeEnd w:id="35"/>
      <w:r w:rsidR="00FE7CA1">
        <w:rPr>
          <w:rStyle w:val="CommentReference"/>
        </w:rPr>
        <w:commentReference w:id="35"/>
      </w:r>
      <w:r w:rsidR="00A05352" w:rsidRPr="00015BF6">
        <w:rPr>
          <w:lang w:val="en-AU"/>
        </w:rPr>
        <w:t xml:space="preserve"> of </w:t>
      </w:r>
      <w:r w:rsidR="00292E59">
        <w:rPr>
          <w:lang w:val="en-AU"/>
        </w:rPr>
        <w:t xml:space="preserve">cognition </w:t>
      </w:r>
      <w:r>
        <w:rPr>
          <w:lang w:val="en-AU"/>
        </w:rPr>
        <w:t xml:space="preserve">research </w:t>
      </w:r>
      <w:r w:rsidR="00292E59">
        <w:rPr>
          <w:lang w:val="en-AU"/>
        </w:rPr>
        <w:t>(primarily learning)</w:t>
      </w:r>
      <w:r w:rsidR="00292E59" w:rsidRPr="00015BF6">
        <w:rPr>
          <w:lang w:val="en-AU"/>
        </w:rPr>
        <w:t xml:space="preserve"> </w:t>
      </w:r>
      <w:r w:rsidR="00292E59">
        <w:rPr>
          <w:lang w:val="en-AU"/>
        </w:rPr>
        <w:t xml:space="preserve">on non-avian reptiles </w:t>
      </w:r>
      <w:ins w:id="36" w:author="Daniel Noble" w:date="2019-02-20T15:21:00Z">
        <w:r w:rsidR="00AA24B7">
          <w:rPr>
            <w:lang w:val="en-AU"/>
          </w:rPr>
          <w:t>over</w:t>
        </w:r>
        <w:r w:rsidR="00AA24B7" w:rsidRPr="00015BF6">
          <w:rPr>
            <w:lang w:val="en-AU"/>
          </w:rPr>
          <w:t xml:space="preserve"> </w:t>
        </w:r>
      </w:ins>
      <w:r w:rsidR="00A05352" w:rsidRPr="00015BF6">
        <w:rPr>
          <w:lang w:val="en-AU"/>
        </w:rPr>
        <w:t xml:space="preserve">the </w:t>
      </w:r>
      <w:ins w:id="37" w:author="Daniel Noble" w:date="2019-02-20T15:21:00Z">
        <w:r w:rsidR="00AA24B7">
          <w:rPr>
            <w:lang w:val="en-AU"/>
          </w:rPr>
          <w:t>last</w:t>
        </w:r>
        <w:r w:rsidR="00AA24B7" w:rsidRPr="00015BF6">
          <w:rPr>
            <w:lang w:val="en-AU"/>
          </w:rPr>
          <w:t xml:space="preserve"> </w:t>
        </w:r>
      </w:ins>
      <w:r w:rsidR="00A05352" w:rsidRPr="00015BF6">
        <w:rPr>
          <w:lang w:val="en-AU"/>
        </w:rPr>
        <w:t>40 years</w:t>
      </w:r>
      <w:r w:rsidR="006A0D1F">
        <w:rPr>
          <w:lang w:val="en-AU"/>
        </w:rPr>
        <w:t>.</w:t>
      </w:r>
      <w:r w:rsidR="009354E3" w:rsidRPr="009354E3">
        <w:rPr>
          <w:rFonts w:cs="Arial"/>
          <w:szCs w:val="22"/>
          <w:lang w:val="en-US"/>
        </w:rPr>
        <w:t xml:space="preserve"> </w:t>
      </w:r>
      <w:r w:rsidR="009354E3" w:rsidRPr="003F5356">
        <w:rPr>
          <w:rFonts w:cs="Arial"/>
          <w:szCs w:val="22"/>
          <w:lang w:val="en-US"/>
        </w:rPr>
        <w:t>A systematic review</w:t>
      </w:r>
      <w:r w:rsidR="009354E3">
        <w:rPr>
          <w:rFonts w:cs="Arial"/>
          <w:szCs w:val="22"/>
          <w:lang w:val="en-US"/>
        </w:rPr>
        <w:t xml:space="preserve"> </w:t>
      </w:r>
      <w:r w:rsidR="009354E3" w:rsidRPr="003F5356">
        <w:rPr>
          <w:rFonts w:cs="Arial"/>
          <w:szCs w:val="22"/>
          <w:lang w:val="en-US"/>
        </w:rPr>
        <w:t xml:space="preserve">uses </w:t>
      </w:r>
      <w:ins w:id="38" w:author="Daniel Noble" w:date="2019-02-20T15:23:00Z">
        <w:r w:rsidR="00AA24B7">
          <w:rPr>
            <w:rFonts w:cs="Arial"/>
            <w:szCs w:val="22"/>
            <w:lang w:val="en-US"/>
          </w:rPr>
          <w:t>standardized</w:t>
        </w:r>
      </w:ins>
      <w:ins w:id="39" w:author="Daniel Noble" w:date="2019-02-20T15:21:00Z">
        <w:r w:rsidR="00AA24B7">
          <w:rPr>
            <w:rFonts w:cs="Arial"/>
            <w:szCs w:val="22"/>
            <w:lang w:val="en-US"/>
          </w:rPr>
          <w:t xml:space="preserve"> </w:t>
        </w:r>
      </w:ins>
      <w:ins w:id="40" w:author="Daniel Noble" w:date="2019-02-20T15:22:00Z">
        <w:r w:rsidR="00AA24B7">
          <w:rPr>
            <w:rFonts w:cs="Arial"/>
            <w:szCs w:val="22"/>
            <w:lang w:val="en-US"/>
          </w:rPr>
          <w:t xml:space="preserve">and transparent </w:t>
        </w:r>
      </w:ins>
      <w:r w:rsidR="009354E3">
        <w:rPr>
          <w:rFonts w:cs="Arial"/>
          <w:szCs w:val="22"/>
          <w:lang w:val="en-US"/>
        </w:rPr>
        <w:t xml:space="preserve">search </w:t>
      </w:r>
      <w:ins w:id="41" w:author="Daniel Noble" w:date="2019-02-20T15:21:00Z">
        <w:r w:rsidR="00AA24B7">
          <w:rPr>
            <w:rFonts w:cs="Arial"/>
            <w:szCs w:val="22"/>
            <w:lang w:val="en-US"/>
          </w:rPr>
          <w:t>methods</w:t>
        </w:r>
      </w:ins>
      <w:ins w:id="42" w:author="Daniel Noble" w:date="2019-02-20T15:22:00Z">
        <w:r w:rsidR="00AA24B7">
          <w:rPr>
            <w:rFonts w:cs="Arial"/>
            <w:szCs w:val="22"/>
            <w:lang w:val="en-US"/>
          </w:rPr>
          <w:t xml:space="preserve"> to</w:t>
        </w:r>
      </w:ins>
      <w:r w:rsidR="009354E3">
        <w:rPr>
          <w:rFonts w:cs="Arial"/>
          <w:szCs w:val="22"/>
          <w:lang w:val="en-US"/>
        </w:rPr>
        <w:t xml:space="preserve"> </w:t>
      </w:r>
      <w:r w:rsidR="009354E3" w:rsidRPr="003F5356">
        <w:rPr>
          <w:rFonts w:cs="Arial"/>
          <w:szCs w:val="22"/>
          <w:lang w:val="en-US"/>
        </w:rPr>
        <w:t>select</w:t>
      </w:r>
      <w:r w:rsidR="009354E3">
        <w:rPr>
          <w:rFonts w:cs="Arial"/>
          <w:szCs w:val="22"/>
          <w:lang w:val="en-US"/>
        </w:rPr>
        <w:t xml:space="preserve"> </w:t>
      </w:r>
      <w:r w:rsidR="009354E3" w:rsidRPr="003F5356">
        <w:rPr>
          <w:rFonts w:cs="Arial"/>
          <w:szCs w:val="22"/>
          <w:lang w:val="en-US"/>
        </w:rPr>
        <w:t xml:space="preserve">relevant </w:t>
      </w:r>
      <w:r w:rsidR="006A0D1F">
        <w:rPr>
          <w:rFonts w:cs="Arial"/>
          <w:szCs w:val="22"/>
          <w:lang w:val="en-US"/>
        </w:rPr>
        <w:t xml:space="preserve">studies to be included in the </w:t>
      </w:r>
      <w:r w:rsidR="0047312C">
        <w:rPr>
          <w:rFonts w:cs="Arial"/>
          <w:szCs w:val="22"/>
          <w:lang w:val="en-US"/>
        </w:rPr>
        <w:t>review</w:t>
      </w:r>
      <w:r w:rsidR="009354E3">
        <w:rPr>
          <w:rFonts w:cs="Arial"/>
          <w:szCs w:val="22"/>
          <w:lang w:val="en-US"/>
        </w:rPr>
        <w:t xml:space="preserve"> (</w:t>
      </w:r>
      <w:r w:rsidR="009354E3" w:rsidRPr="003F5356">
        <w:rPr>
          <w:rFonts w:cs="Arial"/>
          <w:szCs w:val="22"/>
          <w:lang w:val="en-US"/>
        </w:rPr>
        <w:t>S</w:t>
      </w:r>
      <w:r w:rsidR="009354E3">
        <w:rPr>
          <w:rFonts w:cs="Arial"/>
          <w:szCs w:val="22"/>
          <w:lang w:val="en-US"/>
        </w:rPr>
        <w:t xml:space="preserve">tevens, 2001 cited by </w:t>
      </w:r>
      <w:r w:rsidR="009354E3" w:rsidRPr="004B53D7">
        <w:rPr>
          <w:rFonts w:eastAsiaTheme="minorHAnsi"/>
        </w:rPr>
        <w:t>McGowan &amp; Sampson, 2005</w:t>
      </w:r>
      <w:r w:rsidR="009354E3">
        <w:rPr>
          <w:rFonts w:cs="Arial"/>
          <w:szCs w:val="22"/>
          <w:lang w:val="en-US"/>
        </w:rPr>
        <w:t xml:space="preserve">; </w:t>
      </w:r>
      <w:r w:rsidR="009354E3" w:rsidRPr="003F5356">
        <w:rPr>
          <w:rFonts w:cs="Arial"/>
          <w:szCs w:val="22"/>
        </w:rPr>
        <w:t>Higgins</w:t>
      </w:r>
      <w:r w:rsidR="009354E3">
        <w:rPr>
          <w:rFonts w:cs="Arial"/>
          <w:szCs w:val="22"/>
        </w:rPr>
        <w:t xml:space="preserve"> &amp; </w:t>
      </w:r>
      <w:r w:rsidR="009354E3" w:rsidRPr="003F5356">
        <w:rPr>
          <w:rFonts w:cs="Arial"/>
          <w:szCs w:val="22"/>
        </w:rPr>
        <w:t>Green</w:t>
      </w:r>
      <w:r w:rsidR="009354E3">
        <w:rPr>
          <w:rFonts w:cs="Arial"/>
          <w:szCs w:val="22"/>
        </w:rPr>
        <w:t>, 2011</w:t>
      </w:r>
      <w:r w:rsidR="009354E3">
        <w:rPr>
          <w:rFonts w:cs="Arial"/>
          <w:szCs w:val="22"/>
          <w:lang w:val="en-US"/>
        </w:rPr>
        <w:t>).</w:t>
      </w:r>
      <w:r>
        <w:rPr>
          <w:lang w:val="en-AU"/>
        </w:rPr>
        <w:t xml:space="preserve"> </w:t>
      </w:r>
      <w:ins w:id="43" w:author="Daniel Noble" w:date="2019-02-20T15:23:00Z">
        <w:r w:rsidR="00AA24B7">
          <w:rPr>
            <w:lang w:val="en-AU"/>
          </w:rPr>
          <w:t xml:space="preserve">Multiple databases are searched and all articles are screened for relevance and inclusion based on well-defined criteria, making it less likely to miss </w:t>
        </w:r>
      </w:ins>
      <w:ins w:id="44" w:author="Daniel Noble" w:date="2019-02-20T15:24:00Z">
        <w:r w:rsidR="00AA24B7">
          <w:rPr>
            <w:lang w:val="en-AU"/>
          </w:rPr>
          <w:t>important</w:t>
        </w:r>
      </w:ins>
      <w:ins w:id="45" w:author="Daniel Noble" w:date="2019-02-20T15:23:00Z">
        <w:r w:rsidR="00AA24B7">
          <w:rPr>
            <w:lang w:val="en-AU"/>
          </w:rPr>
          <w:t xml:space="preserve"> </w:t>
        </w:r>
      </w:ins>
      <w:ins w:id="46" w:author="Daniel Noble" w:date="2019-02-20T15:25:00Z">
        <w:r w:rsidR="003F5D04">
          <w:rPr>
            <w:lang w:val="en-AU"/>
          </w:rPr>
          <w:t>research</w:t>
        </w:r>
      </w:ins>
      <w:ins w:id="47" w:author="Daniel Noble" w:date="2019-02-20T15:24:00Z">
        <w:r w:rsidR="00AA24B7">
          <w:rPr>
            <w:lang w:val="en-AU"/>
          </w:rPr>
          <w:t xml:space="preserve"> and reducing biased representation </w:t>
        </w:r>
        <w:r w:rsidR="00AA24B7">
          <w:rPr>
            <w:lang w:val="en-AU"/>
          </w:rPr>
          <w:lastRenderedPageBreak/>
          <w:t>of existing work</w:t>
        </w:r>
      </w:ins>
      <w:ins w:id="48" w:author="Daniel Noble" w:date="2019-02-20T15:23:00Z">
        <w:r w:rsidR="00AA24B7">
          <w:rPr>
            <w:lang w:val="en-AU"/>
          </w:rPr>
          <w:t xml:space="preserve">. </w:t>
        </w:r>
      </w:ins>
      <w:r w:rsidR="001C17C0">
        <w:rPr>
          <w:lang w:val="en-AU"/>
        </w:rPr>
        <w:t xml:space="preserve">Our aim was to present a detailed overview of the </w:t>
      </w:r>
      <w:r w:rsidR="009D63BE">
        <w:rPr>
          <w:lang w:val="en-AU"/>
        </w:rPr>
        <w:t>learning</w:t>
      </w:r>
      <w:r w:rsidR="001C17C0">
        <w:rPr>
          <w:lang w:val="en-AU"/>
        </w:rPr>
        <w:t xml:space="preserve"> research done in reptiles since Burghardt (1978). </w:t>
      </w:r>
      <w:r w:rsidR="003D36FC">
        <w:rPr>
          <w:lang w:val="en-AU"/>
        </w:rPr>
        <w:t xml:space="preserve">We want our review </w:t>
      </w:r>
      <w:ins w:id="49" w:author="Daniel Noble" w:date="2019-02-20T15:25:00Z">
        <w:r w:rsidR="003F5D04">
          <w:rPr>
            <w:lang w:val="en-AU"/>
          </w:rPr>
          <w:t>to be thorough and as comprehensive as possible functioning</w:t>
        </w:r>
      </w:ins>
      <w:r w:rsidR="003D36FC">
        <w:rPr>
          <w:lang w:val="en-AU"/>
        </w:rPr>
        <w:t xml:space="preserve"> as a guide</w:t>
      </w:r>
      <w:ins w:id="50" w:author="Daniel Noble" w:date="2019-02-20T15:25:00Z">
        <w:r w:rsidR="003F5D04">
          <w:rPr>
            <w:lang w:val="en-AU"/>
          </w:rPr>
          <w:t xml:space="preserve"> of exis</w:t>
        </w:r>
      </w:ins>
      <w:ins w:id="51" w:author="Daniel Noble" w:date="2019-02-20T15:26:00Z">
        <w:r w:rsidR="003F5D04">
          <w:rPr>
            <w:lang w:val="en-AU"/>
          </w:rPr>
          <w:t>ting research</w:t>
        </w:r>
      </w:ins>
      <w:r w:rsidR="003D36FC">
        <w:rPr>
          <w:lang w:val="en-AU"/>
        </w:rPr>
        <w:t xml:space="preserve"> to foster improvements </w:t>
      </w:r>
      <w:ins w:id="52" w:author="Daniel Noble" w:date="2019-02-20T15:26:00Z">
        <w:r w:rsidR="003F5D04">
          <w:rPr>
            <w:lang w:val="en-AU"/>
          </w:rPr>
          <w:t>that enhance future work</w:t>
        </w:r>
      </w:ins>
      <w:r w:rsidR="003D36FC">
        <w:rPr>
          <w:lang w:val="en-AU"/>
        </w:rPr>
        <w:t>.</w:t>
      </w:r>
      <w:ins w:id="53" w:author="Daniel Noble" w:date="2019-02-20T15:26:00Z">
        <w:r w:rsidR="00D930D5">
          <w:rPr>
            <w:lang w:val="en-AU"/>
          </w:rPr>
          <w:t xml:space="preserve"> We</w:t>
        </w:r>
      </w:ins>
      <w:r w:rsidR="003A39F7">
        <w:rPr>
          <w:lang w:val="en-AU"/>
        </w:rPr>
        <w:t xml:space="preserve"> </w:t>
      </w:r>
      <w:ins w:id="54" w:author="Daniel Noble" w:date="2019-02-20T15:26:00Z">
        <w:r w:rsidR="00D930D5">
          <w:rPr>
            <w:lang w:val="en-AU"/>
          </w:rPr>
          <w:t xml:space="preserve">identify </w:t>
        </w:r>
      </w:ins>
      <w:r w:rsidR="003D36FC">
        <w:rPr>
          <w:lang w:val="en-AU"/>
        </w:rPr>
        <w:t>a</w:t>
      </w:r>
      <w:r w:rsidR="002B698E">
        <w:rPr>
          <w:lang w:val="en-AU"/>
        </w:rPr>
        <w:t xml:space="preserve"> number of</w:t>
      </w:r>
      <w:r w:rsidR="003A39F7">
        <w:rPr>
          <w:lang w:val="en-AU"/>
        </w:rPr>
        <w:t xml:space="preserve"> fruitful </w:t>
      </w:r>
      <w:r w:rsidR="00250031" w:rsidRPr="00015BF6">
        <w:rPr>
          <w:lang w:val="en-AU"/>
        </w:rPr>
        <w:t>future research</w:t>
      </w:r>
      <w:r w:rsidR="003A39F7">
        <w:rPr>
          <w:lang w:val="en-AU"/>
        </w:rPr>
        <w:t xml:space="preserve"> endeavours</w:t>
      </w:r>
      <w:r w:rsidR="003D36FC">
        <w:rPr>
          <w:lang w:val="en-AU"/>
        </w:rPr>
        <w:t xml:space="preserve"> </w:t>
      </w:r>
      <w:ins w:id="55" w:author="Daniel Noble" w:date="2019-02-20T15:26:00Z">
        <w:r w:rsidR="00D930D5">
          <w:rPr>
            <w:lang w:val="en-AU"/>
          </w:rPr>
          <w:t xml:space="preserve">that are </w:t>
        </w:r>
      </w:ins>
      <w:r w:rsidR="003D36FC">
        <w:rPr>
          <w:lang w:val="en-AU"/>
        </w:rPr>
        <w:t>sure to inspire novel research questions</w:t>
      </w:r>
      <w:ins w:id="56" w:author="Daniel Noble" w:date="2019-02-20T15:26:00Z">
        <w:r w:rsidR="00D930D5">
          <w:rPr>
            <w:lang w:val="en-AU"/>
          </w:rPr>
          <w:t xml:space="preserve"> in reptilian cognitive ecology</w:t>
        </w:r>
      </w:ins>
      <w:r w:rsidR="00BD7BCA" w:rsidRPr="00015BF6">
        <w:rPr>
          <w:lang w:val="en-AU"/>
        </w:rPr>
        <w:t>.</w:t>
      </w:r>
    </w:p>
    <w:p w14:paraId="79BDB7D2" w14:textId="22670280" w:rsidR="003A3ACC" w:rsidRDefault="00BC25C9" w:rsidP="001A7DF8">
      <w:pPr>
        <w:ind w:firstLine="0"/>
        <w:rPr>
          <w:ins w:id="57" w:author="Daniel Noble" w:date="2019-02-20T13:27:00Z"/>
          <w:lang w:val="en-AU"/>
        </w:rPr>
      </w:pPr>
      <w:ins w:id="58" w:author="Daniel Noble" w:date="2019-02-20T13:27:00Z">
        <w:r>
          <w:rPr>
            <w:lang w:val="en-AU"/>
          </w:rPr>
          <w:t>I</w:t>
        </w:r>
        <w:r w:rsidR="009A15C5">
          <w:rPr>
            <w:lang w:val="en-AU"/>
          </w:rPr>
          <w:t>.</w:t>
        </w:r>
        <w:r>
          <w:rPr>
            <w:lang w:val="en-AU"/>
          </w:rPr>
          <w:t xml:space="preserve"> </w:t>
        </w:r>
        <w:commentRangeStart w:id="59"/>
        <w:r>
          <w:rPr>
            <w:lang w:val="en-AU"/>
          </w:rPr>
          <w:t>Systematic Review and Literature Compilation</w:t>
        </w:r>
        <w:commentRangeEnd w:id="59"/>
        <w:r>
          <w:rPr>
            <w:rStyle w:val="CommentReference"/>
          </w:rPr>
          <w:commentReference w:id="59"/>
        </w:r>
      </w:ins>
    </w:p>
    <w:p w14:paraId="17B982A7" w14:textId="109334F4" w:rsidR="00BC25C9" w:rsidRPr="004B53D7" w:rsidRDefault="00C3781B" w:rsidP="00BC25C9">
      <w:pPr>
        <w:autoSpaceDE w:val="0"/>
        <w:autoSpaceDN w:val="0"/>
        <w:adjustRightInd w:val="0"/>
        <w:rPr>
          <w:rFonts w:cs="Arial"/>
          <w:szCs w:val="22"/>
          <w:lang w:val="en-US"/>
        </w:rPr>
      </w:pPr>
      <w:ins w:id="60" w:author="Daniel Noble" w:date="2019-02-20T15:26:00Z">
        <w:r>
          <w:rPr>
            <w:lang w:val="en-AU"/>
          </w:rPr>
          <w:t>W</w:t>
        </w:r>
      </w:ins>
      <w:proofErr w:type="spellStart"/>
      <w:r w:rsidR="00BC25C9" w:rsidRPr="005E5169">
        <w:t>e</w:t>
      </w:r>
      <w:proofErr w:type="spellEnd"/>
      <w:r w:rsidR="00BC25C9" w:rsidRPr="005E5169">
        <w:t xml:space="preserve"> search</w:t>
      </w:r>
      <w:r w:rsidR="00BC25C9">
        <w:t>ed</w:t>
      </w:r>
      <w:r w:rsidR="00BC25C9" w:rsidRPr="005E5169">
        <w:t xml:space="preserve"> Web of Knowledge, Scopus</w:t>
      </w:r>
      <w:r w:rsidR="00BC25C9">
        <w:t>,</w:t>
      </w:r>
      <w:r w:rsidR="00BC25C9" w:rsidRPr="005E5169">
        <w:t xml:space="preserve"> ProQuest Dissertation &amp; Theses Global </w:t>
      </w:r>
      <w:r w:rsidR="00BC25C9">
        <w:t xml:space="preserve">and </w:t>
      </w:r>
      <w:r w:rsidR="00BC25C9" w:rsidRPr="005E5169">
        <w:t xml:space="preserve">Papers Library, </w:t>
      </w:r>
      <w:proofErr w:type="spellStart"/>
      <w:r w:rsidR="00BC25C9" w:rsidRPr="005E5169">
        <w:t>GoogleScholar</w:t>
      </w:r>
      <w:proofErr w:type="spellEnd"/>
      <w:r w:rsidR="00BC25C9" w:rsidRPr="005E5169">
        <w:t xml:space="preserve">, PubMed and ScienceDirect </w:t>
      </w:r>
      <w:r w:rsidR="00BC25C9">
        <w:t>for publications on learning (using the keywords ‘learning’, ‘cognition’, ‘behaviour’, ‘choice’ and ‘discrimination’) conducted in any non-avian reptile species (using the keyword ‘reptile’). To focus our search on relevant publications only, we excluded publications based on the keywords ‘bird’, ‘mammal’, ‘fish’, ‘fossil’, ‘parasite’, ‘frog’, ‘insect’, ‘morph’ and ‘</w:t>
      </w:r>
      <w:proofErr w:type="spellStart"/>
      <w:r w:rsidR="00BC25C9">
        <w:t>chemi</w:t>
      </w:r>
      <w:proofErr w:type="spellEnd"/>
      <w:r w:rsidR="00BC25C9">
        <w:t xml:space="preserve">’ (for all keywords we accounted for differences in spelling). </w:t>
      </w:r>
      <w:r w:rsidR="00BC25C9" w:rsidRPr="005E5169">
        <w:t xml:space="preserve">We identified a total of </w:t>
      </w:r>
      <w:r w:rsidR="00BC25C9">
        <w:t xml:space="preserve">35,209 </w:t>
      </w:r>
      <w:r w:rsidR="00BC25C9" w:rsidRPr="005E5169">
        <w:t>records of which</w:t>
      </w:r>
      <w:r w:rsidR="00BC25C9">
        <w:t xml:space="preserve"> 1,741 were duplicates and</w:t>
      </w:r>
      <w:r w:rsidR="00BC25C9" w:rsidRPr="005E5169">
        <w:t xml:space="preserve"> </w:t>
      </w:r>
      <w:r w:rsidR="00BC25C9">
        <w:t>199</w:t>
      </w:r>
      <w:r w:rsidR="00BC25C9" w:rsidRPr="005E5169">
        <w:t xml:space="preserve"> articles were selected based on title. </w:t>
      </w:r>
      <w:r w:rsidR="00BC25C9">
        <w:t xml:space="preserve">On these 199 articles </w:t>
      </w:r>
      <w:r w:rsidR="00BC25C9" w:rsidRPr="005E5169">
        <w:t xml:space="preserve">we conducted a backward literature search </w:t>
      </w:r>
      <w:ins w:id="61" w:author="Daniel Noble" w:date="2019-02-20T15:27:00Z">
        <w:r w:rsidR="00A4178C">
          <w:t xml:space="preserve">of their references </w:t>
        </w:r>
      </w:ins>
      <w:r w:rsidR="00BC25C9" w:rsidRPr="005E5169">
        <w:t>which produced an additional 8</w:t>
      </w:r>
      <w:r w:rsidR="00BC25C9">
        <w:t>5</w:t>
      </w:r>
      <w:r w:rsidR="00BC25C9" w:rsidRPr="005E5169">
        <w:t xml:space="preserve"> records (7</w:t>
      </w:r>
      <w:r w:rsidR="00BC25C9">
        <w:t>5</w:t>
      </w:r>
      <w:r w:rsidR="00BC25C9" w:rsidRPr="005E5169">
        <w:t xml:space="preserve"> original work</w:t>
      </w:r>
      <w:r w:rsidR="00BC25C9">
        <w:t>s</w:t>
      </w:r>
      <w:r w:rsidR="00BC25C9" w:rsidRPr="005E5169">
        <w:t xml:space="preserve">, 10 reviews) </w:t>
      </w:r>
      <w:r w:rsidR="00BC25C9">
        <w:t>and</w:t>
      </w:r>
      <w:r w:rsidR="00BC25C9" w:rsidRPr="005E5169">
        <w:t xml:space="preserve"> a forward search </w:t>
      </w:r>
      <w:ins w:id="62" w:author="Daniel Noble" w:date="2019-02-20T15:27:00Z">
        <w:r w:rsidR="00A4178C">
          <w:t>(c</w:t>
        </w:r>
      </w:ins>
      <w:ins w:id="63" w:author="Daniel Noble" w:date="2019-02-20T15:28:00Z">
        <w:r w:rsidR="00A4178C">
          <w:t xml:space="preserve">itations to these articles) </w:t>
        </w:r>
      </w:ins>
      <w:r w:rsidR="00BC25C9" w:rsidRPr="005E5169">
        <w:t>identif</w:t>
      </w:r>
      <w:r w:rsidR="00BC25C9">
        <w:t>ying</w:t>
      </w:r>
      <w:r w:rsidR="00BC25C9" w:rsidRPr="005E5169">
        <w:t xml:space="preserve"> a further 2</w:t>
      </w:r>
      <w:r w:rsidR="00BC25C9">
        <w:t>1</w:t>
      </w:r>
      <w:r w:rsidR="00BC25C9" w:rsidRPr="005E5169">
        <w:t xml:space="preserve"> records</w:t>
      </w:r>
      <w:r w:rsidR="00BC25C9">
        <w:t xml:space="preserve"> (</w:t>
      </w:r>
      <w:r w:rsidR="00BC25C9" w:rsidRPr="005E5169">
        <w:t>al</w:t>
      </w:r>
      <w:r w:rsidR="00BC25C9">
        <w:t>l</w:t>
      </w:r>
      <w:r w:rsidR="00BC25C9" w:rsidRPr="005E5169">
        <w:t xml:space="preserve"> original </w:t>
      </w:r>
      <w:r w:rsidR="00BC25C9">
        <w:t>studies)</w:t>
      </w:r>
      <w:r w:rsidR="00BC25C9" w:rsidRPr="005E5169">
        <w:t xml:space="preserve"> </w:t>
      </w:r>
      <w:r w:rsidR="00BC25C9">
        <w:t>t</w:t>
      </w:r>
      <w:r w:rsidR="00BC25C9" w:rsidRPr="005E5169">
        <w:t>o affirm completeness of the initial search</w:t>
      </w:r>
      <w:r w:rsidR="00BC25C9">
        <w:t>.</w:t>
      </w:r>
      <w:r w:rsidR="00BC25C9" w:rsidRPr="005E5169">
        <w:t xml:space="preserve"> </w:t>
      </w:r>
      <w:r w:rsidR="00BC25C9">
        <w:t xml:space="preserve">We then screened the abstracts of the 305 (199 initially found plus 85 from the backwards search and 21 from the forward search) papers and identified 164 papers for full-text screening. During full-text screening we looked for </w:t>
      </w:r>
      <w:r w:rsidR="00BC25C9">
        <w:rPr>
          <w:rFonts w:cs="Arial"/>
          <w:szCs w:val="22"/>
        </w:rPr>
        <w:t>a description of any</w:t>
      </w:r>
      <w:r w:rsidR="00BC25C9" w:rsidRPr="00B234E1">
        <w:rPr>
          <w:rFonts w:cs="Arial"/>
          <w:szCs w:val="22"/>
        </w:rPr>
        <w:t xml:space="preserve"> learning experiment</w:t>
      </w:r>
      <w:r w:rsidR="00BC25C9">
        <w:rPr>
          <w:rFonts w:cs="Arial"/>
          <w:szCs w:val="22"/>
        </w:rPr>
        <w:t xml:space="preserve"> (</w:t>
      </w:r>
      <w:r w:rsidR="00BC25C9" w:rsidRPr="00D8767C">
        <w:rPr>
          <w:rFonts w:cs="Arial"/>
          <w:szCs w:val="22"/>
        </w:rPr>
        <w:t>learning task = “The acquisition of a novel behaviour, novel behaviour-sequence or novel application of existing behaviour”</w:t>
      </w:r>
      <w:r w:rsidR="00BC25C9">
        <w:rPr>
          <w:rFonts w:cs="Arial"/>
          <w:szCs w:val="22"/>
        </w:rPr>
        <w:t xml:space="preserve"> such as </w:t>
      </w:r>
      <w:r w:rsidR="00BC25C9" w:rsidRPr="00B234E1">
        <w:rPr>
          <w:rFonts w:cs="Arial"/>
          <w:szCs w:val="22"/>
        </w:rPr>
        <w:t>general associative learning</w:t>
      </w:r>
      <w:r w:rsidR="00BC25C9">
        <w:rPr>
          <w:rFonts w:cs="Arial"/>
          <w:szCs w:val="22"/>
        </w:rPr>
        <w:t>,</w:t>
      </w:r>
      <w:r w:rsidR="00BC25C9" w:rsidRPr="00B234E1">
        <w:rPr>
          <w:rFonts w:cs="Arial"/>
          <w:szCs w:val="22"/>
        </w:rPr>
        <w:t xml:space="preserve"> spatial learning, discrimination learning, avoidance learning, reinforcement learning, social or motor learning</w:t>
      </w:r>
      <w:ins w:id="64" w:author="Daniel Noble" w:date="2019-02-20T15:28:00Z">
        <w:r w:rsidR="007B50D8">
          <w:rPr>
            <w:rFonts w:cs="Arial"/>
            <w:szCs w:val="22"/>
          </w:rPr>
          <w:t>,</w:t>
        </w:r>
      </w:ins>
      <w:r w:rsidR="00BC25C9" w:rsidRPr="00B234E1">
        <w:rPr>
          <w:rFonts w:cs="Arial"/>
          <w:szCs w:val="22"/>
        </w:rPr>
        <w:t xml:space="preserve"> taste aversion, conditioning, habituation or maze learning</w:t>
      </w:r>
      <w:r w:rsidR="00BC25C9">
        <w:rPr>
          <w:rFonts w:cs="Arial"/>
          <w:szCs w:val="22"/>
        </w:rPr>
        <w:t xml:space="preserve">; </w:t>
      </w:r>
      <w:proofErr w:type="spellStart"/>
      <w:r w:rsidR="00BC25C9">
        <w:rPr>
          <w:rFonts w:cs="Arial"/>
          <w:szCs w:val="22"/>
        </w:rPr>
        <w:t>Shettleworth</w:t>
      </w:r>
      <w:proofErr w:type="spellEnd"/>
      <w:r w:rsidR="00BC25C9">
        <w:rPr>
          <w:rFonts w:cs="Arial"/>
          <w:szCs w:val="22"/>
        </w:rPr>
        <w:t>, 2009)</w:t>
      </w:r>
      <w:r w:rsidR="00BC25C9">
        <w:rPr>
          <w:lang w:val="en-AU"/>
        </w:rPr>
        <w:t xml:space="preserve">. </w:t>
      </w:r>
      <w:ins w:id="65" w:author="Daniel Noble" w:date="2019-02-20T15:29:00Z">
        <w:r w:rsidR="007B50D8">
          <w:t>After further scrutinizing papers based on their abstract our</w:t>
        </w:r>
      </w:ins>
      <w:r w:rsidR="00BC25C9">
        <w:t xml:space="preserve"> final sample included 91 studies.</w:t>
      </w:r>
    </w:p>
    <w:p w14:paraId="3144FE4B" w14:textId="7C54FE75" w:rsidR="00BC25C9" w:rsidRPr="00015BF6" w:rsidRDefault="00BC25C9" w:rsidP="006C7FBB">
      <w:pPr>
        <w:ind w:firstLine="284"/>
        <w:rPr>
          <w:lang w:val="en-AU"/>
        </w:rPr>
      </w:pPr>
      <w:r>
        <w:rPr>
          <w:lang w:val="en-AU"/>
        </w:rPr>
        <w:t xml:space="preserve">We grouped findings from different species together under seven cognitive umbrella terms: </w:t>
      </w:r>
      <w:r>
        <w:rPr>
          <w:noProof/>
          <w:lang w:val="en-AU"/>
        </w:rPr>
        <w:t>a</w:t>
      </w:r>
      <w:r w:rsidRPr="00E705A1">
        <w:rPr>
          <w:noProof/>
          <w:lang w:val="en-AU"/>
        </w:rPr>
        <w:t>voiding aversive stimuli</w:t>
      </w:r>
      <w:r>
        <w:rPr>
          <w:noProof/>
        </w:rPr>
        <w:t>, spatial</w:t>
      </w:r>
      <w:r w:rsidRPr="00E705A1">
        <w:rPr>
          <w:noProof/>
          <w:lang w:val="en-AU"/>
        </w:rPr>
        <w:t xml:space="preserve"> cognition</w:t>
      </w:r>
      <w:r>
        <w:rPr>
          <w:noProof/>
        </w:rPr>
        <w:t>, learning</w:t>
      </w:r>
      <w:r w:rsidRPr="00E705A1">
        <w:rPr>
          <w:noProof/>
          <w:lang w:val="en-AU"/>
        </w:rPr>
        <w:t xml:space="preserve"> during foraging</w:t>
      </w:r>
      <w:r>
        <w:rPr>
          <w:noProof/>
        </w:rPr>
        <w:t xml:space="preserve">, </w:t>
      </w:r>
      <w:r>
        <w:rPr>
          <w:noProof/>
          <w:lang w:val="en-AU"/>
        </w:rPr>
        <w:t>q</w:t>
      </w:r>
      <w:r w:rsidRPr="00E705A1">
        <w:rPr>
          <w:noProof/>
          <w:lang w:val="en-AU"/>
        </w:rPr>
        <w:t xml:space="preserve">uality and </w:t>
      </w:r>
      <w:r>
        <w:rPr>
          <w:noProof/>
        </w:rPr>
        <w:t>quantity</w:t>
      </w:r>
      <w:r w:rsidRPr="00E705A1">
        <w:rPr>
          <w:noProof/>
          <w:lang w:val="en-AU"/>
        </w:rPr>
        <w:t xml:space="preserve"> discrimination</w:t>
      </w:r>
      <w:r>
        <w:rPr>
          <w:noProof/>
        </w:rPr>
        <w:t>, responding</w:t>
      </w:r>
      <w:r w:rsidRPr="00E705A1">
        <w:rPr>
          <w:noProof/>
          <w:lang w:val="en-AU"/>
        </w:rPr>
        <w:t xml:space="preserve"> to change</w:t>
      </w:r>
      <w:r>
        <w:rPr>
          <w:noProof/>
        </w:rPr>
        <w:t>, solving</w:t>
      </w:r>
      <w:r w:rsidRPr="00E705A1">
        <w:rPr>
          <w:noProof/>
          <w:lang w:val="en-AU"/>
        </w:rPr>
        <w:t xml:space="preserve"> novel problems</w:t>
      </w:r>
      <w:r>
        <w:rPr>
          <w:noProof/>
        </w:rPr>
        <w:t>, social</w:t>
      </w:r>
      <w:r w:rsidRPr="00E705A1">
        <w:rPr>
          <w:noProof/>
          <w:lang w:val="en-AU"/>
        </w:rPr>
        <w:t xml:space="preserve"> learnin</w:t>
      </w:r>
      <w:r>
        <w:rPr>
          <w:noProof/>
          <w:lang w:val="en-AU"/>
        </w:rPr>
        <w:t xml:space="preserve">g </w:t>
      </w:r>
      <w:r>
        <w:rPr>
          <w:noProof/>
        </w:rPr>
        <w:t xml:space="preserve">and </w:t>
      </w:r>
      <w:r>
        <w:rPr>
          <w:noProof/>
        </w:rPr>
        <w:lastRenderedPageBreak/>
        <w:t>memory</w:t>
      </w:r>
      <w:r>
        <w:rPr>
          <w:lang w:val="en-AU"/>
        </w:rPr>
        <w:t xml:space="preserve"> similar to previous work by Burghardt (1978), </w:t>
      </w:r>
      <w:proofErr w:type="spellStart"/>
      <w:r>
        <w:rPr>
          <w:lang w:val="en-AU"/>
        </w:rPr>
        <w:t>Shettleworth</w:t>
      </w:r>
      <w:proofErr w:type="spellEnd"/>
      <w:r>
        <w:rPr>
          <w:lang w:val="en-AU"/>
        </w:rPr>
        <w:t xml:space="preserve"> (2009) and Wilkinson and Huber (2012).</w:t>
      </w:r>
      <w:r w:rsidRPr="00015BF6" w:rsidDel="006A0D1F">
        <w:rPr>
          <w:lang w:val="en-AU"/>
        </w:rPr>
        <w:t xml:space="preserve"> </w:t>
      </w:r>
      <w:r>
        <w:rPr>
          <w:lang w:val="en-AU"/>
        </w:rPr>
        <w:t xml:space="preserve">Some studies might fall under more than one category of learning and, from each study, only relevant information is presented within a section. With this approach we were able to </w:t>
      </w:r>
      <w:r w:rsidRPr="00015BF6">
        <w:rPr>
          <w:lang w:val="en-AU"/>
        </w:rPr>
        <w:t xml:space="preserve">link results </w:t>
      </w:r>
      <w:r>
        <w:rPr>
          <w:lang w:val="en-AU"/>
        </w:rPr>
        <w:t xml:space="preserve">from different </w:t>
      </w:r>
      <w:r w:rsidRPr="00015BF6">
        <w:rPr>
          <w:lang w:val="en-AU"/>
        </w:rPr>
        <w:t>species</w:t>
      </w:r>
      <w:r>
        <w:rPr>
          <w:lang w:val="en-AU"/>
        </w:rPr>
        <w:t xml:space="preserve"> and </w:t>
      </w:r>
      <w:r w:rsidRPr="00015BF6">
        <w:rPr>
          <w:lang w:val="en-AU"/>
        </w:rPr>
        <w:t>highlight methodological innovations and shortcomings.</w:t>
      </w:r>
      <w:ins w:id="66" w:author="Daniel Noble" w:date="2019-02-20T15:30:00Z">
        <w:r w:rsidR="00660C05">
          <w:rPr>
            <w:lang w:val="en-AU"/>
          </w:rPr>
          <w:t xml:space="preserve"> W</w:t>
        </w:r>
        <w:commentRangeStart w:id="67"/>
        <w:r w:rsidR="00660C05">
          <w:rPr>
            <w:lang w:val="en-AU"/>
          </w:rPr>
          <w:t>e present the full table of relevant studies on non-avian reptiles in Table S1, Appendix I</w:t>
        </w:r>
      </w:ins>
      <w:ins w:id="68" w:author="Daniel Noble" w:date="2019-02-20T15:31:00Z">
        <w:r w:rsidR="00660C05">
          <w:rPr>
            <w:lang w:val="en-AU"/>
          </w:rPr>
          <w:t xml:space="preserve">, and below we provide a </w:t>
        </w:r>
        <w:r w:rsidR="00D316CF">
          <w:rPr>
            <w:lang w:val="en-AU"/>
          </w:rPr>
          <w:t>discussion of this work relevant to each category of learning we defined abo</w:t>
        </w:r>
      </w:ins>
      <w:ins w:id="69" w:author="Daniel Noble" w:date="2019-02-20T15:32:00Z">
        <w:r w:rsidR="00D316CF">
          <w:rPr>
            <w:lang w:val="en-AU"/>
          </w:rPr>
          <w:t>ve</w:t>
        </w:r>
      </w:ins>
      <w:ins w:id="70" w:author="Daniel Noble" w:date="2019-02-20T15:30:00Z">
        <w:r w:rsidR="00660C05">
          <w:rPr>
            <w:lang w:val="en-AU"/>
          </w:rPr>
          <w:t>.</w:t>
        </w:r>
        <w:commentRangeEnd w:id="67"/>
        <w:r w:rsidR="00660C05">
          <w:rPr>
            <w:rStyle w:val="CommentReference"/>
          </w:rPr>
          <w:commentReference w:id="67"/>
        </w:r>
      </w:ins>
    </w:p>
    <w:p w14:paraId="3AADB6B9" w14:textId="027B28B7" w:rsidR="0039216C" w:rsidRPr="0039216C" w:rsidRDefault="0080316A" w:rsidP="00B54BA9">
      <w:pPr>
        <w:pStyle w:val="Heading2"/>
        <w:ind w:left="426" w:hanging="142"/>
      </w:pPr>
      <w:bookmarkStart w:id="71" w:name="_Toc1458088"/>
      <w:r>
        <w:t>40 years of studying learning in reptiles</w:t>
      </w:r>
      <w:bookmarkEnd w:id="71"/>
    </w:p>
    <w:p w14:paraId="79C03C01" w14:textId="490B14BA" w:rsidR="00CA12D3" w:rsidRPr="00015BF6" w:rsidRDefault="00CA12D3" w:rsidP="008F110D">
      <w:pPr>
        <w:pStyle w:val="Heading3"/>
        <w:rPr>
          <w:lang w:val="en-AU"/>
        </w:rPr>
      </w:pPr>
      <w:bookmarkStart w:id="72" w:name="_Toc1458089"/>
      <w:r w:rsidRPr="00015BF6">
        <w:rPr>
          <w:lang w:val="en-AU"/>
        </w:rPr>
        <w:t>Avoiding aversive stimuli</w:t>
      </w:r>
      <w:bookmarkEnd w:id="72"/>
    </w:p>
    <w:p w14:paraId="721F8828" w14:textId="61352066"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w:t>
      </w:r>
      <w:r w:rsidR="0016045D">
        <w:rPr>
          <w:rFonts w:eastAsia="Calibri"/>
          <w:lang w:val="en-AU"/>
        </w:rPr>
        <w:t xml:space="preserve"> Conditioned t</w:t>
      </w:r>
      <w:r w:rsidR="00640CA8">
        <w:rPr>
          <w:rFonts w:eastAsia="Calibri"/>
          <w:lang w:val="en-AU"/>
        </w:rPr>
        <w:t xml:space="preserve">aste aversion </w:t>
      </w:r>
      <w:r w:rsidR="0016045D">
        <w:rPr>
          <w:rFonts w:eastAsia="Calibri"/>
          <w:lang w:val="en-AU"/>
        </w:rPr>
        <w:t xml:space="preserve">functions to </w:t>
      </w:r>
      <w:r w:rsidR="0016045D" w:rsidRPr="00015BF6">
        <w:rPr>
          <w:rFonts w:eastAsia="Calibri"/>
          <w:lang w:val="en-AU"/>
        </w:rPr>
        <w:t>avoid</w:t>
      </w:r>
      <w:r w:rsidR="0016045D">
        <w:rPr>
          <w:rFonts w:eastAsia="Calibri"/>
          <w:lang w:val="en-AU"/>
        </w:rPr>
        <w:t xml:space="preserve">ing </w:t>
      </w:r>
      <w:r w:rsidR="0016045D" w:rsidRPr="00015BF6">
        <w:rPr>
          <w:rFonts w:eastAsia="Calibri"/>
          <w:lang w:val="en-AU"/>
        </w:rPr>
        <w:t>toxic</w:t>
      </w:r>
      <w:r w:rsidR="0016045D">
        <w:rPr>
          <w:rFonts w:eastAsia="Calibri"/>
          <w:lang w:val="en-AU"/>
        </w:rPr>
        <w:t xml:space="preserve"> food</w:t>
      </w:r>
      <w:r w:rsidR="0016045D" w:rsidRPr="00015BF6">
        <w:rPr>
          <w:rFonts w:eastAsia="Calibri"/>
          <w:lang w:val="en-AU"/>
        </w:rPr>
        <w:t xml:space="preserve"> </w:t>
      </w:r>
      <w:r w:rsidR="0016045D">
        <w:rPr>
          <w:rFonts w:eastAsia="Calibri"/>
          <w:lang w:val="en-AU"/>
        </w:rPr>
        <w:t xml:space="preserve">with a potential </w:t>
      </w:r>
      <w:r w:rsidR="0016045D" w:rsidRPr="00015BF6">
        <w:rPr>
          <w:rFonts w:eastAsia="Calibri"/>
          <w:lang w:val="en-AU"/>
        </w:rPr>
        <w:t>noxious effect</w:t>
      </w:r>
      <w:r w:rsidR="0016045D">
        <w:rPr>
          <w:rFonts w:eastAsia="Calibri"/>
          <w:lang w:val="en-AU"/>
        </w:rPr>
        <w:t>.</w:t>
      </w:r>
      <w:r w:rsidR="0016045D" w:rsidRPr="00015BF6">
        <w:rPr>
          <w:rFonts w:eastAsia="Calibri"/>
          <w:lang w:val="en-AU"/>
        </w:rPr>
        <w:t xml:space="preserve"> </w:t>
      </w:r>
      <w:r w:rsidR="0016045D">
        <w:rPr>
          <w:rFonts w:eastAsia="Calibri"/>
          <w:lang w:val="en-AU"/>
        </w:rPr>
        <w:t>It</w:t>
      </w:r>
      <w:r w:rsidR="00640CA8">
        <w:rPr>
          <w:rFonts w:eastAsia="Calibri"/>
          <w:lang w:val="en-AU"/>
        </w:rPr>
        <w:t xml:space="preserve"> </w:t>
      </w:r>
      <w:r w:rsidR="0016045D">
        <w:rPr>
          <w:rFonts w:eastAsia="Calibri"/>
          <w:lang w:val="en-AU"/>
        </w:rPr>
        <w:t xml:space="preserve">is </w:t>
      </w:r>
      <w:r w:rsidR="00640CA8">
        <w:rPr>
          <w:rFonts w:eastAsia="Calibri"/>
          <w:lang w:val="en-AU"/>
        </w:rPr>
        <w:t>a conserved</w:t>
      </w:r>
      <w:r w:rsidR="0016045D">
        <w:rPr>
          <w:rFonts w:eastAsia="Calibri"/>
          <w:lang w:val="en-AU"/>
        </w:rPr>
        <w:t xml:space="preserve"> ability demonstrated by a wide range of species</w:t>
      </w:r>
      <w:ins w:id="73" w:author="Daniel Noble" w:date="2019-02-20T15:32:00Z">
        <w:r w:rsidR="00060CBE">
          <w:rPr>
            <w:rFonts w:eastAsia="Calibri"/>
            <w:lang w:val="en-AU"/>
          </w:rPr>
          <w:t xml:space="preserve"> that is</w:t>
        </w:r>
      </w:ins>
      <w:r w:rsidR="0016045D">
        <w:rPr>
          <w:rFonts w:eastAsia="Calibri"/>
          <w:lang w:val="en-AU"/>
        </w:rPr>
        <w:t xml:space="preserve"> highly adaptive because it aids survival (</w:t>
      </w:r>
      <w:r w:rsidR="0016045D" w:rsidRPr="007F1200">
        <w:rPr>
          <w:rFonts w:eastAsia="Calibri"/>
          <w:lang w:val="en-AU"/>
        </w:rPr>
        <w:t>e.g.</w:t>
      </w:r>
      <w:r w:rsidR="0016045D">
        <w:rPr>
          <w:rFonts w:eastAsia="Calibri"/>
          <w:lang w:val="en-AU"/>
        </w:rPr>
        <w:t xml:space="preserve"> Bernstein, 1999). It is therefore not surprising to find that r</w:t>
      </w:r>
      <w:r w:rsidR="006975F3">
        <w:rPr>
          <w:rFonts w:eastAsia="Calibri"/>
          <w:lang w:val="en-AU"/>
        </w:rPr>
        <w:t>eptiles</w:t>
      </w:r>
      <w:r w:rsidR="0016045D">
        <w:rPr>
          <w:rFonts w:eastAsia="Calibri"/>
          <w:lang w:val="en-AU"/>
        </w:rPr>
        <w:t xml:space="preserve"> too</w:t>
      </w:r>
      <w:r w:rsidR="009125A2">
        <w:rPr>
          <w:rFonts w:eastAsia="Calibri"/>
          <w:lang w:val="en-AU"/>
        </w:rPr>
        <w:t>,</w:t>
      </w:r>
      <w:r w:rsidR="0016045D">
        <w:rPr>
          <w:rFonts w:eastAsia="Calibri"/>
          <w:lang w:val="en-AU"/>
        </w:rPr>
        <w:t xml:space="preserve"> quickly learn to avoid food that either taste bitter or cause illness after </w:t>
      </w:r>
      <w:r w:rsidR="009125A2">
        <w:rPr>
          <w:rFonts w:eastAsia="Calibri"/>
          <w:lang w:val="en-AU"/>
        </w:rPr>
        <w:t>ingestion</w:t>
      </w:r>
      <w:r w:rsidR="007F1200">
        <w:rPr>
          <w:rFonts w:eastAsia="Calibri"/>
          <w:lang w:val="en-AU"/>
        </w:rPr>
        <w:t>.</w:t>
      </w:r>
      <w:r w:rsidR="0016045D">
        <w:rPr>
          <w:rFonts w:eastAsia="Calibri"/>
          <w:lang w:val="en-AU"/>
        </w:rPr>
        <w:t xml:space="preserve"> Mostly, research into taste aversion has focused on lizards. Only a single study tested a crocodilian and</w:t>
      </w:r>
      <w:r w:rsidR="009125A2">
        <w:rPr>
          <w:rFonts w:eastAsia="Calibri"/>
          <w:lang w:val="en-AU"/>
        </w:rPr>
        <w:t>,</w:t>
      </w:r>
      <w:r w:rsidR="0016045D">
        <w:rPr>
          <w:rFonts w:eastAsia="Calibri"/>
          <w:lang w:val="en-AU"/>
        </w:rPr>
        <w:t xml:space="preserve"> to the best of our knowledge</w:t>
      </w:r>
      <w:r w:rsidR="009125A2">
        <w:rPr>
          <w:rFonts w:eastAsia="Calibri"/>
          <w:lang w:val="en-AU"/>
        </w:rPr>
        <w:t>, it is still unclear if</w:t>
      </w:r>
      <w:r w:rsidR="0016045D">
        <w:rPr>
          <w:rFonts w:eastAsia="Calibri"/>
          <w:lang w:val="en-AU"/>
        </w:rPr>
        <w:t xml:space="preserve"> flavour aversion</w:t>
      </w:r>
      <w:r w:rsidR="009125A2">
        <w:rPr>
          <w:rFonts w:eastAsia="Calibri"/>
          <w:lang w:val="en-AU"/>
        </w:rPr>
        <w:t xml:space="preserve"> learning occurs</w:t>
      </w:r>
      <w:r w:rsidR="0016045D">
        <w:rPr>
          <w:rFonts w:eastAsia="Calibri"/>
          <w:lang w:val="en-AU"/>
        </w:rPr>
        <w:t xml:space="preserve"> in turtles</w:t>
      </w:r>
      <w:r w:rsidR="009125A2">
        <w:rPr>
          <w:rFonts w:eastAsia="Calibri"/>
          <w:lang w:val="en-AU"/>
        </w:rPr>
        <w:t>.</w:t>
      </w:r>
      <w:r w:rsidR="0016045D">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00141805">
        <w:rPr>
          <w:rFonts w:eastAsia="Calibri"/>
          <w:lang w:val="en-AU"/>
        </w:rPr>
        <w:t xml:space="preserve"> These</w:t>
      </w:r>
      <w:r w:rsidRPr="00015BF6">
        <w:rPr>
          <w:rFonts w:eastAsia="Calibri"/>
          <w:lang w:val="en-AU"/>
        </w:rPr>
        <w:t xml:space="preserve"> </w:t>
      </w:r>
      <w:r w:rsidR="00141805">
        <w:rPr>
          <w:rFonts w:eastAsia="Calibri"/>
          <w:lang w:val="en-AU"/>
        </w:rPr>
        <w:t>l</w:t>
      </w:r>
      <w:r w:rsidRPr="00015BF6">
        <w:rPr>
          <w:rFonts w:eastAsia="Calibri"/>
          <w:lang w:val="en-AU"/>
        </w:rPr>
        <w:t xml:space="preserve">izards </w:t>
      </w:r>
      <w:commentRangeStart w:id="74"/>
      <w:r w:rsidRPr="00015BF6">
        <w:rPr>
          <w:rFonts w:eastAsia="Calibri"/>
          <w:lang w:val="en-AU"/>
        </w:rPr>
        <w:t xml:space="preserve">rejected bitter </w:t>
      </w:r>
      <w:commentRangeEnd w:id="74"/>
      <w:r w:rsidR="000A3842">
        <w:rPr>
          <w:rStyle w:val="CommentReference"/>
        </w:rPr>
        <w:commentReference w:id="74"/>
      </w:r>
      <w:r w:rsidRPr="00015BF6">
        <w:rPr>
          <w:rFonts w:eastAsia="Calibri"/>
          <w:lang w:val="en-AU"/>
        </w:rPr>
        <w:t xml:space="preserve">prey but </w:t>
      </w:r>
      <w:r w:rsidR="006975F3">
        <w:rPr>
          <w:rFonts w:eastAsia="Calibri"/>
          <w:lang w:val="en-AU"/>
        </w:rPr>
        <w:t>failed</w:t>
      </w:r>
      <w:r w:rsidRPr="00015BF6">
        <w:rPr>
          <w:rFonts w:eastAsia="Calibri"/>
          <w:lang w:val="en-AU"/>
        </w:rPr>
        <w:t xml:space="preserve"> when the vomeronasal organ was blocked</w:t>
      </w:r>
      <w:r w:rsidR="00D25CE8">
        <w:rPr>
          <w:rFonts w:eastAsia="Calibri"/>
          <w:lang w:val="en-AU"/>
        </w:rPr>
        <w:t>,</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r w:rsidR="00D25CE8">
        <w:rPr>
          <w:rFonts w:eastAsia="Calibri"/>
          <w:lang w:val="en-AU"/>
        </w:rPr>
        <w:t>chemical</w:t>
      </w:r>
      <w:r w:rsidR="00D25CE8" w:rsidRPr="00015BF6">
        <w:rPr>
          <w:rFonts w:eastAsia="Calibri"/>
          <w:lang w:val="en-AU"/>
        </w:rPr>
        <w:t xml:space="preserve"> </w:t>
      </w:r>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w:t>
      </w:r>
      <w:r w:rsidR="00141805" w:rsidRPr="00015BF6">
        <w:rPr>
          <w:lang w:val="en-AU"/>
        </w:rPr>
        <w:t xml:space="preserve">neutral taste </w:t>
      </w:r>
      <w:r w:rsidR="00141805">
        <w:rPr>
          <w:lang w:val="en-AU"/>
        </w:rPr>
        <w:t xml:space="preserve">in </w:t>
      </w:r>
      <w:r w:rsidRPr="00015BF6">
        <w:rPr>
          <w:lang w:val="en-AU"/>
        </w:rPr>
        <w:t>non-painted dish</w:t>
      </w:r>
      <w:r w:rsidR="00141805">
        <w:rPr>
          <w:lang w:val="en-AU"/>
        </w:rPr>
        <w:t>es</w:t>
      </w:r>
      <w:r w:rsidRPr="00015BF6">
        <w:rPr>
          <w:lang w:val="en-AU"/>
        </w:rPr>
        <w:t>,</w:t>
      </w:r>
      <w:r w:rsidR="00141805">
        <w:rPr>
          <w:lang w:val="en-AU"/>
        </w:rPr>
        <w:t xml:space="preserve"> </w:t>
      </w:r>
      <w:r w:rsidRPr="00015BF6">
        <w:rPr>
          <w:lang w:val="en-AU"/>
        </w:rPr>
        <w:t>sweet taste</w:t>
      </w:r>
      <w:r w:rsidR="00141805">
        <w:rPr>
          <w:lang w:val="en-AU"/>
        </w:rPr>
        <w:t xml:space="preserve"> (</w:t>
      </w:r>
      <w:r w:rsidR="00141805" w:rsidRPr="00015BF6">
        <w:rPr>
          <w:lang w:val="en-AU"/>
        </w:rPr>
        <w:t>from sucrose</w:t>
      </w:r>
      <w:r w:rsidR="00141805">
        <w:rPr>
          <w:lang w:val="en-AU"/>
        </w:rPr>
        <w:t xml:space="preserve">) in </w:t>
      </w:r>
      <w:r w:rsidR="00141805" w:rsidRPr="00015BF6">
        <w:rPr>
          <w:lang w:val="en-AU"/>
        </w:rPr>
        <w:t>orange dish</w:t>
      </w:r>
      <w:r w:rsidR="00141805">
        <w:rPr>
          <w:lang w:val="en-AU"/>
        </w:rPr>
        <w:t>es</w:t>
      </w:r>
      <w:r w:rsidR="00F30F31" w:rsidRPr="00015BF6">
        <w:rPr>
          <w:lang w:val="en-AU"/>
        </w:rPr>
        <w:t xml:space="preserve"> </w:t>
      </w:r>
      <w:r w:rsidRPr="00015BF6">
        <w:rPr>
          <w:lang w:val="en-AU"/>
        </w:rPr>
        <w:t>and</w:t>
      </w:r>
      <w:r w:rsidR="00141805">
        <w:rPr>
          <w:lang w:val="en-AU"/>
        </w:rPr>
        <w:t xml:space="preserve"> </w:t>
      </w:r>
      <w:r w:rsidRPr="00015BF6">
        <w:rPr>
          <w:lang w:val="en-AU"/>
        </w:rPr>
        <w:t>bitter taste</w:t>
      </w:r>
      <w:r w:rsidR="00F30F31" w:rsidRPr="00015BF6">
        <w:rPr>
          <w:lang w:val="en-AU"/>
        </w:rPr>
        <w:t xml:space="preserve"> </w:t>
      </w:r>
      <w:r w:rsidR="00141805">
        <w:rPr>
          <w:lang w:val="en-AU"/>
        </w:rPr>
        <w:t>(</w:t>
      </w:r>
      <w:r w:rsidR="00F30F31" w:rsidRPr="00015BF6">
        <w:rPr>
          <w:lang w:val="en-AU"/>
        </w:rPr>
        <w:t xml:space="preserve">from </w:t>
      </w:r>
      <w:r w:rsidR="006975F3">
        <w:rPr>
          <w:rFonts w:eastAsiaTheme="minorHAnsi"/>
          <w:lang w:val="en-AU"/>
        </w:rPr>
        <w:t>c</w:t>
      </w:r>
      <w:r w:rsidR="00F30F31" w:rsidRPr="00015BF6">
        <w:rPr>
          <w:rFonts w:eastAsiaTheme="minorHAnsi"/>
          <w:lang w:val="en-AU"/>
        </w:rPr>
        <w:t>hloroquine phosphate</w:t>
      </w:r>
      <w:r w:rsidR="00141805">
        <w:rPr>
          <w:rFonts w:eastAsiaTheme="minorHAnsi"/>
          <w:lang w:val="en-AU"/>
        </w:rPr>
        <w:t xml:space="preserve">) in </w:t>
      </w:r>
      <w:r w:rsidR="00141805" w:rsidRPr="00015BF6">
        <w:rPr>
          <w:lang w:val="en-AU"/>
        </w:rPr>
        <w:t>green dish</w:t>
      </w:r>
      <w:r w:rsidR="006975F3">
        <w:rPr>
          <w:lang w:val="en-AU"/>
        </w:rPr>
        <w:t>. When</w:t>
      </w:r>
      <w:r w:rsidRPr="00015BF6">
        <w:rPr>
          <w:lang w:val="en-AU"/>
        </w:rPr>
        <w:t xml:space="preserve"> </w:t>
      </w:r>
      <w:r w:rsidR="00D25CE8">
        <w:rPr>
          <w:lang w:val="en-AU"/>
        </w:rPr>
        <w:t>presented</w:t>
      </w:r>
      <w:r w:rsidR="00D25CE8" w:rsidRPr="00015BF6">
        <w:rPr>
          <w:lang w:val="en-AU"/>
        </w:rPr>
        <w:t xml:space="preserve">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w:t>
      </w:r>
      <w:r w:rsidR="00141805">
        <w:rPr>
          <w:lang w:val="en-AU"/>
        </w:rPr>
        <w:t xml:space="preserve"> colour</w:t>
      </w:r>
      <w:r w:rsidR="00FB5636">
        <w:rPr>
          <w:lang w:val="en-AU"/>
        </w:rPr>
        <w:t xml:space="preserve"> </w:t>
      </w:r>
      <w:commentRangeStart w:id="75"/>
      <w:r w:rsidR="00141805">
        <w:rPr>
          <w:lang w:val="en-AU"/>
        </w:rPr>
        <w:t xml:space="preserve">that had previously </w:t>
      </w:r>
      <w:r w:rsidR="006975F3">
        <w:rPr>
          <w:lang w:val="en-AU"/>
        </w:rPr>
        <w:t>contain</w:t>
      </w:r>
      <w:r w:rsidR="00141805">
        <w:rPr>
          <w:lang w:val="en-AU"/>
        </w:rPr>
        <w:t>ed</w:t>
      </w:r>
      <w:r w:rsidR="00FB5636">
        <w:rPr>
          <w:lang w:val="en-AU"/>
        </w:rPr>
        <w:t xml:space="preserve"> bitter pre</w:t>
      </w:r>
      <w:r w:rsidR="00141805">
        <w:rPr>
          <w:lang w:val="en-AU"/>
        </w:rPr>
        <w:t>y</w:t>
      </w:r>
      <w:commentRangeEnd w:id="75"/>
      <w:r w:rsidR="000A3842">
        <w:rPr>
          <w:rStyle w:val="CommentReference"/>
        </w:rPr>
        <w:commentReference w:id="75"/>
      </w:r>
      <w:r w:rsidR="00141805">
        <w:rPr>
          <w:lang w:val="en-AU"/>
        </w:rPr>
        <w:t xml:space="preserve">. </w:t>
      </w:r>
      <w:commentRangeStart w:id="76"/>
      <w:r w:rsidR="00141805">
        <w:rPr>
          <w:lang w:val="en-AU"/>
        </w:rPr>
        <w:t xml:space="preserve">When lizards were presented with novel colour-taste combinations, however, they attacked bitter prey showing that </w:t>
      </w:r>
      <w:commentRangeEnd w:id="76"/>
      <w:r w:rsidR="000A3842">
        <w:rPr>
          <w:rStyle w:val="CommentReference"/>
        </w:rPr>
        <w:commentReference w:id="76"/>
      </w:r>
      <w:r w:rsidR="00141805">
        <w:rPr>
          <w:lang w:val="en-AU"/>
        </w:rPr>
        <w:t xml:space="preserve">they had associated dish colour with taste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commentRangeStart w:id="77"/>
      <w:proofErr w:type="spellStart"/>
      <w:r w:rsidRPr="00015BF6">
        <w:rPr>
          <w:i/>
          <w:lang w:val="en-AU"/>
        </w:rPr>
        <w:lastRenderedPageBreak/>
        <w:t>Basiliskus</w:t>
      </w:r>
      <w:proofErr w:type="spellEnd"/>
      <w:r w:rsidRPr="00015BF6">
        <w:rPr>
          <w:i/>
          <w:lang w:val="en-AU"/>
        </w:rPr>
        <w:t xml:space="preserve"> </w:t>
      </w:r>
      <w:commentRangeEnd w:id="77"/>
      <w:r w:rsidR="00597AB6">
        <w:rPr>
          <w:rStyle w:val="CommentReference"/>
        </w:rPr>
        <w:commentReference w:id="77"/>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w:t>
      </w:r>
      <w:r w:rsidRPr="00F168FC">
        <w:rPr>
          <w:i/>
          <w:lang w:val="en-AU"/>
        </w:rPr>
        <w:t>B</w:t>
      </w:r>
      <w:r w:rsidRPr="00015BF6">
        <w:rPr>
          <w:lang w:val="en-AU"/>
        </w:rPr>
        <w:t xml:space="preserve">.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w:t>
      </w:r>
      <w:commentRangeStart w:id="78"/>
      <w:r w:rsidRPr="00015BF6">
        <w:rPr>
          <w:lang w:val="en-AU"/>
        </w:rPr>
        <w:t xml:space="preserve">avoided </w:t>
      </w:r>
      <w:r w:rsidR="00F53A7F">
        <w:rPr>
          <w:lang w:val="en-AU"/>
        </w:rPr>
        <w:t>a</w:t>
      </w:r>
      <w:r w:rsidRPr="00015BF6">
        <w:rPr>
          <w:lang w:val="en-AU"/>
        </w:rPr>
        <w:t xml:space="preserve"> novel food </w:t>
      </w:r>
      <w:r w:rsidR="00F53A7F">
        <w:rPr>
          <w:lang w:val="en-AU"/>
        </w:rPr>
        <w:t xml:space="preserve">one </w:t>
      </w:r>
      <w:r w:rsidRPr="00015BF6">
        <w:rPr>
          <w:lang w:val="en-AU"/>
        </w:rPr>
        <w:t>week after</w:t>
      </w:r>
      <w:r w:rsidR="00480CF1">
        <w:rPr>
          <w:lang w:val="en-AU"/>
        </w:rPr>
        <w:t xml:space="preserve"> a</w:t>
      </w:r>
      <w:r w:rsidRPr="00015BF6">
        <w:rPr>
          <w:lang w:val="en-AU"/>
        </w:rPr>
        <w:t xml:space="preserve"> </w:t>
      </w:r>
      <w:r w:rsidR="00F53A7F">
        <w:rPr>
          <w:rFonts w:eastAsia="Calibri"/>
          <w:lang w:val="en-AU"/>
        </w:rPr>
        <w:t>l</w:t>
      </w:r>
      <w:r w:rsidR="00F53A7F" w:rsidRPr="00015BF6">
        <w:rPr>
          <w:rFonts w:eastAsia="Calibri"/>
          <w:lang w:val="en-AU"/>
        </w:rPr>
        <w:t xml:space="preserve">ithium chloride (LiCl) injection </w:t>
      </w:r>
      <w:commentRangeEnd w:id="78"/>
      <w:r w:rsidR="000A3842">
        <w:rPr>
          <w:rStyle w:val="CommentReference"/>
        </w:rPr>
        <w:commentReference w:id="78"/>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xml:space="preserve">. A second novel </w:t>
      </w:r>
      <w:commentRangeStart w:id="79"/>
      <w:r w:rsidRPr="00015BF6">
        <w:rPr>
          <w:lang w:val="en-AU"/>
        </w:rPr>
        <w:t>control food, however, was accepted one week after a saline injection (</w:t>
      </w:r>
      <w:r w:rsidRPr="00015BF6">
        <w:rPr>
          <w:rFonts w:eastAsia="Calibri"/>
          <w:lang w:val="en-AU"/>
        </w:rPr>
        <w:t xml:space="preserve">Paradis </w:t>
      </w:r>
      <w:commentRangeEnd w:id="79"/>
      <w:r w:rsidR="000A3842">
        <w:rPr>
          <w:rStyle w:val="CommentReference"/>
        </w:rPr>
        <w:commentReference w:id="79"/>
      </w:r>
      <w:r w:rsidRPr="00015BF6">
        <w:rPr>
          <w:rFonts w:eastAsia="Calibri"/>
          <w:lang w:val="en-AU"/>
        </w:rPr>
        <w:t xml:space="preserve">&amp;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r w:rsidR="00D25CE8">
        <w:rPr>
          <w:rFonts w:eastAsia="Calibri"/>
          <w:lang w:val="en-AU"/>
        </w:rPr>
        <w:t>skinks</w:t>
      </w:r>
      <w:r w:rsidR="00D25CE8" w:rsidRPr="00015BF6">
        <w:rPr>
          <w:rFonts w:eastAsia="Calibri"/>
          <w:lang w:val="en-AU"/>
        </w:rPr>
        <w:t xml:space="preserve"> </w:t>
      </w:r>
      <w:r w:rsidRPr="00015BF6">
        <w:rPr>
          <w:rFonts w:eastAsia="Calibri"/>
          <w:lang w:val="en-AU"/>
        </w:rPr>
        <w:t>(</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A305FD">
        <w:rPr>
          <w:rFonts w:eastAsia="Calibri"/>
          <w:lang w:val="en-AU"/>
        </w:rPr>
        <w:t xml:space="preserve">fed </w:t>
      </w:r>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r w:rsidR="00A305FD">
        <w:rPr>
          <w:rFonts w:eastAsia="Calibri"/>
          <w:lang w:val="en-AU"/>
        </w:rPr>
        <w:t>injected</w:t>
      </w:r>
      <w:r w:rsidR="00A305FD" w:rsidRPr="00015BF6">
        <w:rPr>
          <w:rFonts w:eastAsia="Calibri"/>
          <w:lang w:val="en-AU"/>
        </w:rPr>
        <w:t xml:space="preserve"> </w:t>
      </w:r>
      <w:r w:rsidRPr="00015BF6">
        <w:rPr>
          <w:rFonts w:eastAsia="Calibri"/>
          <w:lang w:val="en-AU"/>
        </w:rPr>
        <w:t>wit</w:t>
      </w:r>
      <w:r w:rsidR="00A305FD">
        <w:rPr>
          <w:rFonts w:eastAsia="Calibri"/>
          <w:lang w:val="en-AU"/>
        </w:rPr>
        <w:t>h</w:t>
      </w:r>
      <w:r w:rsidRPr="00015BF6">
        <w:rPr>
          <w:rFonts w:eastAsia="Calibri"/>
          <w:lang w:val="en-AU"/>
        </w:rPr>
        <w:t xml:space="preserve"> LiCl </w:t>
      </w:r>
      <w:commentRangeStart w:id="80"/>
      <w:r w:rsidR="00A305FD">
        <w:rPr>
          <w:rFonts w:eastAsia="Calibri"/>
          <w:lang w:val="en-AU"/>
        </w:rPr>
        <w:t>avoided this food for</w:t>
      </w:r>
      <w:r w:rsidR="00325FF6">
        <w:rPr>
          <w:rFonts w:eastAsia="Calibri"/>
          <w:lang w:val="en-AU"/>
        </w:rPr>
        <w:t xml:space="preserve"> </w:t>
      </w:r>
      <w:r w:rsidRPr="00015BF6">
        <w:rPr>
          <w:rFonts w:eastAsia="Calibri"/>
          <w:lang w:val="en-AU"/>
        </w:rPr>
        <w:t>seven weeks</w:t>
      </w:r>
      <w:commentRangeEnd w:id="80"/>
      <w:r w:rsidR="000A3842">
        <w:rPr>
          <w:rStyle w:val="CommentReference"/>
        </w:rPr>
        <w:commentReference w:id="80"/>
      </w:r>
      <w:r w:rsidR="005442B7">
        <w:rPr>
          <w:rFonts w:eastAsia="Calibri"/>
          <w:lang w:val="en-AU"/>
        </w:rPr>
        <w:t>.</w:t>
      </w:r>
      <w:r w:rsidR="00A305FD">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w:t>
      </w:r>
      <w:commentRangeStart w:id="81"/>
      <w:r w:rsidR="00B774F6" w:rsidRPr="00CC6B5E">
        <w:rPr>
          <w:rFonts w:eastAsia="Calibri"/>
          <w:lang w:val="en-AU"/>
        </w:rPr>
        <w:t xml:space="preserve">reptile </w:t>
      </w:r>
      <w:r w:rsidR="0049324B" w:rsidRPr="00CC6B5E">
        <w:rPr>
          <w:rFonts w:eastAsia="Calibri"/>
          <w:lang w:val="en-AU"/>
        </w:rPr>
        <w:t>feed</w:t>
      </w:r>
      <w:r w:rsidR="00B774F6" w:rsidRPr="00CC6B5E">
        <w:rPr>
          <w:rFonts w:eastAsia="Calibri"/>
          <w:lang w:val="en-AU"/>
        </w:rPr>
        <w:t xml:space="preserve"> nine </w:t>
      </w:r>
      <w:commentRangeEnd w:id="81"/>
      <w:r w:rsidR="000A3842">
        <w:rPr>
          <w:rStyle w:val="CommentReference"/>
        </w:rPr>
        <w:commentReference w:id="81"/>
      </w:r>
      <w:r w:rsidR="00B774F6" w:rsidRPr="00CC6B5E">
        <w:rPr>
          <w:rFonts w:eastAsia="Calibri"/>
          <w:lang w:val="en-AU"/>
        </w:rPr>
        <w:t>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00B10E07" w:rsidRPr="00B10E07">
        <w:rPr>
          <w:lang w:val="en-AU"/>
        </w:rPr>
        <w:t xml:space="preserve">Laurent's </w:t>
      </w:r>
      <w:r w:rsidR="00B10E07">
        <w:rPr>
          <w:lang w:val="en-AU"/>
        </w:rPr>
        <w:t>w</w:t>
      </w:r>
      <w:r w:rsidR="00B10E07" w:rsidRPr="00B10E07">
        <w:rPr>
          <w:lang w:val="en-AU"/>
        </w:rPr>
        <w:t xml:space="preserve">hiptail </w:t>
      </w:r>
      <w:r w:rsidRPr="00015BF6">
        <w:rPr>
          <w:lang w:val="en-AU"/>
        </w:rPr>
        <w:t>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r w:rsidR="001608AB">
        <w:rPr>
          <w:lang w:val="en-AU"/>
        </w:rPr>
        <w:t>in</w:t>
      </w:r>
      <w:r w:rsidR="001608AB" w:rsidRPr="00015BF6">
        <w:rPr>
          <w:lang w:val="en-AU"/>
        </w:rPr>
        <w:t xml:space="preserve"> </w:t>
      </w:r>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r w:rsidR="00103FF7">
        <w:rPr>
          <w:lang w:val="en-AU"/>
        </w:rPr>
        <w:t>C</w:t>
      </w:r>
      <w:r w:rsidR="00620905" w:rsidRPr="00015BF6">
        <w:rPr>
          <w:lang w:val="en-AU"/>
        </w:rPr>
        <w:t>onditioned taste aversion can</w:t>
      </w:r>
      <w:r w:rsidR="00B71DD0">
        <w:rPr>
          <w:lang w:val="en-AU"/>
        </w:rPr>
        <w:t xml:space="preserve"> also</w:t>
      </w:r>
      <w:r w:rsidR="00620905" w:rsidRPr="00015BF6">
        <w:rPr>
          <w:lang w:val="en-AU"/>
        </w:rPr>
        <w:t xml:space="preserve"> teach animals to avoid </w:t>
      </w:r>
      <w:r w:rsidR="004C1768">
        <w:rPr>
          <w:lang w:val="en-AU"/>
        </w:rPr>
        <w:t xml:space="preserve">novel or </w:t>
      </w:r>
      <w:r w:rsidR="00620905" w:rsidRPr="00015BF6">
        <w:rPr>
          <w:lang w:val="en-AU"/>
        </w:rPr>
        <w:t>invasive unpalatable pr</w:t>
      </w:r>
      <w:r w:rsidR="00D71F7F">
        <w:rPr>
          <w:lang w:val="en-AU"/>
        </w:rPr>
        <w:t>e</w:t>
      </w:r>
      <w:r w:rsidR="00620905" w:rsidRPr="00015BF6">
        <w:rPr>
          <w:lang w:val="en-AU"/>
        </w:rPr>
        <w:t xml:space="preserve">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B10E07">
        <w:rPr>
          <w:lang w:val="en-AU"/>
        </w:rPr>
        <w:t xml:space="preserve"> (</w:t>
      </w:r>
      <w:r w:rsidR="00B10E07" w:rsidRPr="00A7122E">
        <w:rPr>
          <w:i/>
          <w:lang w:val="en-AU"/>
        </w:rPr>
        <w:t>R. m</w:t>
      </w:r>
      <w:r w:rsidR="00A7122E" w:rsidRPr="00A7122E">
        <w:rPr>
          <w:i/>
          <w:lang w:val="en-AU"/>
        </w:rPr>
        <w:t>arina</w:t>
      </w:r>
      <w:r w:rsidR="00A7122E">
        <w:rPr>
          <w:lang w:val="en-AU"/>
        </w:rPr>
        <w:t>)</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commentRangeStart w:id="82"/>
      <w:r w:rsidR="00D94F52" w:rsidRPr="00A54281">
        <w:rPr>
          <w:rFonts w:cs="Arial"/>
          <w:lang w:val="en-AU"/>
        </w:rPr>
        <w:t>Conversely, juvenile eastern fence lizards (</w:t>
      </w:r>
      <w:proofErr w:type="spellStart"/>
      <w:r w:rsidR="00D94F52" w:rsidRPr="00A54281">
        <w:rPr>
          <w:rFonts w:cs="Arial"/>
          <w:i/>
          <w:lang w:val="en-AU"/>
        </w:rPr>
        <w:t>Sceloporus</w:t>
      </w:r>
      <w:proofErr w:type="spellEnd"/>
      <w:r w:rsidR="00D94F52" w:rsidRPr="00A54281">
        <w:rPr>
          <w:rFonts w:cs="Arial"/>
          <w:i/>
          <w:lang w:val="en-AU"/>
        </w:rPr>
        <w:t xml:space="preserve"> </w:t>
      </w:r>
      <w:proofErr w:type="spellStart"/>
      <w:r w:rsidR="00D94F52" w:rsidRPr="00A54281">
        <w:rPr>
          <w:rFonts w:cs="Arial"/>
          <w:i/>
          <w:lang w:val="en-AU"/>
        </w:rPr>
        <w:t>undulatus</w:t>
      </w:r>
      <w:proofErr w:type="spellEnd"/>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r w:rsidR="00232E51">
        <w:rPr>
          <w:rFonts w:cs="Arial"/>
        </w:rPr>
        <w:t>(</w:t>
      </w:r>
      <w:proofErr w:type="spellStart"/>
      <w:r w:rsidR="00232E51" w:rsidRPr="00216CCE">
        <w:rPr>
          <w:rFonts w:eastAsiaTheme="minorHAnsi"/>
          <w:i/>
        </w:rPr>
        <w:t>Solenopsis</w:t>
      </w:r>
      <w:proofErr w:type="spellEnd"/>
      <w:r w:rsidR="00232E51" w:rsidRPr="00216CCE">
        <w:rPr>
          <w:rFonts w:eastAsiaTheme="minorHAnsi"/>
          <w:i/>
        </w:rPr>
        <w:t xml:space="preserve"> </w:t>
      </w:r>
      <w:proofErr w:type="spellStart"/>
      <w:r w:rsidR="00232E51" w:rsidRPr="00216CCE">
        <w:rPr>
          <w:rFonts w:eastAsiaTheme="minorHAnsi"/>
          <w:i/>
        </w:rPr>
        <w:t>invicta</w:t>
      </w:r>
      <w:proofErr w:type="spellEnd"/>
      <w:r w:rsidR="00232E51" w:rsidRPr="00232E51">
        <w:t>)</w:t>
      </w:r>
      <w:r w:rsidR="00232E51">
        <w:rPr>
          <w:rFonts w:cs="Arial"/>
        </w:rPr>
        <w:t xml:space="preserve"> </w:t>
      </w:r>
      <w:r w:rsidR="00D302F1">
        <w:rPr>
          <w:rFonts w:cs="Arial"/>
        </w:rPr>
        <w:t xml:space="preserve">did not avoid </w:t>
      </w:r>
      <w:commentRangeEnd w:id="82"/>
      <w:r w:rsidR="00B44295">
        <w:rPr>
          <w:rStyle w:val="CommentReference"/>
        </w:rPr>
        <w:commentReference w:id="82"/>
      </w:r>
      <w:r w:rsidR="00D302F1">
        <w:rPr>
          <w:rFonts w:cs="Arial"/>
        </w:rPr>
        <w:t xml:space="preserve">ants when </w:t>
      </w:r>
      <w:proofErr w:type="spellStart"/>
      <w:r w:rsidR="00480CF1">
        <w:rPr>
          <w:rFonts w:cs="Arial"/>
        </w:rPr>
        <w:t>sim</w:t>
      </w:r>
      <w:r w:rsidR="00D302F1">
        <w:rPr>
          <w:rFonts w:cs="Arial"/>
        </w:rPr>
        <w:t>u</w:t>
      </w:r>
      <w:r w:rsidR="00480CF1">
        <w:rPr>
          <w:rFonts w:cs="Arial"/>
        </w:rPr>
        <w:t>l</w:t>
      </w:r>
      <w:r w:rsidR="00D302F1">
        <w:rPr>
          <w:rFonts w:cs="Arial"/>
        </w:rPr>
        <w:t>tainously</w:t>
      </w:r>
      <w:proofErr w:type="spellEnd"/>
      <w:r w:rsidR="00D302F1">
        <w:rPr>
          <w:rFonts w:cs="Arial"/>
        </w:rPr>
        <w:t xml:space="preserve"> presented with a cricket (</w:t>
      </w:r>
      <w:proofErr w:type="spellStart"/>
      <w:r w:rsidR="00D302F1" w:rsidRPr="00216CCE">
        <w:rPr>
          <w:rFonts w:eastAsiaTheme="minorHAnsi"/>
          <w:i/>
        </w:rPr>
        <w:t>Acheta</w:t>
      </w:r>
      <w:proofErr w:type="spellEnd"/>
      <w:r w:rsidR="00D302F1" w:rsidRPr="00216CCE">
        <w:rPr>
          <w:rFonts w:eastAsiaTheme="minorHAnsi"/>
          <w:i/>
        </w:rPr>
        <w:t xml:space="preserve"> </w:t>
      </w:r>
      <w:proofErr w:type="spellStart"/>
      <w:r w:rsidR="00D302F1" w:rsidRPr="00216CCE">
        <w:rPr>
          <w:rFonts w:eastAsiaTheme="minorHAnsi"/>
          <w:i/>
        </w:rPr>
        <w:t>domesticu</w:t>
      </w:r>
      <w:proofErr w:type="spellEnd"/>
      <w:r w:rsidR="00D302F1" w:rsidRPr="00DB5421">
        <w:t>)</w:t>
      </w:r>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w:t>
      </w:r>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D71F7F">
        <w:rPr>
          <w:lang w:val="en-AU"/>
        </w:rPr>
        <w:t xml:space="preserve">, </w:t>
      </w:r>
      <w:commentRangeStart w:id="83"/>
      <w:commentRangeStart w:id="84"/>
      <w:commentRangeStart w:id="85"/>
      <w:r w:rsidR="00D71F7F">
        <w:rPr>
          <w:lang w:val="en-AU"/>
        </w:rPr>
        <w:t>although</w:t>
      </w:r>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r w:rsidR="00D71F7F">
        <w:rPr>
          <w:lang w:val="en-AU"/>
        </w:rPr>
        <w:t>the</w:t>
      </w:r>
      <w:r w:rsidR="00D71F7F" w:rsidRPr="006A4BC2">
        <w:rPr>
          <w:lang w:val="en-AU"/>
        </w:rPr>
        <w:t xml:space="preserve"> </w:t>
      </w:r>
      <w:r w:rsidR="006A4BC2" w:rsidRPr="006A4BC2">
        <w:rPr>
          <w:lang w:val="en-AU"/>
        </w:rPr>
        <w:t>mixed results</w:t>
      </w:r>
      <w:commentRangeEnd w:id="83"/>
      <w:r w:rsidR="003A3ACC">
        <w:rPr>
          <w:rStyle w:val="CommentReference"/>
        </w:rPr>
        <w:commentReference w:id="83"/>
      </w:r>
      <w:commentRangeEnd w:id="84"/>
      <w:r w:rsidR="00D302F1">
        <w:rPr>
          <w:rStyle w:val="CommentReference"/>
        </w:rPr>
        <w:commentReference w:id="84"/>
      </w:r>
      <w:commentRangeEnd w:id="85"/>
      <w:r w:rsidR="00687A4F">
        <w:rPr>
          <w:rStyle w:val="CommentReference"/>
        </w:rPr>
        <w:commentReference w:id="85"/>
      </w:r>
      <w:r w:rsidR="00211EAC" w:rsidRPr="006A4BC2">
        <w:rPr>
          <w:lang w:val="en-AU"/>
        </w:rPr>
        <w:t>.</w:t>
      </w:r>
    </w:p>
    <w:p w14:paraId="282D795A" w14:textId="2F6EE7EC" w:rsidR="005516ED" w:rsidRPr="00FA195B" w:rsidRDefault="00D71F7F" w:rsidP="00FA195B">
      <w:pPr>
        <w:rPr>
          <w:lang w:val="en-AU"/>
        </w:rPr>
      </w:pPr>
      <w:r>
        <w:rPr>
          <w:lang w:val="en-AU"/>
        </w:rPr>
        <w:t>While</w:t>
      </w:r>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r w:rsidR="00A7122E">
        <w:rPr>
          <w:rFonts w:eastAsia="Calibri"/>
          <w:lang w:val="en-AU"/>
        </w:rPr>
        <w:t>r</w:t>
      </w:r>
      <w:r w:rsidR="00A7122E" w:rsidRPr="00A7122E">
        <w:rPr>
          <w:rFonts w:eastAsia="Calibri"/>
          <w:lang w:val="en-AU"/>
        </w:rPr>
        <w:t>ed-sided</w:t>
      </w:r>
      <w:r w:rsidR="00A7122E">
        <w:rPr>
          <w:rFonts w:eastAsia="Calibri"/>
          <w:lang w:val="en-AU"/>
        </w:rPr>
        <w:t xml:space="preserve"> </w:t>
      </w:r>
      <w:r w:rsidR="005161FE" w:rsidRPr="00015BF6">
        <w:rPr>
          <w:rFonts w:eastAsia="Calibri"/>
          <w:lang w:val="en-AU"/>
        </w:rPr>
        <w:t>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00BF448F" w:rsidRPr="00015BF6">
        <w:rPr>
          <w:lang w:val="en-AU"/>
        </w:rPr>
        <w:t xml:space="preserve"> male eastern fence lizards</w:t>
      </w:r>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w:t>
      </w:r>
      <w:proofErr w:type="spellStart"/>
      <w:r w:rsidR="000004E7" w:rsidRPr="00A54281">
        <w:rPr>
          <w:rFonts w:cs="Arial"/>
          <w:i/>
          <w:lang w:val="en-AU"/>
        </w:rPr>
        <w:t>undulatus</w:t>
      </w:r>
      <w:proofErr w:type="spellEnd"/>
      <w:r w:rsidR="000004E7">
        <w:rPr>
          <w:lang w:val="en-AU"/>
        </w:rPr>
        <w:t>)</w:t>
      </w:r>
      <w:r w:rsidR="00BF448F" w:rsidRPr="00015BF6">
        <w:rPr>
          <w:i/>
          <w:lang w:val="en-AU"/>
        </w:rPr>
        <w:t xml:space="preserve"> </w:t>
      </w:r>
      <w:r w:rsidR="005B3BBC">
        <w:rPr>
          <w:lang w:val="en-AU"/>
        </w:rPr>
        <w:t>e</w:t>
      </w:r>
      <w:r w:rsidR="00BF448F" w:rsidRPr="00015BF6">
        <w:rPr>
          <w:lang w:val="en-AU"/>
        </w:rPr>
        <w:t>scape behaviour was linked to corticosterone</w:t>
      </w:r>
      <w:r>
        <w:rPr>
          <w:lang w:val="en-AU"/>
        </w:rPr>
        <w:t xml:space="preserve"> levels.</w:t>
      </w:r>
      <w:r w:rsidR="00BF448F" w:rsidRPr="00015BF6">
        <w:rPr>
          <w:lang w:val="en-AU"/>
        </w:rPr>
        <w:t xml:space="preserve"> </w:t>
      </w:r>
      <w:r>
        <w:rPr>
          <w:lang w:val="en-AU"/>
        </w:rPr>
        <w:t>C</w:t>
      </w:r>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r>
        <w:rPr>
          <w:lang w:val="en-AU"/>
        </w:rPr>
        <w:t xml:space="preserve">their </w:t>
      </w:r>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w:t>
      </w:r>
      <w:r w:rsidR="00BF448F" w:rsidRPr="00015BF6">
        <w:rPr>
          <w:lang w:val="en-AU"/>
        </w:rPr>
        <w:lastRenderedPageBreak/>
        <w:t>blocker showed no change in these behaviours and no retention 24</w:t>
      </w:r>
      <w:r>
        <w:rPr>
          <w:lang w:val="en-AU"/>
        </w:rPr>
        <w:t xml:space="preserve"> </w:t>
      </w:r>
      <w:r w:rsidR="00BF448F" w:rsidRPr="00015BF6">
        <w:rPr>
          <w:lang w:val="en-AU"/>
        </w:rPr>
        <w:t>h later (</w:t>
      </w:r>
      <w:proofErr w:type="spellStart"/>
      <w:r w:rsidR="00BF448F" w:rsidRPr="00015BF6">
        <w:rPr>
          <w:rFonts w:eastAsia="Calibri"/>
          <w:lang w:val="en-AU"/>
        </w:rPr>
        <w:t>Thaker</w:t>
      </w:r>
      <w:proofErr w:type="spellEnd"/>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r w:rsidR="00F85E5E">
        <w:rPr>
          <w:lang w:val="en-AU"/>
        </w:rPr>
        <w:t>l</w:t>
      </w:r>
      <w:r w:rsidR="0090095A" w:rsidRPr="00015BF6">
        <w:rPr>
          <w:lang w:val="en-AU"/>
        </w:rPr>
        <w:t>ittle</w:t>
      </w:r>
      <w:r w:rsidR="00BF448F" w:rsidRPr="00015BF6">
        <w:rPr>
          <w:lang w:val="en-AU"/>
        </w:rPr>
        <w:t xml:space="preserve"> </w:t>
      </w:r>
      <w:r w:rsidR="00F85E5E">
        <w:rPr>
          <w:lang w:val="en-AU"/>
        </w:rPr>
        <w:t>b</w:t>
      </w:r>
      <w:r w:rsidR="00BF448F" w:rsidRPr="00015BF6">
        <w:rPr>
          <w:lang w:val="en-AU"/>
        </w:rPr>
        <w:t>rown skinks (</w:t>
      </w:r>
      <w:proofErr w:type="spellStart"/>
      <w:r w:rsidR="00BF448F" w:rsidRPr="00015BF6">
        <w:rPr>
          <w:i/>
          <w:lang w:val="en-AU"/>
        </w:rPr>
        <w:t>Scincella</w:t>
      </w:r>
      <w:proofErr w:type="spellEnd"/>
      <w:r w:rsidR="00BF448F" w:rsidRPr="00015BF6">
        <w:rPr>
          <w:i/>
          <w:lang w:val="en-AU"/>
        </w:rPr>
        <w:t xml:space="preserve">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r w:rsidR="00325FF6">
        <w:rPr>
          <w:lang w:val="en-AU"/>
        </w:rPr>
        <w:t>‘</w:t>
      </w:r>
      <w:r w:rsidR="00BF448F" w:rsidRPr="00015BF6">
        <w:rPr>
          <w:lang w:val="en-AU"/>
        </w:rPr>
        <w:t>safe</w:t>
      </w:r>
      <w:r w:rsidR="00325FF6">
        <w:rPr>
          <w:lang w:val="en-AU"/>
        </w:rPr>
        <w:t>’</w:t>
      </w:r>
      <w:r w:rsidR="00BF448F" w:rsidRPr="00015BF6">
        <w:rPr>
          <w:lang w:val="en-AU"/>
        </w:rPr>
        <w:t xml:space="preserve"> refuge but performed better when presented with vertical compared to horizontal lines, presumably because of the nature of sheltering sites</w:t>
      </w:r>
      <w:r>
        <w:rPr>
          <w:lang w:val="en-AU"/>
        </w:rPr>
        <w:t>,</w:t>
      </w:r>
      <w:r w:rsidR="00BF448F" w:rsidRPr="00015BF6">
        <w:rPr>
          <w:lang w:val="en-AU"/>
        </w:rPr>
        <w:t xml:space="preserve"> which are at the base of trees (</w:t>
      </w:r>
      <w:proofErr w:type="spellStart"/>
      <w:r w:rsidR="00BF448F" w:rsidRPr="00015BF6">
        <w:rPr>
          <w:rFonts w:eastAsia="Calibri"/>
          <w:lang w:val="en-AU"/>
        </w:rPr>
        <w:t>Paulissen</w:t>
      </w:r>
      <w:proofErr w:type="spellEnd"/>
      <w:r w:rsidR="00BF448F" w:rsidRPr="00015BF6">
        <w:rPr>
          <w:rFonts w:eastAsia="Calibri"/>
          <w:lang w:val="en-AU"/>
        </w:rPr>
        <w:t>, 2014</w:t>
      </w:r>
      <w:r w:rsidR="00BF448F" w:rsidRPr="00015BF6">
        <w:rPr>
          <w:lang w:val="en-AU"/>
        </w:rPr>
        <w:t>).</w:t>
      </w:r>
      <w:r w:rsidR="0090095A" w:rsidRPr="00015BF6">
        <w:rPr>
          <w:lang w:val="en-AU"/>
        </w:rPr>
        <w:t xml:space="preserve"> Lizards </w:t>
      </w:r>
      <w:r w:rsidR="00E0727D">
        <w:rPr>
          <w:lang w:val="en-AU"/>
        </w:rPr>
        <w:t>do</w:t>
      </w:r>
      <w:r>
        <w:rPr>
          <w:lang w:val="en-AU"/>
        </w:rPr>
        <w:t xml:space="preserve"> </w:t>
      </w:r>
      <w:r w:rsidR="00E0727D">
        <w:rPr>
          <w:lang w:val="en-AU"/>
        </w:rPr>
        <w:t>n</w:t>
      </w:r>
      <w:r>
        <w:rPr>
          <w:lang w:val="en-AU"/>
        </w:rPr>
        <w:t>o</w:t>
      </w:r>
      <w:r w:rsidR="00E0727D">
        <w:rPr>
          <w:lang w:val="en-AU"/>
        </w:rPr>
        <w:t>t</w:t>
      </w:r>
      <w:r w:rsidR="0090095A" w:rsidRPr="00015BF6">
        <w:rPr>
          <w:lang w:val="en-AU"/>
        </w:rPr>
        <w:t xml:space="preserve"> just </w:t>
      </w:r>
      <w:r w:rsidR="0077411E">
        <w:rPr>
          <w:lang w:val="en-AU"/>
        </w:rPr>
        <w:t>choose</w:t>
      </w:r>
      <w:r w:rsidR="0077411E" w:rsidRPr="00015BF6">
        <w:rPr>
          <w:lang w:val="en-AU"/>
        </w:rPr>
        <w:t xml:space="preserve"> a ‘safe’ refuge </w:t>
      </w:r>
      <w:r w:rsidR="0077411E">
        <w:rPr>
          <w:lang w:val="en-AU"/>
        </w:rPr>
        <w:t>based on</w:t>
      </w:r>
      <w:r w:rsidR="0077411E" w:rsidRPr="00015BF6">
        <w:rPr>
          <w:lang w:val="en-AU"/>
        </w:rPr>
        <w:t xml:space="preserve"> </w:t>
      </w:r>
      <w:r w:rsidR="0090095A" w:rsidRPr="00015BF6">
        <w:rPr>
          <w:lang w:val="en-AU"/>
        </w:rPr>
        <w:t>pattern</w:t>
      </w:r>
      <w:r w:rsidR="0077411E">
        <w:rPr>
          <w:lang w:val="en-AU"/>
        </w:rPr>
        <w:t>s</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proofErr w:type="spellStart"/>
      <w:r w:rsidR="00BF448F" w:rsidRPr="00015BF6">
        <w:rPr>
          <w:rFonts w:cs="Arial"/>
          <w:i/>
          <w:szCs w:val="22"/>
          <w:lang w:val="en-AU"/>
        </w:rPr>
        <w:t>Lampropholis</w:t>
      </w:r>
      <w:proofErr w:type="spellEnd"/>
      <w:r w:rsidR="00BF448F" w:rsidRPr="00015BF6">
        <w:rPr>
          <w:rFonts w:cs="Arial"/>
          <w:i/>
          <w:szCs w:val="22"/>
          <w:lang w:val="en-AU"/>
        </w:rPr>
        <w:t xml:space="preserve"> </w:t>
      </w:r>
      <w:proofErr w:type="spellStart"/>
      <w:r w:rsidR="00BF448F" w:rsidRPr="00015BF6">
        <w:rPr>
          <w:rFonts w:cs="Arial"/>
          <w:i/>
          <w:szCs w:val="22"/>
          <w:lang w:val="en-AU"/>
        </w:rPr>
        <w:t>delicat</w:t>
      </w:r>
      <w:r w:rsidR="00B35009">
        <w:rPr>
          <w:rFonts w:cs="Arial"/>
          <w:i/>
          <w:szCs w:val="22"/>
          <w:lang w:val="en-AU"/>
        </w:rPr>
        <w:t>a</w:t>
      </w:r>
      <w:proofErr w:type="spellEnd"/>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r>
        <w:rPr>
          <w:rFonts w:cs="Arial"/>
          <w:szCs w:val="22"/>
          <w:lang w:val="en-AU"/>
        </w:rPr>
        <w:t>k</w:t>
      </w:r>
      <w:r w:rsidR="00BF448F" w:rsidRPr="00015BF6">
        <w:rPr>
          <w:rFonts w:cs="Arial"/>
          <w:szCs w:val="22"/>
          <w:lang w:val="en-AU"/>
        </w:rPr>
        <w:t>s (</w:t>
      </w:r>
      <w:proofErr w:type="spellStart"/>
      <w:r w:rsidR="00BF448F" w:rsidRPr="00015BF6">
        <w:rPr>
          <w:rFonts w:cs="Arial"/>
          <w:i/>
          <w:szCs w:val="22"/>
          <w:lang w:val="en-AU"/>
        </w:rPr>
        <w:t>Liopholis</w:t>
      </w:r>
      <w:proofErr w:type="spellEnd"/>
      <w:r w:rsidR="00BF448F" w:rsidRPr="00015BF6">
        <w:rPr>
          <w:rFonts w:cs="Arial"/>
          <w:i/>
          <w:szCs w:val="22"/>
          <w:lang w:val="en-AU"/>
        </w:rPr>
        <w:t xml:space="preserve"> </w:t>
      </w:r>
      <w:proofErr w:type="spellStart"/>
      <w:r w:rsidR="00BF448F" w:rsidRPr="00015BF6">
        <w:rPr>
          <w:rFonts w:cs="Arial"/>
          <w:i/>
          <w:szCs w:val="22"/>
          <w:lang w:val="en-AU"/>
        </w:rPr>
        <w:t>whitii</w:t>
      </w:r>
      <w:proofErr w:type="spellEnd"/>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799610CA" w:rsidR="004F5A9C" w:rsidRPr="009947CA" w:rsidRDefault="004F5A9C" w:rsidP="009947CA">
      <w:pPr>
        <w:rPr>
          <w:lang w:val="en-AU"/>
        </w:rPr>
      </w:pPr>
      <w:r>
        <w:rPr>
          <w:lang w:val="en-AU"/>
        </w:rPr>
        <w:t xml:space="preserve">Similarly significant for survival is </w:t>
      </w:r>
      <w:r w:rsidR="0077411E">
        <w:rPr>
          <w:lang w:val="en-AU"/>
        </w:rPr>
        <w:t>the avoidance of</w:t>
      </w:r>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r w:rsidR="0084047C">
        <w:rPr>
          <w:rFonts w:eastAsia="Calibri"/>
          <w:lang w:val="en-AU"/>
        </w:rPr>
        <w:t>B</w:t>
      </w:r>
      <w:r w:rsidR="00210407" w:rsidRPr="00015BF6">
        <w:rPr>
          <w:rFonts w:eastAsia="Calibri"/>
          <w:lang w:val="en-AU"/>
        </w:rPr>
        <w:t>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84047C">
        <w:rPr>
          <w:rFonts w:eastAsia="Calibri"/>
          <w:lang w:val="en-AU"/>
        </w:rPr>
        <w:t>,</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480CF1">
        <w:rPr>
          <w:rFonts w:eastAsia="Calibri"/>
          <w:lang w:val="en-AU"/>
        </w:rPr>
        <w:t xml:space="preserve">Moreover, </w:t>
      </w:r>
      <w:r w:rsidR="009947CA">
        <w:rPr>
          <w:rFonts w:eastAsia="Calibri"/>
          <w:lang w:val="en-AU"/>
        </w:rPr>
        <w:t>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r w:rsidR="0084047C">
        <w:rPr>
          <w:rFonts w:eastAsia="Calibri"/>
          <w:lang w:val="en-AU"/>
        </w:rPr>
        <w:t>f</w:t>
      </w:r>
      <w:r w:rsidR="009947CA" w:rsidRPr="009947CA">
        <w:rPr>
          <w:rFonts w:eastAsia="Calibri"/>
          <w:lang w:val="en-AU"/>
        </w:rPr>
        <w:t xml:space="preserve">f their perch </w:t>
      </w:r>
      <w:r w:rsidR="009947CA">
        <w:rPr>
          <w:rFonts w:eastAsia="Calibri"/>
          <w:lang w:val="en-AU"/>
        </w:rPr>
        <w:t xml:space="preserve">by leaving the perch after hearing a </w:t>
      </w:r>
      <w:r w:rsidR="0084047C">
        <w:rPr>
          <w:rFonts w:eastAsia="Calibri"/>
          <w:lang w:val="en-AU"/>
        </w:rPr>
        <w:t xml:space="preserve">sound </w:t>
      </w:r>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86" w:name="_Toc1458090"/>
      <w:r w:rsidRPr="00B54BA9">
        <w:t>Spatial</w:t>
      </w:r>
      <w:r w:rsidRPr="00015BF6">
        <w:rPr>
          <w:lang w:val="en-AU"/>
        </w:rPr>
        <w:t xml:space="preserve"> cognition</w:t>
      </w:r>
      <w:bookmarkEnd w:id="86"/>
    </w:p>
    <w:p w14:paraId="2FA690D4" w14:textId="5C86992C"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B4253F">
        <w:t xml:space="preserve">may be </w:t>
      </w:r>
      <w:r>
        <w:t xml:space="preserve">accomplished </w:t>
      </w:r>
      <w:r w:rsidR="00B4253F">
        <w:t>by</w:t>
      </w:r>
      <w:r>
        <w:t xml:space="preserve"> remembering landmarks, </w:t>
      </w:r>
      <w:r w:rsidR="00B4253F">
        <w:t xml:space="preserve">using </w:t>
      </w:r>
      <w:r>
        <w:t xml:space="preserve">path integration or </w:t>
      </w:r>
      <w:r w:rsidR="00B4253F">
        <w:t xml:space="preserve">even </w:t>
      </w:r>
      <w:r>
        <w:t>cognitive maps (</w:t>
      </w:r>
      <w:proofErr w:type="spellStart"/>
      <w:r>
        <w:t>Shettleworth</w:t>
      </w:r>
      <w:proofErr w:type="spellEnd"/>
      <w:r>
        <w:t xml:space="preserve">, </w:t>
      </w:r>
      <w:r>
        <w:lastRenderedPageBreak/>
        <w:t>2009). Mazes</w:t>
      </w:r>
      <w:r w:rsidR="00071470">
        <w:t>, such as the radial arm maze</w:t>
      </w:r>
      <w:r w:rsidR="0077411E">
        <w:t xml:space="preserve"> (with</w:t>
      </w:r>
      <w:r w:rsidR="00071470">
        <w:t xml:space="preserve"> eight arms</w:t>
      </w:r>
      <w:r w:rsidR="0077411E">
        <w:t>)</w:t>
      </w:r>
      <w:r w:rsidR="00071470">
        <w:t xml:space="preserve">, or </w:t>
      </w:r>
      <w:r w:rsidR="00071470">
        <w:rPr>
          <w:rFonts w:eastAsia="Calibri"/>
        </w:rPr>
        <w:t xml:space="preserve">plus- or X-shaped mazes </w:t>
      </w:r>
      <w:r>
        <w:t xml:space="preserve">are primarily used to test animal spatial </w:t>
      </w:r>
      <w:r w:rsidR="0077411E">
        <w:t xml:space="preserve">learning </w:t>
      </w:r>
      <w:r>
        <w:t>abilities</w:t>
      </w:r>
      <w:r w:rsidR="00071470">
        <w:t xml:space="preserve"> because t</w:t>
      </w:r>
      <w:r>
        <w:t xml:space="preserve">hey are easily constructed, modified and applied to many different species. </w:t>
      </w:r>
      <w:r w:rsidR="00EF591C">
        <w:t xml:space="preserve">A variety of studies investigated the different spatial strategies turtles, lizards and snakes use to either find food or shelter. </w:t>
      </w:r>
      <w:r>
        <w:rPr>
          <w:rFonts w:eastAsia="Calibri"/>
        </w:rPr>
        <w:t>R</w:t>
      </w:r>
      <w:r w:rsidRPr="00EC0930">
        <w:rPr>
          <w:rFonts w:eastAsia="Calibri"/>
        </w:rPr>
        <w:t>ed</w:t>
      </w:r>
      <w:r w:rsidR="00BC7E76">
        <w:rPr>
          <w:rFonts w:eastAsia="Calibri"/>
        </w:rPr>
        <w:t>-</w:t>
      </w:r>
      <w:r w:rsidRPr="00EC0930">
        <w:rPr>
          <w:rFonts w:eastAsia="Calibri"/>
        </w:rPr>
        <w:t xml:space="preserve">footed </w:t>
      </w:r>
      <w:r w:rsidRPr="00E20A5A">
        <w:rPr>
          <w:rFonts w:eastAsia="Calibri"/>
        </w:rPr>
        <w:t>tortoise</w:t>
      </w:r>
      <w:r w:rsidR="0077411E">
        <w:rPr>
          <w:rFonts w:eastAsia="Calibri"/>
        </w:rPr>
        <w:t>’s</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r w:rsidR="00FF1D93">
        <w:rPr>
          <w:rFonts w:eastAsia="Calibri"/>
        </w:rPr>
        <w:t>-</w:t>
      </w:r>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use distal, extra-maze cues to find a goal in a plus-shaped maze or a single intra maze cue even when starting from a new location (Lopez et al., 2000). </w:t>
      </w:r>
      <w:r w:rsidR="00FA7C7A" w:rsidRPr="007F7F57">
        <w:t>After lesions to the medial cortex, however, only cue</w:t>
      </w:r>
      <w:r w:rsidR="00B24232">
        <w:t>-</w:t>
      </w:r>
      <w:r w:rsidR="00FA7C7A" w:rsidRPr="007F7F57">
        <w:t xml:space="preserve">trained turtles (using a single intra </w:t>
      </w:r>
      <w:r w:rsidR="00343EC8">
        <w:t>-</w:t>
      </w:r>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354BE1">
        <w:t xml:space="preserve">). </w:t>
      </w:r>
      <w:r w:rsidR="00354BE1" w:rsidRPr="00354BE1">
        <w:t xml:space="preserve">Finally, painted turtles </w:t>
      </w:r>
      <w:r w:rsidR="00354BE1" w:rsidRPr="00354BE1">
        <w:rPr>
          <w:lang w:val="en-AU"/>
        </w:rPr>
        <w:t>(</w:t>
      </w:r>
      <w:proofErr w:type="spellStart"/>
      <w:r w:rsidR="00354BE1" w:rsidRPr="00354BE1">
        <w:rPr>
          <w:i/>
          <w:lang w:val="en-AU"/>
        </w:rPr>
        <w:t>Chrysemys</w:t>
      </w:r>
      <w:proofErr w:type="spellEnd"/>
      <w:r w:rsidR="00354BE1" w:rsidRPr="00354BE1">
        <w:rPr>
          <w:i/>
          <w:lang w:val="en-AU"/>
        </w:rPr>
        <w:t xml:space="preserve"> </w:t>
      </w:r>
      <w:proofErr w:type="spellStart"/>
      <w:r w:rsidR="00354BE1" w:rsidRPr="00354BE1">
        <w:rPr>
          <w:i/>
          <w:lang w:val="en-AU"/>
        </w:rPr>
        <w:t>picta</w:t>
      </w:r>
      <w:proofErr w:type="spellEnd"/>
      <w:r w:rsidR="00354BE1" w:rsidRPr="00354BE1">
        <w:rPr>
          <w:lang w:val="en-AU"/>
        </w:rPr>
        <w:t>)</w:t>
      </w:r>
      <w:r w:rsidR="00354BE1" w:rsidRPr="00354BE1">
        <w:t xml:space="preserve"> with lesions to the dorsal cortex and basal forebrain showed </w:t>
      </w:r>
      <w:r w:rsidR="00744FAE" w:rsidRPr="00354BE1">
        <w:t>impaired</w:t>
      </w:r>
      <w:r w:rsidR="00382205" w:rsidRPr="00354BE1">
        <w:t xml:space="preserve"> </w:t>
      </w:r>
      <w:r w:rsidR="009718FF" w:rsidRPr="00354BE1">
        <w:t>memory</w:t>
      </w:r>
      <w:r w:rsidR="000004E7" w:rsidRPr="00354BE1">
        <w:t xml:space="preserve"> </w:t>
      </w:r>
      <w:r w:rsidR="00354BE1" w:rsidRPr="00354BE1">
        <w:t xml:space="preserve">when relearning to navigate an X-maze </w:t>
      </w:r>
      <w:r w:rsidRPr="00354BE1">
        <w:t>(Petrillo</w:t>
      </w:r>
      <w:r w:rsidR="000C224D" w:rsidRPr="00354BE1">
        <w:t xml:space="preserve"> et al.</w:t>
      </w:r>
      <w:r w:rsidRPr="00354BE1">
        <w:t>, 1994).</w:t>
      </w:r>
      <w:r>
        <w:t xml:space="preserve"> </w:t>
      </w:r>
    </w:p>
    <w:p w14:paraId="240EE052" w14:textId="3DE7124F" w:rsidR="00A708A9" w:rsidRPr="00992682" w:rsidRDefault="00EF591C" w:rsidP="00A708A9">
      <w:r>
        <w:t>In rats (</w:t>
      </w:r>
      <w:r w:rsidRPr="00084B73">
        <w:rPr>
          <w:i/>
        </w:rPr>
        <w:t xml:space="preserve">Rattus </w:t>
      </w:r>
      <w:proofErr w:type="spellStart"/>
      <w:r w:rsidRPr="00084B73">
        <w:rPr>
          <w:i/>
        </w:rPr>
        <w:t>rattus</w:t>
      </w:r>
      <w:proofErr w:type="spellEnd"/>
      <w:r>
        <w:t>) and mice (</w:t>
      </w:r>
      <w:r w:rsidRPr="00084B73">
        <w:rPr>
          <w:i/>
        </w:rPr>
        <w:t>Mus musculus</w:t>
      </w:r>
      <w:r>
        <w:t>), spatial navigation</w:t>
      </w:r>
      <w:r w:rsidR="007C74F3">
        <w:t xml:space="preserve"> and reference memory</w:t>
      </w:r>
      <w:r>
        <w:t xml:space="preserve"> </w:t>
      </w:r>
      <w:r w:rsidR="007C74F3">
        <w:t>are</w:t>
      </w:r>
      <w:r>
        <w:t xml:space="preserve"> frequently </w:t>
      </w:r>
      <w:r w:rsidR="00480CF1">
        <w:t>assessed</w:t>
      </w:r>
      <w:r>
        <w:t xml:space="preserve"> using t</w:t>
      </w:r>
      <w:r w:rsidR="00A708A9">
        <w:t>he Morris water maze</w:t>
      </w:r>
      <w:r w:rsidR="00382205">
        <w:t>,</w:t>
      </w:r>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r w:rsidR="00945449">
        <w:t xml:space="preserve">hidden </w:t>
      </w:r>
      <w:r w:rsidR="00A708A9">
        <w:t xml:space="preserve">goal </w:t>
      </w:r>
      <w:r w:rsidR="00945449">
        <w:t xml:space="preserve">platform </w:t>
      </w:r>
      <w:r>
        <w:t>(</w:t>
      </w:r>
      <w:r w:rsidR="0099772B">
        <w:t xml:space="preserve">e.g. </w:t>
      </w:r>
      <w:proofErr w:type="spellStart"/>
      <w:r w:rsidR="0099772B" w:rsidRPr="00084B73">
        <w:rPr>
          <w:rFonts w:eastAsiaTheme="minorHAnsi"/>
        </w:rPr>
        <w:t>Vorhees</w:t>
      </w:r>
      <w:proofErr w:type="spellEnd"/>
      <w:r w:rsidR="0099772B" w:rsidRPr="00084B73">
        <w:rPr>
          <w:rFonts w:eastAsiaTheme="minorHAnsi"/>
        </w:rPr>
        <w:t xml:space="preserve"> et al.</w:t>
      </w:r>
      <w:r w:rsidR="0099772B" w:rsidRPr="00CD1132">
        <w:t>,</w:t>
      </w:r>
      <w:r w:rsidR="0099772B">
        <w:t xml:space="preserve"> 2006)</w:t>
      </w:r>
      <w:r w:rsidR="00A708A9" w:rsidRPr="006F6E7B">
        <w:t>.</w:t>
      </w:r>
      <w:r w:rsidR="00945449">
        <w:t xml:space="preserve"> Only two studies have, so far, used this well-established task to study spatial navigation in reptiles.</w:t>
      </w:r>
      <w:r w:rsidR="00A708A9" w:rsidRPr="006F6E7B">
        <w:t xml:space="preserve"> In a modified version </w:t>
      </w:r>
      <w:r w:rsidR="00546B46">
        <w:t>with visible</w:t>
      </w:r>
      <w:r w:rsidR="00A708A9" w:rsidRPr="006F6E7B">
        <w:t xml:space="preserve"> feeders, </w:t>
      </w:r>
      <w:r w:rsidR="00A708A9">
        <w:t>pond sliders</w:t>
      </w:r>
      <w:r w:rsidR="00382205">
        <w:t xml:space="preserve"> (</w:t>
      </w:r>
      <w:r w:rsidR="00382205" w:rsidRPr="002966B7">
        <w:rPr>
          <w:i/>
        </w:rPr>
        <w:t xml:space="preserve">T. </w:t>
      </w:r>
      <w:proofErr w:type="spellStart"/>
      <w:r w:rsidR="00382205" w:rsidRPr="002966B7">
        <w:rPr>
          <w:i/>
        </w:rPr>
        <w:t>scripta</w:t>
      </w:r>
      <w:proofErr w:type="spellEnd"/>
      <w:r w:rsidR="00382205">
        <w:t>)</w:t>
      </w:r>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w:t>
      </w:r>
      <w:proofErr w:type="spellStart"/>
      <w:r w:rsidR="00086FB0" w:rsidRPr="00015BF6">
        <w:rPr>
          <w:i/>
          <w:lang w:val="en-AU"/>
        </w:rPr>
        <w:t>picta</w:t>
      </w:r>
      <w:proofErr w:type="spellEnd"/>
      <w:r w:rsidR="00086FB0" w:rsidRPr="00015BF6">
        <w:rPr>
          <w:lang w:val="en-AU"/>
        </w:rPr>
        <w:t>)</w:t>
      </w:r>
      <w:r w:rsidR="00086FB0">
        <w:rPr>
          <w:lang w:val="en-AU"/>
        </w:rPr>
        <w:t>,</w:t>
      </w:r>
      <w:r w:rsidR="00086FB0">
        <w:t xml:space="preserve"> 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r w:rsidR="00086FB0">
        <w:t xml:space="preserve"> </w:t>
      </w:r>
      <w:r w:rsidR="00086FB0">
        <w:rPr>
          <w:rFonts w:eastAsia="Calibri"/>
        </w:rPr>
        <w:t>Apart from visual cues, reptiles might use the sun to navigate.</w:t>
      </w:r>
      <w:r w:rsidR="00A708A9">
        <w:rPr>
          <w:rFonts w:eastAsia="Calibri"/>
        </w:rPr>
        <w:t xml:space="preserve"> </w:t>
      </w:r>
      <w:r w:rsidR="00086FB0">
        <w:rPr>
          <w:rFonts w:eastAsia="Calibri"/>
        </w:rPr>
        <w:t>M</w:t>
      </w:r>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xml:space="preserve">; covering the parietal eye (a </w:t>
      </w:r>
      <w:r w:rsidR="00A708A9">
        <w:rPr>
          <w:rFonts w:eastAsia="Calibri"/>
        </w:rPr>
        <w:lastRenderedPageBreak/>
        <w:t>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16EE870A" w14:textId="54C3BE0F" w:rsidR="00A708A9" w:rsidRDefault="00A63EEC" w:rsidP="00CD1132">
      <w:r>
        <w:t xml:space="preserve">A second commonly used task to asses spatial reference memory in </w:t>
      </w:r>
      <w:r w:rsidR="00421A8E">
        <w:t>rats</w:t>
      </w:r>
      <w:r>
        <w:t xml:space="preserve"> is the Barnes maze,</w:t>
      </w:r>
      <w:r w:rsidR="00A708A9">
        <w:t xml:space="preserv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r w:rsidR="00421A8E">
        <w:rPr>
          <w:rFonts w:eastAsia="Calibri"/>
        </w:rPr>
        <w:t xml:space="preserve">The Barnes maze relies in rats’ innate impulse to escape brightly lit, open spaces into a dark escape hole (e.g. </w:t>
      </w:r>
      <w:r w:rsidR="00421A8E" w:rsidRPr="00EC1CA1">
        <w:rPr>
          <w:rFonts w:cs="Arial"/>
          <w:szCs w:val="22"/>
          <w:lang w:val="en-US"/>
        </w:rPr>
        <w:t>Harrison</w:t>
      </w:r>
      <w:r w:rsidR="00421A8E">
        <w:rPr>
          <w:rFonts w:cs="Arial"/>
          <w:szCs w:val="22"/>
          <w:lang w:val="en-US"/>
        </w:rPr>
        <w:t xml:space="preserve"> et al., 2006</w:t>
      </w:r>
      <w:r w:rsidR="00421A8E">
        <w:rPr>
          <w:rFonts w:eastAsia="Calibri"/>
        </w:rPr>
        <w:t xml:space="preserve">). Conversely, mice do not readily enter these holes and need additional training (e.g. </w:t>
      </w:r>
      <w:r w:rsidR="00421A8E" w:rsidRPr="00EC1CA1">
        <w:rPr>
          <w:rFonts w:cs="Arial"/>
          <w:szCs w:val="22"/>
          <w:lang w:val="en-US"/>
        </w:rPr>
        <w:t>Koopmans</w:t>
      </w:r>
      <w:r w:rsidR="00421A8E">
        <w:rPr>
          <w:rFonts w:cs="Arial"/>
          <w:szCs w:val="22"/>
          <w:lang w:val="en-US"/>
        </w:rPr>
        <w:t xml:space="preserve"> et al., 2003</w:t>
      </w:r>
      <w:r w:rsidR="00421A8E">
        <w:rPr>
          <w:rFonts w:eastAsia="Calibri"/>
        </w:rPr>
        <w:t>). Of the t</w:t>
      </w:r>
      <w:r>
        <w:rPr>
          <w:rFonts w:eastAsia="Calibri"/>
        </w:rPr>
        <w:t>hree squamate species (one lizard and two snake</w:t>
      </w:r>
      <w:r w:rsidR="00421A8E">
        <w:rPr>
          <w:rFonts w:eastAsia="Calibri"/>
        </w:rPr>
        <w:t>s</w:t>
      </w:r>
      <w:r>
        <w:rPr>
          <w:rFonts w:eastAsia="Calibri"/>
        </w:rPr>
        <w:t xml:space="preserve">) tested in the </w:t>
      </w:r>
      <w:r w:rsidR="00421A8E">
        <w:rPr>
          <w:rFonts w:eastAsia="Calibri"/>
        </w:rPr>
        <w:t>B</w:t>
      </w:r>
      <w:r>
        <w:rPr>
          <w:rFonts w:eastAsia="Calibri"/>
        </w:rPr>
        <w:t>arns maze</w:t>
      </w:r>
      <w:r w:rsidR="00421A8E">
        <w:rPr>
          <w:rFonts w:eastAsia="Calibri"/>
        </w:rPr>
        <w:t>, only two showed successful learning. Similar to mice, some species might be less well suited for testing in this maze.</w:t>
      </w:r>
      <w:r>
        <w:rPr>
          <w:rFonts w:eastAsia="Calibri"/>
        </w:rPr>
        <w:t xml:space="preserve"> While m</w:t>
      </w:r>
      <w:r w:rsidR="00497415" w:rsidRPr="00937495">
        <w:rPr>
          <w:rFonts w:eastAsia="Calibri"/>
        </w:rPr>
        <w:t>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proofErr w:type="spellStart"/>
      <w:r w:rsidR="00A708A9" w:rsidRPr="00EC0930">
        <w:rPr>
          <w:rFonts w:eastAsia="Calibri"/>
          <w:i/>
        </w:rPr>
        <w:t>Uta</w:t>
      </w:r>
      <w:proofErr w:type="spellEnd"/>
      <w:r w:rsidR="00A708A9" w:rsidRPr="00EC0930">
        <w:rPr>
          <w:rFonts w:eastAsia="Calibri"/>
          <w:i/>
        </w:rPr>
        <w:t xml:space="preserve"> </w:t>
      </w:r>
      <w:proofErr w:type="spellStart"/>
      <w:r w:rsidR="00A708A9" w:rsidRPr="00EC0930">
        <w:rPr>
          <w:rFonts w:eastAsia="Calibri"/>
          <w:i/>
        </w:rPr>
        <w:t>stansburiana</w:t>
      </w:r>
      <w:proofErr w:type="spellEnd"/>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w:t>
      </w:r>
      <w:r>
        <w:rPr>
          <w:rFonts w:eastAsia="Calibri"/>
        </w:rPr>
        <w:t>(e</w:t>
      </w:r>
      <w:r w:rsidR="00A708A9">
        <w:rPr>
          <w:rFonts w:eastAsia="Calibri"/>
        </w:rPr>
        <w:t xml:space="preserv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Pr>
          <w:rFonts w:eastAsia="Calibri"/>
        </w:rPr>
        <w:t xml:space="preserve">; </w:t>
      </w:r>
      <w:proofErr w:type="spellStart"/>
      <w:r w:rsidR="00A708A9">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w:t>
      </w:r>
      <w:r>
        <w:rPr>
          <w:rFonts w:eastAsia="Calibri"/>
        </w:rPr>
        <w:t xml:space="preserve"> and</w:t>
      </w:r>
      <w:r w:rsidR="00A708A9">
        <w:t xml:space="preserve"> 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rsidR="00A708A9">
        <w:t>)</w:t>
      </w:r>
      <w:r w:rsidR="00AD2260">
        <w:t xml:space="preserve"> </w:t>
      </w:r>
      <w:r>
        <w:t>similarly</w:t>
      </w:r>
      <w:r w:rsidR="00A708A9">
        <w:t xml:space="preserve">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1999)</w:t>
      </w:r>
      <w:r>
        <w:t>,</w:t>
      </w:r>
      <w:r w:rsidR="00A708A9">
        <w:t xml:space="preserve"> only half of a group of juvenile </w:t>
      </w:r>
      <w:r w:rsidR="002654A6">
        <w:t>s</w:t>
      </w:r>
      <w:r w:rsidR="0059401C" w:rsidRPr="0059401C">
        <w:t xml:space="preserve">potted </w:t>
      </w:r>
      <w:r w:rsidR="00A708A9">
        <w:t>pythons</w:t>
      </w:r>
      <w:r w:rsidR="00A708A9" w:rsidRPr="00511044">
        <w:t xml:space="preserve"> </w:t>
      </w:r>
      <w:r w:rsidR="00A708A9">
        <w:t>(</w:t>
      </w:r>
      <w:proofErr w:type="spellStart"/>
      <w:r w:rsidR="00A708A9" w:rsidRPr="00AD5A13">
        <w:rPr>
          <w:i/>
        </w:rPr>
        <w:t>Antaresia</w:t>
      </w:r>
      <w:proofErr w:type="spellEnd"/>
      <w:r w:rsidR="00A708A9" w:rsidRPr="00AD5A13">
        <w:rPr>
          <w:i/>
        </w:rPr>
        <w:t xml:space="preserve"> maculosa</w:t>
      </w:r>
      <w:r w:rsidR="00A708A9" w:rsidRPr="00AD5A13">
        <w:t xml:space="preserve">) </w:t>
      </w:r>
      <w:r w:rsidR="00A708A9">
        <w:t xml:space="preserve">learnt to find the goal. Pythons did not decrease latency and no specific learning strategy could be identified. While corn snakes </w:t>
      </w:r>
      <w:r w:rsidR="00B631B9">
        <w:t xml:space="preserve">are diurnal and </w:t>
      </w:r>
      <w:r>
        <w:t xml:space="preserve">were </w:t>
      </w:r>
      <w:r w:rsidR="00077B6D">
        <w:t>very active</w:t>
      </w:r>
      <w:r w:rsidR="00446BC0">
        <w:t xml:space="preserve"> at</w:t>
      </w:r>
      <w:r w:rsidR="00077B6D">
        <w:t xml:space="preserve"> </w:t>
      </w:r>
      <w:r w:rsidR="00B631B9">
        <w:t>exploring the arena</w:t>
      </w:r>
      <w:r w:rsidR="00A558B0">
        <w:t>,</w:t>
      </w:r>
      <w:r w:rsidR="00A708A9">
        <w:t xml:space="preserve"> </w:t>
      </w:r>
      <w:r w:rsidR="0059401C">
        <w:t xml:space="preserve">Spotted </w:t>
      </w:r>
      <w:r w:rsidR="00547249">
        <w:t>p</w:t>
      </w:r>
      <w:r w:rsidR="00A708A9">
        <w:t>ythons</w:t>
      </w:r>
      <w:r w:rsidR="00B631B9">
        <w:t xml:space="preserve"> are nocturnal and</w:t>
      </w:r>
      <w:r w:rsidR="00A708A9">
        <w:t xml:space="preserve"> </w:t>
      </w:r>
      <w:r w:rsidR="00B631B9">
        <w:t>showed little exploration during trials which</w:t>
      </w:r>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DB4E62F" w14:textId="03B52062" w:rsidR="00354BE1" w:rsidRDefault="00354BE1" w:rsidP="00354BE1">
      <w:r>
        <w:t xml:space="preserve">Some studies use semi-natural enclosures to test spatial learning ability. </w:t>
      </w:r>
      <w:r w:rsidR="002C6C71">
        <w:t xml:space="preserve">These studies have demonstrated how lizards can use visual cues to find a refuge, how important it can be to have experience with the environment to escape a threat and that different species use different cues to learn which can sometimes be very subtle. </w:t>
      </w:r>
      <w:r>
        <w:t>Sleepy lizards (</w:t>
      </w:r>
      <w:proofErr w:type="spellStart"/>
      <w:r w:rsidRPr="00DD6A18">
        <w:rPr>
          <w:i/>
        </w:rPr>
        <w:t>Tiliqua</w:t>
      </w:r>
      <w:proofErr w:type="spellEnd"/>
      <w:r w:rsidRPr="00DD6A18">
        <w:rPr>
          <w:i/>
        </w:rPr>
        <w:t xml:space="preserve"> rugose</w:t>
      </w:r>
      <w:r>
        <w:t>), for instance, preferred the location of familiar refuge sites within their enclosure. When brightness or shape were associated with the refuge, lizards preferred the familiar signal no matter its’ location (</w:t>
      </w:r>
      <w:proofErr w:type="spellStart"/>
      <w:r>
        <w:rPr>
          <w:rFonts w:eastAsia="Calibri"/>
          <w:lang w:val="en-US"/>
        </w:rPr>
        <w:t>Zuri</w:t>
      </w:r>
      <w:proofErr w:type="spellEnd"/>
      <w:r>
        <w:rPr>
          <w:rFonts w:eastAsia="Calibri"/>
          <w:lang w:val="en-US"/>
        </w:rPr>
        <w:t xml:space="preserve"> &amp; Bull, </w:t>
      </w:r>
      <w:r w:rsidRPr="00EC0930">
        <w:rPr>
          <w:rFonts w:eastAsia="Calibri"/>
          <w:lang w:val="en-US"/>
        </w:rPr>
        <w:t>2000</w:t>
      </w:r>
      <w:r>
        <w:t>). For little brown skinks (</w:t>
      </w:r>
      <w:r w:rsidRPr="00270E04">
        <w:rPr>
          <w:i/>
        </w:rPr>
        <w:t>S. lateralis</w:t>
      </w:r>
      <w:r>
        <w:t>), 48h of experience with an arena was crucial to escape under a randomly chosen correct refuge, without experience, they did not learn within the two days of testing (</w:t>
      </w:r>
      <w:proofErr w:type="spellStart"/>
      <w:r>
        <w:rPr>
          <w:rFonts w:eastAsia="Calibri"/>
          <w:lang w:val="en-US"/>
        </w:rPr>
        <w:t>Paulissen</w:t>
      </w:r>
      <w:proofErr w:type="spellEnd"/>
      <w:r>
        <w:rPr>
          <w:rFonts w:eastAsia="Calibri"/>
          <w:lang w:val="en-US"/>
        </w:rPr>
        <w:t xml:space="preserve">, </w:t>
      </w:r>
      <w:r w:rsidRPr="00EC0930">
        <w:rPr>
          <w:rFonts w:eastAsia="Calibri"/>
          <w:lang w:val="en-US"/>
        </w:rPr>
        <w:t>2008</w:t>
      </w:r>
      <w:r>
        <w:t xml:space="preserve">). </w:t>
      </w:r>
      <w:r>
        <w:rPr>
          <w:lang w:val="en-AU"/>
        </w:rPr>
        <w:t>Male</w:t>
      </w:r>
      <w:r w:rsidRPr="00015BF6">
        <w:rPr>
          <w:lang w:val="en-AU"/>
        </w:rPr>
        <w:t xml:space="preserve"> Australian </w:t>
      </w:r>
      <w:r>
        <w:rPr>
          <w:lang w:val="en-AU"/>
        </w:rPr>
        <w:t xml:space="preserve">eastern </w:t>
      </w:r>
      <w:r w:rsidRPr="00015BF6">
        <w:rPr>
          <w:lang w:val="en-AU"/>
        </w:rPr>
        <w:t>water skink</w:t>
      </w:r>
      <w:r>
        <w:rPr>
          <w:lang w:val="en-AU"/>
        </w:rPr>
        <w:t>s</w:t>
      </w:r>
      <w:r w:rsidRPr="00015BF6">
        <w:rPr>
          <w:lang w:val="en-AU"/>
        </w:rPr>
        <w:t xml:space="preserve"> (</w:t>
      </w:r>
      <w:proofErr w:type="spellStart"/>
      <w:r w:rsidRPr="00CC0C04">
        <w:rPr>
          <w:i/>
          <w:lang w:val="en-AU"/>
        </w:rPr>
        <w:t>Eulamprus</w:t>
      </w:r>
      <w:proofErr w:type="spellEnd"/>
      <w:r w:rsidRPr="00CC0C04">
        <w:rPr>
          <w:i/>
          <w:lang w:val="en-AU"/>
        </w:rPr>
        <w:t xml:space="preserve"> </w:t>
      </w:r>
      <w:proofErr w:type="spellStart"/>
      <w:r w:rsidRPr="00CC0C04">
        <w:rPr>
          <w:i/>
          <w:lang w:val="en-AU"/>
        </w:rPr>
        <w:t>quoyii</w:t>
      </w:r>
      <w:proofErr w:type="spellEnd"/>
      <w:r w:rsidRPr="00CC0C04">
        <w:rPr>
          <w:lang w:val="en-AU"/>
        </w:rPr>
        <w:t>)</w:t>
      </w:r>
      <w:r w:rsidRPr="00015BF6">
        <w:rPr>
          <w:lang w:val="en-AU"/>
        </w:rPr>
        <w:t xml:space="preserve"> learnt to escape </w:t>
      </w:r>
      <w:r>
        <w:rPr>
          <w:lang w:val="en-AU"/>
        </w:rPr>
        <w:t>into a ‘safe’</w:t>
      </w:r>
      <w:r w:rsidRPr="00015BF6">
        <w:rPr>
          <w:lang w:val="en-AU"/>
        </w:rPr>
        <w:t xml:space="preserve"> </w:t>
      </w:r>
      <w:r>
        <w:rPr>
          <w:lang w:val="en-AU"/>
        </w:rPr>
        <w:t xml:space="preserve">refuge avoiding an ‘unsafe’ hide based on spatial location </w:t>
      </w:r>
      <w:r w:rsidRPr="00015BF6">
        <w:rPr>
          <w:lang w:val="en-AU"/>
        </w:rPr>
        <w:t>(</w:t>
      </w:r>
      <w:r w:rsidRPr="00937495">
        <w:rPr>
          <w:rFonts w:eastAsia="Calibri"/>
          <w:lang w:val="en-AU"/>
        </w:rPr>
        <w:t>Noble</w:t>
      </w:r>
      <w:r>
        <w:rPr>
          <w:rFonts w:eastAsia="Calibri"/>
          <w:lang w:val="en-AU"/>
        </w:rPr>
        <w:t xml:space="preserve"> et al.</w:t>
      </w:r>
      <w:r w:rsidRPr="00937495">
        <w:rPr>
          <w:rFonts w:eastAsia="Calibri"/>
          <w:lang w:val="en-AU"/>
        </w:rPr>
        <w:t>,</w:t>
      </w:r>
      <w:r w:rsidRPr="00015BF6">
        <w:rPr>
          <w:rFonts w:eastAsia="Calibri"/>
          <w:lang w:val="en-AU"/>
        </w:rPr>
        <w:t xml:space="preserve"> 2014</w:t>
      </w:r>
      <w:r w:rsidRPr="00015BF6">
        <w:rPr>
          <w:lang w:val="en-AU"/>
        </w:rPr>
        <w:t>)</w:t>
      </w:r>
      <w:r>
        <w:rPr>
          <w:lang w:val="en-AU"/>
        </w:rPr>
        <w:t xml:space="preserve"> and </w:t>
      </w:r>
      <w:r>
        <w:rPr>
          <w:rFonts w:eastAsia="Calibri"/>
        </w:rPr>
        <w:t>m</w:t>
      </w:r>
      <w:r w:rsidRPr="00937495">
        <w:rPr>
          <w:rFonts w:eastAsia="Calibri"/>
        </w:rPr>
        <w:t>ale</w:t>
      </w:r>
      <w:r w:rsidRPr="00EC0930">
        <w:rPr>
          <w:rFonts w:eastAsia="Calibri"/>
        </w:rPr>
        <w:t xml:space="preserve"> </w:t>
      </w:r>
      <w:proofErr w:type="spellStart"/>
      <w:r w:rsidRPr="00EC0930">
        <w:rPr>
          <w:rFonts w:eastAsia="Calibri"/>
          <w:i/>
        </w:rPr>
        <w:lastRenderedPageBreak/>
        <w:t>Acanthodactylus</w:t>
      </w:r>
      <w:proofErr w:type="spellEnd"/>
      <w:r w:rsidRPr="00EC0930">
        <w:rPr>
          <w:rFonts w:eastAsia="Calibri"/>
          <w:i/>
        </w:rPr>
        <w:t xml:space="preserve"> </w:t>
      </w:r>
      <w:proofErr w:type="spellStart"/>
      <w:r w:rsidRPr="00EC0930">
        <w:rPr>
          <w:rFonts w:eastAsia="Calibri"/>
          <w:i/>
        </w:rPr>
        <w:t>boskianus</w:t>
      </w:r>
      <w:proofErr w:type="spellEnd"/>
      <w:r w:rsidRPr="00EC0930">
        <w:rPr>
          <w:rFonts w:eastAsia="Calibri"/>
        </w:rPr>
        <w:t xml:space="preserve"> and </w:t>
      </w:r>
      <w:r w:rsidRPr="001A7DF8">
        <w:rPr>
          <w:rFonts w:eastAsia="Calibri"/>
          <w:i/>
        </w:rPr>
        <w:t>A.</w:t>
      </w:r>
      <w:r w:rsidRPr="00EC0930">
        <w:rPr>
          <w:rFonts w:eastAsia="Calibri"/>
        </w:rPr>
        <w:t xml:space="preserve"> </w:t>
      </w:r>
      <w:proofErr w:type="spellStart"/>
      <w:r w:rsidRPr="00EC0930">
        <w:rPr>
          <w:rFonts w:eastAsia="Calibri"/>
          <w:i/>
        </w:rPr>
        <w:t>scutellatus</w:t>
      </w:r>
      <w:proofErr w:type="spellEnd"/>
      <w:r w:rsidRPr="00965BA4">
        <w:rPr>
          <w:rFonts w:eastAsia="Calibri"/>
        </w:rPr>
        <w:t xml:space="preserve">, </w:t>
      </w:r>
      <w:r>
        <w:rPr>
          <w:rFonts w:eastAsia="Calibri"/>
        </w:rPr>
        <w:t xml:space="preserve">differing in foraging strategies (active versus ambush respectively), both learnt to find a heated goal rock in a round arena. Unexpectedly, no difference in latency or spatial learning strategy (such as a cognitive map or landmarks) was found between these species. When tested with a single local cue, however, the active forager, </w:t>
      </w:r>
      <w:r w:rsidRPr="001A7DF8">
        <w:rPr>
          <w:rFonts w:eastAsia="Calibri"/>
          <w:i/>
        </w:rPr>
        <w:t>A</w:t>
      </w:r>
      <w:r>
        <w:rPr>
          <w:rFonts w:eastAsia="Calibri"/>
        </w:rPr>
        <w:t xml:space="preserve">. </w:t>
      </w:r>
      <w:proofErr w:type="spellStart"/>
      <w:r w:rsidRPr="00EC0930">
        <w:rPr>
          <w:rFonts w:eastAsia="Calibri"/>
          <w:i/>
        </w:rPr>
        <w:t>boskianus</w:t>
      </w:r>
      <w:proofErr w:type="spellEnd"/>
      <w:r w:rsidRPr="00197148">
        <w:rPr>
          <w:rFonts w:eastAsia="Calibri"/>
        </w:rPr>
        <w:t>,</w:t>
      </w:r>
      <w:r>
        <w:rPr>
          <w:rFonts w:eastAsia="Calibri"/>
        </w:rPr>
        <w:t xml:space="preserve"> took longer to learn suggesting subtle species-specific differences in spatial navigation (</w:t>
      </w:r>
      <w:r w:rsidRPr="00EC0930">
        <w:rPr>
          <w:rFonts w:eastAsia="Calibri"/>
          <w:lang w:val="en-US"/>
        </w:rPr>
        <w:t>Day</w:t>
      </w:r>
      <w:r>
        <w:rPr>
          <w:rFonts w:eastAsia="Calibri"/>
          <w:lang w:val="en-US"/>
        </w:rPr>
        <w:t xml:space="preserve"> et al.</w:t>
      </w:r>
      <w:r w:rsidRPr="00EC0930">
        <w:rPr>
          <w:rFonts w:eastAsia="Calibri"/>
          <w:lang w:val="en-US"/>
        </w:rPr>
        <w:t>, 1999</w:t>
      </w:r>
      <w:r>
        <w:rPr>
          <w:rFonts w:eastAsia="Calibri"/>
        </w:rPr>
        <w:t xml:space="preserve">). </w:t>
      </w:r>
      <w:r w:rsidRPr="00E5396A">
        <w:t xml:space="preserve">In a related study, </w:t>
      </w:r>
      <w:r w:rsidRPr="00937495">
        <w:t>male</w:t>
      </w:r>
      <w:r w:rsidRPr="005B4080">
        <w:t xml:space="preserve"> little </w:t>
      </w:r>
      <w:r w:rsidRPr="00E5396A">
        <w:t xml:space="preserve">whiptail lizards </w:t>
      </w:r>
      <w:r w:rsidRPr="00E5396A">
        <w:rPr>
          <w:rFonts w:eastAsiaTheme="minorHAnsi"/>
          <w:lang w:val="en-AU"/>
        </w:rPr>
        <w:t>(</w:t>
      </w:r>
      <w:proofErr w:type="spellStart"/>
      <w:r w:rsidRPr="00405E21">
        <w:rPr>
          <w:rFonts w:eastAsiaTheme="minorHAnsi"/>
          <w:i/>
          <w:lang w:val="en-AU"/>
        </w:rPr>
        <w:t>Aspidoscelis</w:t>
      </w:r>
      <w:proofErr w:type="spellEnd"/>
      <w:r>
        <w:rPr>
          <w:rFonts w:eastAsiaTheme="minorHAnsi"/>
          <w:lang w:val="en-AU"/>
        </w:rPr>
        <w:t xml:space="preserve"> </w:t>
      </w:r>
      <w:proofErr w:type="spellStart"/>
      <w:r w:rsidRPr="00E5396A">
        <w:rPr>
          <w:rFonts w:eastAsiaTheme="minorHAnsi"/>
          <w:i/>
          <w:lang w:val="en-AU"/>
        </w:rPr>
        <w:t>inornatus</w:t>
      </w:r>
      <w:proofErr w:type="spellEnd"/>
      <w:r w:rsidRPr="00E5396A">
        <w:rPr>
          <w:rFonts w:eastAsiaTheme="minorHAnsi"/>
          <w:lang w:val="en-AU"/>
        </w:rPr>
        <w:t>)</w:t>
      </w:r>
      <w:r w:rsidRPr="00E5396A">
        <w:t xml:space="preserve"> navigate</w:t>
      </w:r>
      <w:r>
        <w:t>d</w:t>
      </w:r>
      <w:r w:rsidRPr="00E5396A">
        <w:t xml:space="preserve"> the same arena </w:t>
      </w:r>
      <w:r>
        <w:t xml:space="preserve">using no apparent </w:t>
      </w:r>
      <w:r w:rsidRPr="00E5396A">
        <w:t>spatial strateg</w:t>
      </w:r>
      <w:r>
        <w:t>y</w:t>
      </w:r>
      <w:r w:rsidRPr="00E5396A">
        <w:t xml:space="preserve">. Lesions to the dorsal cortex </w:t>
      </w:r>
      <w:r>
        <w:t>slowed</w:t>
      </w:r>
      <w:r w:rsidRPr="00E5396A">
        <w:t xml:space="preserve"> learning while damage to the medial cortex greatly </w:t>
      </w:r>
      <w:r>
        <w:t>impaired</w:t>
      </w:r>
      <w:r w:rsidRPr="00E5396A">
        <w:t xml:space="preserve"> search efficiency </w:t>
      </w:r>
      <w:r>
        <w:t>by</w:t>
      </w:r>
      <w:r w:rsidRPr="00E5396A">
        <w:t xml:space="preserve"> increasing time </w:t>
      </w:r>
      <w:r>
        <w:t>moving along</w:t>
      </w:r>
      <w:r w:rsidRPr="00E5396A">
        <w:t xml:space="preserve"> the edge of the maze (</w:t>
      </w:r>
      <w:r w:rsidRPr="00E5396A">
        <w:rPr>
          <w:rFonts w:eastAsia="Calibri"/>
          <w:lang w:val="en-US"/>
        </w:rPr>
        <w:t>Day</w:t>
      </w:r>
      <w:r>
        <w:rPr>
          <w:rFonts w:eastAsia="Calibri"/>
          <w:lang w:val="en-US"/>
        </w:rPr>
        <w:t xml:space="preserve"> et al.</w:t>
      </w:r>
      <w:r w:rsidRPr="00E5396A">
        <w:rPr>
          <w:rFonts w:eastAsia="Calibri"/>
          <w:lang w:val="en-US"/>
        </w:rPr>
        <w:t>, 2001</w:t>
      </w:r>
      <w:r w:rsidRPr="00E5396A">
        <w:t>).</w:t>
      </w:r>
      <w:r>
        <w:t xml:space="preserve"> </w:t>
      </w:r>
    </w:p>
    <w:p w14:paraId="57BF368A" w14:textId="0DD1275B"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077B6D">
        <w:t xml:space="preserve"> </w:t>
      </w:r>
      <w:r w:rsidR="00077B6D" w:rsidRPr="0014524D">
        <w:t>(with knowledge of the habitat)</w:t>
      </w:r>
      <w:r w:rsidR="00A708A9" w:rsidRPr="0014524D">
        <w:t xml:space="preserve"> </w:t>
      </w:r>
      <w:r w:rsidR="00A708A9">
        <w:t xml:space="preserve">wild painted turtles </w:t>
      </w:r>
      <w:r w:rsidR="00077B6D">
        <w:t>(</w:t>
      </w:r>
      <w:r w:rsidR="00077B6D" w:rsidRPr="00270E04">
        <w:rPr>
          <w:i/>
        </w:rPr>
        <w:t xml:space="preserve">C. </w:t>
      </w:r>
      <w:proofErr w:type="spellStart"/>
      <w:r w:rsidR="00077B6D" w:rsidRPr="00270E04">
        <w:rPr>
          <w:i/>
        </w:rPr>
        <w:t>picta</w:t>
      </w:r>
      <w:proofErr w:type="spellEnd"/>
      <w:r w:rsidR="00077B6D">
        <w:t>)</w:t>
      </w:r>
      <w:r w:rsidRPr="00CE161A">
        <w:t xml:space="preserve"> </w:t>
      </w:r>
      <w:r>
        <w:t xml:space="preserve">used specific routes to </w:t>
      </w:r>
      <w:r w:rsidR="00A558B0">
        <w:t>find</w:t>
      </w:r>
      <w:r>
        <w:t xml:space="preserve"> water,</w:t>
      </w:r>
      <w:r w:rsidR="00A708A9" w:rsidRPr="0014524D">
        <w:t xml:space="preserve"> </w:t>
      </w:r>
      <w:r w:rsidR="00CC1C86">
        <w:t xml:space="preserve">while </w:t>
      </w:r>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rsidR="00074CD4">
        <w:t>Importantly, follow-up tests showed that experience</w:t>
      </w:r>
      <w:r w:rsidR="00446BC0">
        <w:t>,</w:t>
      </w:r>
      <w:r w:rsidR="00A708A9">
        <w:t xml:space="preserve"> especially during the first few years of life</w:t>
      </w:r>
      <w:r w:rsidR="00446BC0">
        <w:t>,</w:t>
      </w:r>
      <w:r w:rsidR="00A708A9">
        <w:t xml:space="preserve"> </w:t>
      </w:r>
      <w:r w:rsidR="00546B46">
        <w:t>proved</w:t>
      </w:r>
      <w:r w:rsidR="00A708A9">
        <w:t xml:space="preserve"> crucial for these turtles to navigate successfully and find a water body</w:t>
      </w:r>
      <w:r w:rsidR="00D41183">
        <w:t xml:space="preserve">. </w:t>
      </w:r>
      <w:r w:rsidR="00074CD4">
        <w:t>Furthermore,</w:t>
      </w:r>
      <w:r w:rsidR="00D41183">
        <w:t xml:space="preserve"> UV </w:t>
      </w:r>
      <w:r w:rsidR="00074CD4">
        <w:t>but not</w:t>
      </w:r>
      <w:r w:rsidR="00D41183">
        <w:t xml:space="preserve"> olfaction was important</w:t>
      </w:r>
      <w:r>
        <w:t xml:space="preserve"> </w:t>
      </w:r>
      <w:r w:rsidR="00074CD4">
        <w:t xml:space="preserve">for spatial orientation </w:t>
      </w:r>
      <w:r w:rsidR="00A708A9">
        <w:t xml:space="preserve">(Roth &amp; </w:t>
      </w:r>
      <w:proofErr w:type="spellStart"/>
      <w:r w:rsidR="00A708A9" w:rsidRPr="00D66A1A">
        <w:t>Krochmal</w:t>
      </w:r>
      <w:proofErr w:type="spellEnd"/>
      <w:r w:rsidR="00A708A9">
        <w:t xml:space="preserve">, 2015). </w:t>
      </w:r>
      <w:r w:rsidR="00B47A5A">
        <w:t xml:space="preserve">In lizards, </w:t>
      </w:r>
      <w:r w:rsidR="002D00E0">
        <w:t>m</w:t>
      </w:r>
      <w:r w:rsidR="0063150A">
        <w:t xml:space="preserve">ale eastern water skinks </w:t>
      </w:r>
      <w:r w:rsidR="00CC1C86">
        <w:t>(</w:t>
      </w:r>
      <w:r w:rsidR="00CC1C86">
        <w:rPr>
          <w:i/>
        </w:rPr>
        <w:t>E</w:t>
      </w:r>
      <w:r w:rsidR="00077B6D">
        <w:rPr>
          <w:i/>
        </w:rPr>
        <w:t>.</w:t>
      </w:r>
      <w:r w:rsidR="00CC1C86">
        <w:rPr>
          <w:i/>
        </w:rPr>
        <w:t xml:space="preserve"> </w:t>
      </w:r>
      <w:proofErr w:type="spellStart"/>
      <w:r w:rsidR="00CC1C86">
        <w:rPr>
          <w:i/>
        </w:rPr>
        <w:t>quoyii</w:t>
      </w:r>
      <w:proofErr w:type="spellEnd"/>
      <w:r w:rsidR="00CC1C86">
        <w:t>)</w:t>
      </w:r>
      <w:r w:rsidR="00CC1C86">
        <w:rPr>
          <w:i/>
        </w:rPr>
        <w:t xml:space="preserve"> </w:t>
      </w:r>
      <w:r w:rsidR="00864F46">
        <w:t>located</w:t>
      </w:r>
      <w:r w:rsidR="0063150A">
        <w:t xml:space="preserve"> a ‘safe’ refuge out of three possible </w:t>
      </w:r>
      <w:r w:rsidR="00CC1C86">
        <w:t>options</w:t>
      </w:r>
      <w:r w:rsidR="00CC1C86"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CC1C8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431D1AAD" w:rsidR="00A708A9" w:rsidRDefault="00AB6E42" w:rsidP="00CD1132">
      <w:pPr>
        <w:ind w:firstLine="720"/>
      </w:pPr>
      <w:r>
        <w:t>Unlike mammals, offspring of birds</w:t>
      </w:r>
      <w:r w:rsidR="00AE3F45">
        <w:t xml:space="preserve">, </w:t>
      </w:r>
      <w:r>
        <w:t xml:space="preserve">fish and reptiles develop outside the parental body within eggs. Although </w:t>
      </w:r>
      <w:r w:rsidR="00AE3F45">
        <w:t>many</w:t>
      </w:r>
      <w:r>
        <w:t xml:space="preserve"> birds and fish protect and/ or incubate their eggs, most reptile species abandon their clutches after laying leaving them exposed to different environmental fluctuations </w:t>
      </w:r>
      <w:r w:rsidR="00A2456A">
        <w:t xml:space="preserve">potentially </w:t>
      </w:r>
      <w:r>
        <w:t>affecting embryonal development (</w:t>
      </w:r>
      <w:r w:rsidR="00A2456A">
        <w:t xml:space="preserve">morphology and performance; </w:t>
      </w:r>
      <w:r w:rsidR="00A2456A" w:rsidRPr="00084B73">
        <w:rPr>
          <w:rFonts w:eastAsiaTheme="minorHAnsi"/>
        </w:rPr>
        <w:t>Deeming</w:t>
      </w:r>
      <w:r w:rsidR="00A2456A">
        <w:rPr>
          <w:rFonts w:eastAsiaTheme="minorHAnsi"/>
        </w:rPr>
        <w:t>,</w:t>
      </w:r>
      <w:r w:rsidR="00A2456A" w:rsidRPr="00084B73">
        <w:rPr>
          <w:rFonts w:eastAsiaTheme="minorHAnsi"/>
        </w:rPr>
        <w:t xml:space="preserve"> 2004</w:t>
      </w:r>
      <w:r>
        <w:t>).</w:t>
      </w:r>
      <w:r w:rsidR="004E1837">
        <w:t xml:space="preserve"> In lizards, </w:t>
      </w:r>
      <w:r w:rsidR="001463DC">
        <w:t>differences in</w:t>
      </w:r>
      <w:r w:rsidR="004E1837">
        <w:t xml:space="preserve"> incubat</w:t>
      </w:r>
      <w:r w:rsidR="001463DC">
        <w:t xml:space="preserve">ion </w:t>
      </w:r>
      <w:r w:rsidR="004E1837">
        <w:t xml:space="preserve">or oxygen levels resulted in differing learning performance, in one species, learning proficiency could even be linked to survival. </w:t>
      </w:r>
      <w:r w:rsidR="004E1837">
        <w:rPr>
          <w:rFonts w:eastAsia="Calibri"/>
        </w:rPr>
        <w:t>H</w:t>
      </w:r>
      <w:r w:rsidR="00A708A9">
        <w:rPr>
          <w:rFonts w:eastAsia="Calibri"/>
        </w:rPr>
        <w:t xml:space="preserve">atchling </w:t>
      </w:r>
      <w:proofErr w:type="spellStart"/>
      <w:r w:rsidR="00B51E2A" w:rsidRPr="00B51E2A">
        <w:rPr>
          <w:rFonts w:eastAsia="Calibri"/>
        </w:rPr>
        <w:t>Lesueur's</w:t>
      </w:r>
      <w:proofErr w:type="spellEnd"/>
      <w:r w:rsidR="00B51E2A">
        <w:rPr>
          <w:rFonts w:eastAsia="Calibri"/>
        </w:rPr>
        <w:t xml:space="preserve"> </w:t>
      </w:r>
      <w:r w:rsidR="00A708A9">
        <w:t>velvet gecko</w:t>
      </w:r>
      <w:r w:rsidR="007B38DB">
        <w:t>s</w:t>
      </w:r>
      <w:r w:rsidR="00A708A9">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r w:rsidR="00CC1C86">
        <w:t>’</w:t>
      </w:r>
      <w:r w:rsidR="007B38DB">
        <w:t>s capture site, hatchlings</w:t>
      </w:r>
      <w:r w:rsidR="00A708A9">
        <w:t xml:space="preserve"> with higher learning scores survived </w:t>
      </w:r>
      <w:r w:rsidR="00A708A9">
        <w:lastRenderedPageBreak/>
        <w:t>longer</w:t>
      </w:r>
      <w:r w:rsidR="00CC1C86">
        <w:t>,</w:t>
      </w:r>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r w:rsidR="00CC1C86">
        <w:t>Conversely</w:t>
      </w:r>
      <w:r w:rsidR="00A708A9">
        <w:t>, hatchling three</w:t>
      </w:r>
      <w:r w:rsidR="00CC1C86">
        <w:t>-</w:t>
      </w:r>
      <w:r w:rsidR="00A708A9">
        <w:t>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w:t>
      </w:r>
      <w:proofErr w:type="spellStart"/>
      <w:r w:rsidR="00A708A9">
        <w:t>Amiel</w:t>
      </w:r>
      <w:proofErr w:type="spellEnd"/>
      <w:r w:rsidR="00A708A9">
        <w:t xml:space="preserve"> &amp; Shine, 2012). </w:t>
      </w:r>
      <w:r w:rsidR="008A1CBD">
        <w:t>Moreover</w:t>
      </w:r>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proofErr w:type="spellStart"/>
      <w:r w:rsidR="00A708A9" w:rsidRPr="00EC0930">
        <w:rPr>
          <w:rFonts w:eastAsia="Calibri"/>
          <w:i/>
        </w:rPr>
        <w:t>Eremias</w:t>
      </w:r>
      <w:proofErr w:type="spellEnd"/>
      <w:r w:rsidR="00A708A9" w:rsidRPr="00EC0930">
        <w:rPr>
          <w:rFonts w:eastAsia="Calibri"/>
          <w:i/>
        </w:rPr>
        <w:t xml:space="preserve"> </w:t>
      </w:r>
      <w:proofErr w:type="spellStart"/>
      <w:r w:rsidR="00A708A9" w:rsidRPr="00EC0930">
        <w:rPr>
          <w:rFonts w:eastAsia="Calibri"/>
          <w:i/>
        </w:rPr>
        <w:t>argus</w:t>
      </w:r>
      <w:proofErr w:type="spellEnd"/>
      <w:r w:rsidR="00CC1C86">
        <w:rPr>
          <w:rFonts w:eastAsia="Calibri"/>
          <w:i/>
        </w:rPr>
        <w:t>’</w:t>
      </w:r>
      <w:r w:rsidR="00A708A9">
        <w:rPr>
          <w:rFonts w:eastAsia="Calibri"/>
          <w:i/>
        </w:rPr>
        <w:t xml:space="preserve"> </w:t>
      </w:r>
      <w:r w:rsidR="00A558B0">
        <w:rPr>
          <w:rFonts w:eastAsia="Calibri"/>
        </w:rPr>
        <w:t>probability</w:t>
      </w:r>
      <w:r w:rsidR="00A708A9">
        <w:rPr>
          <w:rFonts w:eastAsia="Calibri"/>
        </w:rPr>
        <w:t xml:space="preserve"> to located a </w:t>
      </w:r>
      <w:r w:rsidR="009C5C7F">
        <w:rPr>
          <w:rFonts w:eastAsia="Calibri"/>
        </w:rPr>
        <w:t>‘</w:t>
      </w:r>
      <w:r w:rsidR="00A708A9">
        <w:rPr>
          <w:rFonts w:eastAsia="Calibri"/>
        </w:rPr>
        <w:t>sa</w:t>
      </w:r>
      <w:r w:rsidR="00CC1C86">
        <w:rPr>
          <w:rFonts w:eastAsia="Calibri"/>
        </w:rPr>
        <w:t>f</w:t>
      </w:r>
      <w:r w:rsidR="00A708A9">
        <w:rPr>
          <w:rFonts w:eastAsia="Calibri"/>
        </w:rPr>
        <w:t>e</w:t>
      </w:r>
      <w:r w:rsidR="009C5C7F">
        <w:rPr>
          <w:rFonts w:eastAsia="Calibri"/>
        </w:rPr>
        <w:t>’</w:t>
      </w:r>
      <w:r w:rsidR="00A708A9">
        <w:rPr>
          <w:rFonts w:eastAsia="Calibri"/>
        </w:rPr>
        <w:t xml:space="preserve"> refuge compared to both </w:t>
      </w:r>
      <w:proofErr w:type="spellStart"/>
      <w:r w:rsidR="00A708A9">
        <w:rPr>
          <w:rFonts w:eastAsia="Calibri"/>
        </w:rPr>
        <w:t>normoxic</w:t>
      </w:r>
      <w:proofErr w:type="spellEnd"/>
      <w:r w:rsidR="00A708A9">
        <w:rPr>
          <w:rFonts w:eastAsia="Calibri"/>
        </w:rPr>
        <w:t xml:space="preserve"> and </w:t>
      </w:r>
      <w:proofErr w:type="spellStart"/>
      <w:r w:rsidR="00A708A9">
        <w:rPr>
          <w:rFonts w:eastAsia="Calibri"/>
        </w:rPr>
        <w:t>hyperoxic</w:t>
      </w:r>
      <w:proofErr w:type="spellEnd"/>
      <w:r w:rsidR="00A708A9">
        <w:rPr>
          <w:rFonts w:eastAsia="Calibri"/>
        </w:rPr>
        <w:t xml:space="preserve">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r w:rsidR="00CC1C86">
        <w:t>solitary</w:t>
      </w:r>
      <w:r w:rsidR="007B38DB">
        <w:t xml:space="preserve">) after birth </w:t>
      </w:r>
      <w:r w:rsidR="00A558B0">
        <w:t>was found in</w:t>
      </w:r>
      <w:r w:rsidR="007B38DB">
        <w:rPr>
          <w:rFonts w:eastAsia="Calibri"/>
        </w:rPr>
        <w:t xml:space="preserve"> </w:t>
      </w:r>
      <w:r w:rsidR="00A708A9">
        <w:rPr>
          <w:rFonts w:eastAsia="Calibri"/>
        </w:rPr>
        <w:t>juvenile tree skinks</w:t>
      </w:r>
      <w:r w:rsidR="00B51E2A">
        <w:rPr>
          <w:rFonts w:eastAsia="Calibri"/>
        </w:rPr>
        <w:t xml:space="preserve"> (</w:t>
      </w:r>
      <w:r w:rsidR="00B51E2A" w:rsidRPr="005B4080">
        <w:rPr>
          <w:rFonts w:eastAsia="Calibri"/>
          <w:i/>
        </w:rPr>
        <w:t xml:space="preserve">E. </w:t>
      </w:r>
      <w:proofErr w:type="spellStart"/>
      <w:r w:rsidR="00B51E2A" w:rsidRPr="005B4080">
        <w:rPr>
          <w:rFonts w:eastAsia="Calibri"/>
          <w:i/>
        </w:rPr>
        <w:t>striolata</w:t>
      </w:r>
      <w:proofErr w:type="spellEnd"/>
      <w:r w:rsidR="00B51E2A">
        <w:rPr>
          <w:rFonts w:eastAsia="Calibri"/>
        </w:rPr>
        <w:t>)</w:t>
      </w:r>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r w:rsidR="00517650">
        <w:t xml:space="preserve"> (but see </w:t>
      </w:r>
      <w:proofErr w:type="spellStart"/>
      <w:r w:rsidR="00517650">
        <w:t>Amiel</w:t>
      </w:r>
      <w:proofErr w:type="spellEnd"/>
      <w:r w:rsidR="00517650">
        <w:t xml:space="preserve"> et al., 2016)</w:t>
      </w:r>
      <w:r w:rsidR="000D06DF">
        <w:t xml:space="preserve">. </w:t>
      </w:r>
      <w:r w:rsidR="000D06DF" w:rsidRPr="000D06DF">
        <w:t>The examples above do, however, demonstrate</w:t>
      </w:r>
      <w:r w:rsidR="007B38DB">
        <w:t xml:space="preserve"> prolonged influence on </w:t>
      </w:r>
      <w:r w:rsidR="000D06DF" w:rsidRPr="000D06DF">
        <w:t xml:space="preserve">behaviour </w:t>
      </w:r>
      <w:r w:rsidR="007B38DB">
        <w:t>and</w:t>
      </w:r>
      <w:r w:rsidR="000D06DF" w:rsidRPr="000D06DF">
        <w:t xml:space="preserve"> survival</w:t>
      </w:r>
      <w:r w:rsidR="00AE3F45">
        <w:t xml:space="preserve"> of environmental effects</w:t>
      </w:r>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87" w:name="_Toc1458091"/>
      <w:r w:rsidRPr="00B54BA9">
        <w:t>Learning</w:t>
      </w:r>
      <w:r>
        <w:rPr>
          <w:lang w:val="en-AU"/>
        </w:rPr>
        <w:t xml:space="preserve"> during foraging</w:t>
      </w:r>
      <w:bookmarkEnd w:id="87"/>
    </w:p>
    <w:p w14:paraId="13884BD3" w14:textId="571401E3"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r w:rsidR="00E471A3">
        <w:rPr>
          <w:rFonts w:eastAsia="Calibri"/>
          <w:lang w:val="en-AU"/>
        </w:rPr>
        <w:t>,</w:t>
      </w:r>
      <w:r w:rsidR="00C32BE3" w:rsidRPr="00AC6B03">
        <w:rPr>
          <w:rFonts w:eastAsia="Calibri"/>
          <w:lang w:val="en-AU"/>
        </w:rPr>
        <w:t xml:space="preserve"> it is important </w:t>
      </w:r>
      <w:r w:rsidR="00E471A3">
        <w:rPr>
          <w:rFonts w:eastAsia="Calibri"/>
          <w:lang w:val="en-AU"/>
        </w:rPr>
        <w:t>to</w:t>
      </w:r>
      <w:r w:rsidR="00880163" w:rsidRPr="00AC6B03">
        <w:rPr>
          <w:rFonts w:eastAsia="Calibri"/>
          <w:lang w:val="en-AU"/>
        </w:rPr>
        <w:t xml:space="preserve"> </w:t>
      </w:r>
      <w:r w:rsidR="00E471A3">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E471A3">
        <w:rPr>
          <w:rFonts w:eastAsia="Calibri"/>
          <w:lang w:val="en-AU"/>
        </w:rPr>
        <w:t>. T</w:t>
      </w:r>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8A1CBD">
        <w:rPr>
          <w:rFonts w:eastAsia="Calibri"/>
          <w:lang w:val="en-AU"/>
        </w:rPr>
        <w:t>during</w:t>
      </w:r>
      <w:r w:rsidR="008A1CBD" w:rsidRPr="00AC6B03">
        <w:rPr>
          <w:rFonts w:eastAsia="Calibri"/>
          <w:lang w:val="en-AU"/>
        </w:rPr>
        <w:t xml:space="preserve"> </w:t>
      </w:r>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r w:rsidR="00880163">
        <w:rPr>
          <w:rFonts w:eastAsia="Calibri"/>
          <w:lang w:val="en-AU"/>
        </w:rPr>
        <w:t>;</w:t>
      </w:r>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880163">
        <w:rPr>
          <w:rFonts w:eastAsia="Calibri"/>
          <w:lang w:val="en-AU"/>
        </w:rPr>
        <w:t xml:space="preserve">presented </w:t>
      </w:r>
      <w:r w:rsidR="00C32BE3" w:rsidRPr="00015BF6">
        <w:rPr>
          <w:rFonts w:eastAsia="Calibri"/>
          <w:lang w:val="en-AU"/>
        </w:rPr>
        <w:t xml:space="preserve">with </w:t>
      </w:r>
      <w:r w:rsidR="00880163">
        <w:rPr>
          <w:rFonts w:eastAsia="Calibri"/>
          <w:lang w:val="en-AU"/>
        </w:rPr>
        <w:t xml:space="preserve">a choice of </w:t>
      </w:r>
      <w:r w:rsidR="00C32BE3" w:rsidRPr="00015BF6">
        <w:rPr>
          <w:rFonts w:eastAsia="Calibri"/>
          <w:lang w:val="en-AU"/>
        </w:rPr>
        <w:t xml:space="preserve">at least two </w:t>
      </w:r>
      <w:r w:rsidR="003F5DEC">
        <w:rPr>
          <w:rFonts w:eastAsia="Calibri"/>
          <w:lang w:val="en-AU"/>
        </w:rPr>
        <w:t>stimul</w:t>
      </w:r>
      <w:r w:rsidR="00880163">
        <w:rPr>
          <w:rFonts w:eastAsia="Calibri"/>
          <w:lang w:val="en-AU"/>
        </w:rPr>
        <w:t>i</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AB6E42">
        <w:rPr>
          <w:rFonts w:eastAsia="Calibri"/>
          <w:lang w:val="en-AU"/>
        </w:rPr>
        <w:t xml:space="preserve">Many reptiles have proven proficient in using visual cues such as colour and brightness to learn about stimulus-reward relationships. </w:t>
      </w:r>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r w:rsidR="00E471A3">
        <w:rPr>
          <w:lang w:val="en-AU"/>
        </w:rPr>
        <w:t xml:space="preserve"> (</w:t>
      </w:r>
      <w:r w:rsidR="00E471A3" w:rsidRPr="0095555A">
        <w:rPr>
          <w:i/>
          <w:lang w:val="en-AU"/>
        </w:rPr>
        <w:t xml:space="preserve">T. </w:t>
      </w:r>
      <w:proofErr w:type="spellStart"/>
      <w:r w:rsidR="00E471A3" w:rsidRPr="0095555A">
        <w:rPr>
          <w:i/>
          <w:lang w:val="en-AU"/>
        </w:rPr>
        <w:t>scripta</w:t>
      </w:r>
      <w:proofErr w:type="spellEnd"/>
      <w:r w:rsidR="00E471A3">
        <w:rPr>
          <w:lang w:val="en-AU"/>
        </w:rPr>
        <w:t>)</w:t>
      </w:r>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w:t>
      </w:r>
      <w:r w:rsidR="00DC289C">
        <w:rPr>
          <w:lang w:val="en-AU"/>
        </w:rPr>
        <w:t xml:space="preserve"> to select the lighter or darker of two stimuli (out of five</w:t>
      </w:r>
      <w:r w:rsidR="00650488">
        <w:rPr>
          <w:lang w:val="en-AU"/>
        </w:rPr>
        <w:t xml:space="preserve"> shades</w:t>
      </w:r>
      <w:r w:rsidR="00DC289C">
        <w:rPr>
          <w:lang w:val="en-AU"/>
        </w:rPr>
        <w:t>)</w:t>
      </w:r>
      <w:r w:rsidR="00C32BE3" w:rsidRPr="00015BF6">
        <w:rPr>
          <w:lang w:val="en-AU"/>
        </w:rPr>
        <w:t xml:space="preserve"> and transferred </w:t>
      </w:r>
      <w:r w:rsidR="00DC289C">
        <w:rPr>
          <w:lang w:val="en-AU"/>
        </w:rPr>
        <w:t>this</w:t>
      </w:r>
      <w:r w:rsidR="00C32BE3" w:rsidRPr="00015BF6">
        <w:rPr>
          <w:lang w:val="en-AU"/>
        </w:rPr>
        <w:t xml:space="preserve"> rule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r w:rsidR="00880163">
        <w:rPr>
          <w:lang w:val="en-AU"/>
        </w:rPr>
        <w:t>K</w:t>
      </w:r>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r w:rsidR="00E471A3">
        <w:rPr>
          <w:rFonts w:eastAsia="Calibri"/>
          <w:lang w:val="en-AU"/>
        </w:rPr>
        <w:t xml:space="preserve"> (</w:t>
      </w:r>
      <w:r w:rsidR="00E471A3" w:rsidRPr="0095555A">
        <w:rPr>
          <w:rFonts w:eastAsia="Calibri"/>
          <w:i/>
          <w:lang w:val="en-AU"/>
        </w:rPr>
        <w:t xml:space="preserve">E. </w:t>
      </w:r>
      <w:proofErr w:type="spellStart"/>
      <w:r w:rsidR="00E471A3" w:rsidRPr="0095555A">
        <w:rPr>
          <w:rFonts w:eastAsia="Calibri"/>
          <w:i/>
          <w:lang w:val="en-AU"/>
        </w:rPr>
        <w:t>quoyii</w:t>
      </w:r>
      <w:proofErr w:type="spellEnd"/>
      <w:r w:rsidR="00E471A3">
        <w:rPr>
          <w:rFonts w:eastAsia="Calibri"/>
          <w:lang w:val="en-AU"/>
        </w:rPr>
        <w:t>)</w:t>
      </w:r>
      <w:r w:rsidR="0029201D">
        <w:rPr>
          <w:rFonts w:eastAsia="Calibri"/>
          <w:lang w:val="en-AU"/>
        </w:rPr>
        <w:t xml:space="preserve"> </w:t>
      </w:r>
      <w:r w:rsidR="00A60EEF">
        <w:rPr>
          <w:rFonts w:eastAsia="Calibri"/>
          <w:lang w:val="en-AU"/>
        </w:rPr>
        <w:t>relied on colour to solve a three-choice discrimination</w:t>
      </w:r>
      <w:r w:rsidR="00F73C9C">
        <w:rPr>
          <w:rFonts w:eastAsia="Calibri"/>
          <w:lang w:val="en-AU"/>
        </w:rPr>
        <w:t xml:space="preserve"> but</w:t>
      </w:r>
      <w:r w:rsidR="00A60EEF">
        <w:rPr>
          <w:rFonts w:eastAsia="Calibri"/>
          <w:lang w:val="en-AU"/>
        </w:rPr>
        <w:t xml:space="preserve"> no correlation was found between </w:t>
      </w:r>
      <w:r w:rsidR="00A60EEF">
        <w:rPr>
          <w:rFonts w:eastAsia="Calibri"/>
          <w:lang w:val="en-AU"/>
        </w:rPr>
        <w:lastRenderedPageBreak/>
        <w:t>successful learning in the colour discrimination and a previously tested spatial learning task</w:t>
      </w:r>
      <w:r w:rsidR="00880163">
        <w:rPr>
          <w:rFonts w:eastAsia="Calibri"/>
          <w:lang w:val="en-AU"/>
        </w:rPr>
        <w:t xml:space="preserve"> (</w:t>
      </w:r>
      <w:r w:rsidR="00786A57" w:rsidRPr="00FB4D55">
        <w:rPr>
          <w:rFonts w:eastAsiaTheme="minorHAnsi"/>
        </w:rPr>
        <w:t>Qi</w:t>
      </w:r>
      <w:r w:rsidR="00786A57">
        <w:rPr>
          <w:rFonts w:eastAsiaTheme="minorHAnsi"/>
        </w:rPr>
        <w:t xml:space="preserve"> et al., 2018</w:t>
      </w:r>
      <w:r w:rsidR="00880163">
        <w:rPr>
          <w:rFonts w:eastAsia="Calibri"/>
          <w:lang w:val="en-AU"/>
        </w:rPr>
        <w:t>)</w:t>
      </w:r>
      <w:r w:rsidR="00A60EEF">
        <w:rPr>
          <w:rFonts w:eastAsia="Calibri"/>
          <w:lang w:val="en-AU"/>
        </w:rPr>
        <w:t>.</w:t>
      </w:r>
      <w:r w:rsidR="0024244E">
        <w:rPr>
          <w:rFonts w:eastAsia="Calibri"/>
          <w:lang w:val="en-AU"/>
        </w:rPr>
        <w:t xml:space="preserve"> </w:t>
      </w:r>
    </w:p>
    <w:p w14:paraId="0D6BC5DC" w14:textId="23AA351E" w:rsidR="00DC4278" w:rsidRDefault="00714C83" w:rsidP="00F71F4B">
      <w:pPr>
        <w:rPr>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uataras</w:t>
      </w:r>
      <w:r w:rsidR="00E471A3">
        <w:rPr>
          <w:lang w:val="en-AU"/>
        </w:rPr>
        <w:t xml:space="preserve"> (</w:t>
      </w:r>
      <w:proofErr w:type="spellStart"/>
      <w:r w:rsidR="00E471A3" w:rsidRPr="0095555A">
        <w:rPr>
          <w:i/>
          <w:lang w:val="en-AU"/>
        </w:rPr>
        <w:t>Sphenodon</w:t>
      </w:r>
      <w:proofErr w:type="spellEnd"/>
      <w:r w:rsidR="00E471A3" w:rsidRPr="0095555A">
        <w:rPr>
          <w:i/>
          <w:lang w:val="en-AU"/>
        </w:rPr>
        <w:t xml:space="preserve"> punctatus</w:t>
      </w:r>
      <w:r w:rsidR="00E471A3">
        <w:rPr>
          <w:lang w:val="en-AU"/>
        </w:rPr>
        <w:t>)</w:t>
      </w:r>
      <w:r w:rsidR="003D2040" w:rsidRPr="00015BF6">
        <w:rPr>
          <w:lang w:val="en-AU"/>
        </w:rPr>
        <w:t xml:space="preserve"> were able to discriminate between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650488">
        <w:rPr>
          <w:lang w:val="en-AU"/>
        </w:rPr>
        <w:t xml:space="preserve"> and</w:t>
      </w:r>
      <w:r w:rsidR="00432C79">
        <w:rPr>
          <w:lang w:val="en-AU"/>
        </w:rPr>
        <w:t xml:space="preserve"> </w:t>
      </w:r>
      <w:r w:rsidR="00650488">
        <w:rPr>
          <w:lang w:val="en-AU"/>
        </w:rPr>
        <w:t>p</w:t>
      </w:r>
      <w:r w:rsidR="000D6F34" w:rsidRPr="00015BF6">
        <w:rPr>
          <w:lang w:val="en-AU"/>
        </w:rPr>
        <w:t>ainted turtles</w:t>
      </w:r>
      <w:r w:rsidR="00E471A3">
        <w:rPr>
          <w:lang w:val="en-AU"/>
        </w:rPr>
        <w:t xml:space="preserve"> (</w:t>
      </w:r>
      <w:r w:rsidR="00E471A3" w:rsidRPr="0095555A">
        <w:rPr>
          <w:i/>
          <w:lang w:val="en-AU"/>
        </w:rPr>
        <w:t xml:space="preserve">C. </w:t>
      </w:r>
      <w:proofErr w:type="spellStart"/>
      <w:r w:rsidR="00E471A3" w:rsidRPr="0095555A">
        <w:rPr>
          <w:i/>
          <w:lang w:val="en-AU"/>
        </w:rPr>
        <w:t>picta</w:t>
      </w:r>
      <w:proofErr w:type="spellEnd"/>
      <w:r w:rsidR="00E471A3">
        <w:rPr>
          <w:lang w:val="en-AU"/>
        </w:rPr>
        <w:t>)</w:t>
      </w:r>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432C79">
        <w:rPr>
          <w:lang w:val="en-AU"/>
        </w:rPr>
        <w:t xml:space="preserve"> but</w:t>
      </w:r>
      <w:r w:rsidR="000D6F34">
        <w:rPr>
          <w:lang w:val="en-AU"/>
        </w:rPr>
        <w:t xml:space="preserve">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D65A1A">
        <w:rPr>
          <w:lang w:val="en-AU"/>
        </w:rPr>
        <w:t xml:space="preserve"> in which </w:t>
      </w:r>
      <w:r w:rsidR="00650488">
        <w:rPr>
          <w:lang w:val="en-AU"/>
        </w:rPr>
        <w:t xml:space="preserve">two </w:t>
      </w:r>
      <w:r w:rsidR="00D65A1A">
        <w:rPr>
          <w:lang w:val="en-AU"/>
        </w:rPr>
        <w:t>single stimuli are reinforced but the compound made out of both stimuli is not reinforced</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650488">
        <w:rPr>
          <w:lang w:val="en-AU"/>
        </w:rPr>
        <w:t>blocking a</w:t>
      </w:r>
      <w:r w:rsidR="00650488" w:rsidRPr="00015BF6">
        <w:rPr>
          <w:lang w:val="en-AU"/>
        </w:rPr>
        <w:t>cetylcholine</w:t>
      </w:r>
      <w:r w:rsidR="00650488">
        <w:rPr>
          <w:lang w:val="en-AU"/>
        </w:rPr>
        <w:t xml:space="preserve"> did not affect </w:t>
      </w:r>
      <w:r w:rsidR="00C32BE3" w:rsidRPr="00015BF6">
        <w:rPr>
          <w:lang w:val="en-AU"/>
        </w:rPr>
        <w:t>discrimination</w:t>
      </w:r>
      <w:r w:rsidR="00020CF0" w:rsidRPr="00020CF0">
        <w:rPr>
          <w:lang w:val="en-AU"/>
        </w:rPr>
        <w:t xml:space="preserve"> </w:t>
      </w:r>
      <w:r w:rsidR="00020CF0" w:rsidRPr="00015BF6">
        <w:rPr>
          <w:lang w:val="en-AU"/>
        </w:rPr>
        <w:t>learning</w:t>
      </w:r>
      <w:r w:rsidR="005F7372">
        <w:rPr>
          <w:lang w:val="en-AU"/>
        </w:rPr>
        <w:t xml:space="preserve"> (of single elements)</w:t>
      </w:r>
      <w:r w:rsidR="00A40E55">
        <w:rPr>
          <w:lang w:val="en-AU"/>
        </w:rPr>
        <w:t xml:space="preserve"> </w:t>
      </w:r>
      <w:r w:rsidR="00C32BE3" w:rsidRPr="00015BF6">
        <w:rPr>
          <w:lang w:val="en-AU"/>
        </w:rPr>
        <w:t xml:space="preserve">(Powers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r w:rsidR="003012B1">
        <w:rPr>
          <w:lang w:val="en-AU"/>
        </w:rPr>
        <w:t xml:space="preserve">multiple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r w:rsidR="00047545">
        <w:rPr>
          <w:lang w:val="en-AU"/>
        </w:rPr>
        <w:t xml:space="preserve">that </w:t>
      </w:r>
      <w:r w:rsidR="00A40E55">
        <w:rPr>
          <w:lang w:val="en-AU"/>
        </w:rPr>
        <w:t>indicat</w:t>
      </w:r>
      <w:r w:rsidR="00047545">
        <w:rPr>
          <w:lang w:val="en-AU"/>
        </w:rPr>
        <w:t>e</w:t>
      </w:r>
      <w:r w:rsidR="00A40E55">
        <w:rPr>
          <w:lang w:val="en-AU"/>
        </w:rPr>
        <w:t xml:space="preserve"> no</w:t>
      </w:r>
      <w:r w:rsidR="004029D4">
        <w:rPr>
          <w:lang w:val="en-AU"/>
        </w:rPr>
        <w:t xml:space="preserve"> food</w:t>
      </w:r>
      <w:r w:rsidR="006C142C">
        <w:rPr>
          <w:lang w:val="en-AU"/>
        </w:rPr>
        <w:t>.</w:t>
      </w:r>
      <w:r w:rsidR="009F70CD">
        <w:rPr>
          <w:lang w:val="en-AU"/>
        </w:rPr>
        <w:t xml:space="preserve"> </w:t>
      </w:r>
      <w:r w:rsidR="006C142C">
        <w:rPr>
          <w:lang w:val="en-AU"/>
        </w:rPr>
        <w:t>N</w:t>
      </w:r>
      <w:r w:rsidR="009F70CD">
        <w:rPr>
          <w:lang w:val="en-AU"/>
        </w:rPr>
        <w:t xml:space="preserve">ot all experiments </w:t>
      </w:r>
      <w:r w:rsidR="00EC0293">
        <w:rPr>
          <w:lang w:val="en-AU"/>
        </w:rPr>
        <w:t>were</w:t>
      </w:r>
      <w:r w:rsidR="006C142C">
        <w:rPr>
          <w:lang w:val="en-AU"/>
        </w:rPr>
        <w:t>,</w:t>
      </w:r>
      <w:r w:rsidR="006C142C" w:rsidRPr="006C142C">
        <w:rPr>
          <w:lang w:val="en-AU"/>
        </w:rPr>
        <w:t xml:space="preserve"> </w:t>
      </w:r>
      <w:r w:rsidR="006C142C">
        <w:rPr>
          <w:lang w:val="en-AU"/>
        </w:rPr>
        <w:t xml:space="preserve">however, </w:t>
      </w:r>
      <w:r w:rsidR="009F70CD">
        <w:rPr>
          <w:lang w:val="en-AU"/>
        </w:rPr>
        <w:t>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r w:rsidR="00047545">
        <w:rPr>
          <w:lang w:val="en-AU"/>
        </w:rPr>
        <w:t>(</w:t>
      </w:r>
      <w:r w:rsidR="00047545">
        <w:rPr>
          <w:i/>
          <w:lang w:val="en-AU"/>
        </w:rPr>
        <w:t xml:space="preserve">L. </w:t>
      </w:r>
      <w:proofErr w:type="spellStart"/>
      <w:r w:rsidR="00047545" w:rsidRPr="00047545">
        <w:rPr>
          <w:i/>
          <w:lang w:val="en-AU"/>
        </w:rPr>
        <w:t>delicata</w:t>
      </w:r>
      <w:proofErr w:type="spellEnd"/>
      <w:r w:rsidR="00047545">
        <w:rPr>
          <w:lang w:val="en-AU"/>
        </w:rPr>
        <w:t xml:space="preserve">) </w:t>
      </w:r>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proofErr w:type="spellStart"/>
      <w:r w:rsidR="00DC4278" w:rsidRPr="00B35009">
        <w:rPr>
          <w:i/>
          <w:lang w:val="en-AU"/>
        </w:rPr>
        <w:t>L</w:t>
      </w:r>
      <w:r w:rsidR="00E241E3">
        <w:rPr>
          <w:i/>
          <w:lang w:val="en-AU"/>
        </w:rPr>
        <w:t>ampropholis</w:t>
      </w:r>
      <w:proofErr w:type="spellEnd"/>
      <w:r w:rsidR="00E241E3" w:rsidRPr="00E241E3">
        <w:t xml:space="preserve"> </w:t>
      </w:r>
      <w:proofErr w:type="spellStart"/>
      <w:r w:rsidR="00E241E3" w:rsidRPr="00E241E3">
        <w:rPr>
          <w:i/>
          <w:lang w:val="en-AU"/>
        </w:rPr>
        <w:t>guichenoti</w:t>
      </w:r>
      <w:proofErr w:type="spellEnd"/>
      <w:r w:rsidR="00E241E3" w:rsidRPr="00E241E3">
        <w:rPr>
          <w:lang w:val="en-AU"/>
        </w:rPr>
        <w:t>)</w:t>
      </w:r>
      <w:r w:rsidR="00DC4278" w:rsidRPr="00015BF6">
        <w:rPr>
          <w:lang w:val="en-AU"/>
        </w:rPr>
        <w:t xml:space="preserve"> failed to learn </w:t>
      </w:r>
      <w:r w:rsidR="00CA72CE">
        <w:rPr>
          <w:lang w:val="en-AU"/>
        </w:rPr>
        <w:t>the correct</w:t>
      </w:r>
      <w:r w:rsidR="00CA72CE" w:rsidRPr="00015BF6">
        <w:rPr>
          <w:lang w:val="en-AU"/>
        </w:rPr>
        <w:t xml:space="preserve"> </w:t>
      </w:r>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r w:rsidR="006C142C">
        <w:rPr>
          <w:lang w:val="en-AU"/>
        </w:rPr>
        <w:t xml:space="preserve"> but</w:t>
      </w:r>
      <w:r w:rsidR="00DC4278" w:rsidRPr="00015BF6">
        <w:rPr>
          <w:lang w:val="en-AU"/>
        </w:rPr>
        <w:t xml:space="preserve"> </w:t>
      </w:r>
      <w:r w:rsidR="00FB08B5">
        <w:rPr>
          <w:lang w:val="en-AU"/>
        </w:rPr>
        <w:t>common garden skinks</w:t>
      </w:r>
      <w:r w:rsidR="006C142C">
        <w:rPr>
          <w:lang w:val="en-AU"/>
        </w:rPr>
        <w:t xml:space="preserve"> </w:t>
      </w:r>
      <w:r w:rsidR="00DC4278" w:rsidRPr="00015BF6">
        <w:rPr>
          <w:lang w:val="en-AU"/>
        </w:rPr>
        <w:t xml:space="preserve">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xml:space="preserve">, </w:t>
      </w:r>
      <w:r w:rsidR="007267C3">
        <w:rPr>
          <w:lang w:val="en-AU"/>
        </w:rPr>
        <w:t>2014)</w:t>
      </w:r>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88" w:name="_Toc1458092"/>
      <w:r w:rsidRPr="00015BF6">
        <w:rPr>
          <w:lang w:val="en-AU"/>
        </w:rPr>
        <w:t xml:space="preserve">Quality and </w:t>
      </w:r>
      <w:r w:rsidRPr="00B54BA9">
        <w:t>quantity</w:t>
      </w:r>
      <w:r w:rsidRPr="00015BF6">
        <w:rPr>
          <w:lang w:val="en-AU"/>
        </w:rPr>
        <w:t xml:space="preserve"> discrimination</w:t>
      </w:r>
      <w:bookmarkEnd w:id="88"/>
      <w:r w:rsidR="00B03C22">
        <w:rPr>
          <w:lang w:val="en-AU"/>
        </w:rPr>
        <w:t xml:space="preserve"> </w:t>
      </w:r>
    </w:p>
    <w:p w14:paraId="2F146AF9" w14:textId="526ED974" w:rsidR="003F5279" w:rsidRPr="009429BF" w:rsidRDefault="009120A5" w:rsidP="009120A5">
      <w:pPr>
        <w:ind w:firstLine="0"/>
        <w:rPr>
          <w:rFonts w:cs="Arial"/>
          <w:szCs w:val="22"/>
          <w:lang w:val="en-AU"/>
        </w:rPr>
      </w:pPr>
      <w:r>
        <w:rPr>
          <w:lang w:val="en-AU"/>
        </w:rPr>
        <w:t xml:space="preserve">Judging </w:t>
      </w:r>
      <w:commentRangeStart w:id="89"/>
      <w:commentRangeStart w:id="90"/>
      <w:commentRangeStart w:id="91"/>
      <w:r>
        <w:rPr>
          <w:lang w:val="en-AU"/>
        </w:rPr>
        <w:t xml:space="preserve">quality and quantity </w:t>
      </w:r>
      <w:commentRangeEnd w:id="89"/>
      <w:r w:rsidR="00D65A21">
        <w:rPr>
          <w:rStyle w:val="CommentReference"/>
        </w:rPr>
        <w:commentReference w:id="89"/>
      </w:r>
      <w:commentRangeEnd w:id="90"/>
      <w:r w:rsidR="000470F1">
        <w:rPr>
          <w:rStyle w:val="CommentReference"/>
        </w:rPr>
        <w:commentReference w:id="90"/>
      </w:r>
      <w:commentRangeEnd w:id="91"/>
      <w:r w:rsidR="005661AE">
        <w:rPr>
          <w:rStyle w:val="CommentReference"/>
        </w:rPr>
        <w:commentReference w:id="91"/>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r w:rsidR="00760FB8">
        <w:rPr>
          <w:lang w:val="en-AU"/>
        </w:rPr>
        <w:t xml:space="preserve">about </w:t>
      </w:r>
      <w:r w:rsidR="00D45F39">
        <w:rPr>
          <w:lang w:val="en-AU"/>
        </w:rPr>
        <w:t>joining</w:t>
      </w:r>
      <w:r>
        <w:rPr>
          <w:lang w:val="en-AU"/>
        </w:rPr>
        <w:t xml:space="preserve"> </w:t>
      </w:r>
      <w:r w:rsidR="00D45F39">
        <w:rPr>
          <w:lang w:val="en-AU"/>
        </w:rPr>
        <w:t>a</w:t>
      </w:r>
      <w:r>
        <w:rPr>
          <w:lang w:val="en-AU"/>
        </w:rPr>
        <w:t xml:space="preserve"> group (e.g. shoal choice in fish). </w:t>
      </w:r>
      <w:r w:rsidR="0099636A">
        <w:t>Numerosity has been demonstrated in a wide range of</w:t>
      </w:r>
      <w:r w:rsidR="00F55A9E">
        <w:t xml:space="preserve"> animals</w:t>
      </w:r>
      <w:r w:rsidR="0099636A">
        <w:t xml:space="preserve"> </w:t>
      </w:r>
      <w:r w:rsidR="00F55A9E">
        <w:t>from</w:t>
      </w:r>
      <w:r w:rsidR="0099636A">
        <w:t xml:space="preserve"> </w:t>
      </w:r>
      <w:r w:rsidR="000F6F28" w:rsidRPr="00EF1CB6">
        <w:t>insects</w:t>
      </w:r>
      <w:r w:rsidR="0099636A" w:rsidDel="0099636A">
        <w:rPr>
          <w:rFonts w:eastAsia="Calibri"/>
          <w:lang w:val="en-AU"/>
        </w:rPr>
        <w:t xml:space="preserve"> </w:t>
      </w:r>
      <w:r w:rsidR="0099636A">
        <w:rPr>
          <w:rFonts w:eastAsia="Calibri"/>
          <w:lang w:val="en-AU"/>
        </w:rPr>
        <w:t>(</w:t>
      </w:r>
      <w:r w:rsidR="000F6F28">
        <w:rPr>
          <w:rFonts w:eastAsia="Calibri"/>
          <w:lang w:val="en-AU"/>
        </w:rPr>
        <w:t xml:space="preserve">e.g. </w:t>
      </w:r>
      <w:proofErr w:type="spellStart"/>
      <w:r w:rsidR="000F6F28" w:rsidRPr="00E2339A">
        <w:rPr>
          <w:rFonts w:cs="Arial"/>
          <w:szCs w:val="22"/>
          <w:lang w:val="en-US"/>
        </w:rPr>
        <w:t>Pahl</w:t>
      </w:r>
      <w:proofErr w:type="spellEnd"/>
      <w:r w:rsidR="000F6F28">
        <w:rPr>
          <w:rFonts w:cs="Arial"/>
          <w:szCs w:val="22"/>
          <w:lang w:val="en-US"/>
        </w:rPr>
        <w:t xml:space="preserve"> et al, 2013</w:t>
      </w:r>
      <w:r w:rsidR="0099636A">
        <w:rPr>
          <w:rFonts w:eastAsia="Calibri"/>
          <w:lang w:val="en-AU"/>
        </w:rPr>
        <w:t>)</w:t>
      </w:r>
      <w:r w:rsidR="00F55A9E">
        <w:rPr>
          <w:rFonts w:eastAsia="Calibri"/>
          <w:lang w:val="en-AU"/>
        </w:rPr>
        <w:t xml:space="preserve"> to</w:t>
      </w:r>
      <w:r w:rsidR="0099636A">
        <w:rPr>
          <w:rFonts w:eastAsia="Calibri"/>
          <w:lang w:val="en-AU"/>
        </w:rPr>
        <w:t xml:space="preserve"> </w:t>
      </w:r>
      <w:r w:rsidR="00094755">
        <w:rPr>
          <w:rFonts w:eastAsia="Calibri"/>
          <w:lang w:val="en-AU"/>
        </w:rPr>
        <w:t xml:space="preserve">fish </w:t>
      </w:r>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w:t>
      </w:r>
      <w:r w:rsidR="00094755">
        <w:rPr>
          <w:rFonts w:eastAsiaTheme="minorHAnsi"/>
          <w:lang w:val="en-AU"/>
        </w:rPr>
        <w:t>), mammals</w:t>
      </w:r>
      <w:r w:rsidR="00FE55F6" w:rsidRPr="00015BF6">
        <w:rPr>
          <w:rFonts w:eastAsiaTheme="minorHAnsi"/>
          <w:lang w:val="en-AU"/>
        </w:rPr>
        <w:t xml:space="preserve"> </w:t>
      </w:r>
      <w:r w:rsidR="00094755">
        <w:rPr>
          <w:rFonts w:eastAsiaTheme="minorHAnsi"/>
          <w:lang w:val="en-AU"/>
        </w:rPr>
        <w:t>(e.g.</w:t>
      </w:r>
      <w:r w:rsidR="000F6F28">
        <w:rPr>
          <w:rFonts w:eastAsiaTheme="minorHAnsi"/>
          <w:lang w:val="en-AU"/>
        </w:rPr>
        <w:t xml:space="preserve"> </w:t>
      </w:r>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r w:rsidR="000F6F28">
        <w:rPr>
          <w:rFonts w:eastAsiaTheme="minorHAnsi"/>
          <w:lang w:val="en-AU"/>
        </w:rPr>
        <w:t xml:space="preserve">; </w:t>
      </w:r>
      <w:proofErr w:type="spellStart"/>
      <w:r w:rsidR="000F6F28" w:rsidRPr="00E2339A">
        <w:rPr>
          <w:rFonts w:cs="Arial"/>
          <w:szCs w:val="22"/>
          <w:lang w:val="en-US"/>
        </w:rPr>
        <w:t>Hanus</w:t>
      </w:r>
      <w:proofErr w:type="spellEnd"/>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r w:rsidR="000F6F28">
        <w:rPr>
          <w:rFonts w:cs="Arial"/>
          <w:szCs w:val="22"/>
          <w:lang w:val="en-US"/>
        </w:rPr>
        <w:t xml:space="preserve">; </w:t>
      </w:r>
      <w:proofErr w:type="spellStart"/>
      <w:r w:rsidR="000F6F28" w:rsidRPr="00E2339A">
        <w:rPr>
          <w:rFonts w:cs="Arial"/>
          <w:szCs w:val="22"/>
          <w:lang w:val="en-US"/>
        </w:rPr>
        <w:t>Uller</w:t>
      </w:r>
      <w:proofErr w:type="spellEnd"/>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r w:rsidR="00094755">
        <w:rPr>
          <w:rFonts w:eastAsiaTheme="minorHAnsi"/>
          <w:lang w:val="en-AU"/>
        </w:rPr>
        <w:t>)</w:t>
      </w:r>
      <w:r w:rsidR="000F6F28">
        <w:rPr>
          <w:rFonts w:eastAsiaTheme="minorHAnsi"/>
          <w:lang w:val="en-AU"/>
        </w:rPr>
        <w:t xml:space="preserve">, birds (e.g. </w:t>
      </w:r>
      <w:proofErr w:type="spellStart"/>
      <w:r w:rsidR="000F6F28" w:rsidRPr="00E2339A">
        <w:rPr>
          <w:rFonts w:cs="Arial"/>
          <w:szCs w:val="22"/>
          <w:lang w:val="en-US"/>
        </w:rPr>
        <w:t>Bogale</w:t>
      </w:r>
      <w:proofErr w:type="spellEnd"/>
      <w:r w:rsidR="000F6F28" w:rsidRPr="00E2339A">
        <w:rPr>
          <w:rFonts w:cs="Arial"/>
          <w:szCs w:val="22"/>
          <w:lang w:val="en-US"/>
        </w:rPr>
        <w:t xml:space="preserv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proofErr w:type="spellStart"/>
      <w:r w:rsidR="000F6F28" w:rsidRPr="00E2339A">
        <w:rPr>
          <w:rFonts w:cs="Arial"/>
          <w:szCs w:val="22"/>
          <w:lang w:val="en-US"/>
        </w:rPr>
        <w:t>Rugani</w:t>
      </w:r>
      <w:proofErr w:type="spellEnd"/>
      <w:r w:rsidR="000F6F28">
        <w:rPr>
          <w:rFonts w:cs="Arial"/>
          <w:szCs w:val="22"/>
          <w:lang w:val="en-US"/>
        </w:rPr>
        <w:t xml:space="preserve"> et al., 2018</w:t>
      </w:r>
      <w:r w:rsidR="000F6F28">
        <w:rPr>
          <w:rFonts w:eastAsiaTheme="minorHAnsi"/>
          <w:lang w:val="en-AU"/>
        </w:rPr>
        <w:t xml:space="preserve">), </w:t>
      </w:r>
      <w:r w:rsidR="001614A0">
        <w:rPr>
          <w:rFonts w:eastAsiaTheme="minorHAnsi"/>
          <w:lang w:val="en-AU"/>
        </w:rPr>
        <w:t xml:space="preserve">and </w:t>
      </w:r>
      <w:r w:rsidR="000F6F28">
        <w:rPr>
          <w:rFonts w:eastAsiaTheme="minorHAnsi"/>
          <w:lang w:val="en-AU"/>
        </w:rPr>
        <w:t xml:space="preserve">amphibians (e.g. </w:t>
      </w:r>
      <w:r w:rsidR="000F6F28" w:rsidRPr="00E2339A">
        <w:rPr>
          <w:rFonts w:cs="Arial"/>
          <w:szCs w:val="22"/>
          <w:lang w:val="en-US"/>
        </w:rPr>
        <w:t>Stancher</w:t>
      </w:r>
      <w:r w:rsidR="000F6F28">
        <w:rPr>
          <w:rFonts w:cs="Arial"/>
          <w:szCs w:val="22"/>
          <w:lang w:val="en-US"/>
        </w:rPr>
        <w:t xml:space="preserve"> et al, 2015; </w:t>
      </w:r>
      <w:proofErr w:type="spellStart"/>
      <w:r w:rsidR="000F6F28" w:rsidRPr="00E2339A">
        <w:rPr>
          <w:rFonts w:cs="Arial"/>
          <w:szCs w:val="22"/>
          <w:lang w:val="en-US"/>
        </w:rPr>
        <w:t>Uller</w:t>
      </w:r>
      <w:proofErr w:type="spellEnd"/>
      <w:r w:rsidR="000F6F28">
        <w:rPr>
          <w:rFonts w:cs="Arial"/>
          <w:szCs w:val="22"/>
          <w:lang w:val="en-US"/>
        </w:rPr>
        <w:t xml:space="preserve"> et al., 2003</w:t>
      </w:r>
      <w:r w:rsidR="000F6F28">
        <w:rPr>
          <w:rFonts w:eastAsiaTheme="minorHAnsi"/>
          <w:lang w:val="en-AU"/>
        </w:rPr>
        <w:t>)</w:t>
      </w:r>
      <w:r w:rsidR="001614A0">
        <w:rPr>
          <w:rFonts w:eastAsiaTheme="minorHAnsi"/>
          <w:lang w:val="en-AU"/>
        </w:rPr>
        <w:t xml:space="preserve">. </w:t>
      </w:r>
      <w:r w:rsidR="001614A0">
        <w:rPr>
          <w:rFonts w:eastAsiaTheme="minorHAnsi"/>
          <w:lang w:val="en-AU"/>
        </w:rPr>
        <w:lastRenderedPageBreak/>
        <w:t xml:space="preserve">With </w:t>
      </w:r>
      <w:r w:rsidR="00F50FC5">
        <w:rPr>
          <w:rFonts w:eastAsia="Calibri"/>
          <w:lang w:val="en-AU"/>
        </w:rPr>
        <w:t xml:space="preserve">the addition of data on </w:t>
      </w:r>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t>numerical abilities</w:t>
      </w:r>
      <w:r w:rsidR="00763015" w:rsidRPr="00084B73">
        <w:rPr>
          <w:rFonts w:eastAsia="Calibri"/>
          <w:lang w:val="en-AU"/>
        </w:rPr>
        <w:t xml:space="preserve"> </w:t>
      </w:r>
      <w:r w:rsidR="001614A0">
        <w:rPr>
          <w:rFonts w:eastAsia="Calibri"/>
          <w:lang w:val="en-AU"/>
        </w:rPr>
        <w:t>have</w:t>
      </w:r>
      <w:r w:rsidR="00763015" w:rsidRPr="00084B73">
        <w:rPr>
          <w:rFonts w:eastAsia="Calibri"/>
          <w:lang w:val="en-AU"/>
        </w:rPr>
        <w:t xml:space="preserve"> now </w:t>
      </w:r>
      <w:r w:rsidR="001614A0">
        <w:rPr>
          <w:rFonts w:eastAsia="Calibri"/>
          <w:lang w:val="en-AU"/>
        </w:rPr>
        <w:t xml:space="preserve">been </w:t>
      </w:r>
      <w:r w:rsidR="00763015" w:rsidRPr="00084B73">
        <w:rPr>
          <w:rFonts w:eastAsia="Calibri"/>
          <w:lang w:val="en-AU"/>
        </w:rPr>
        <w:t>confirmed for all vertebrates</w:t>
      </w:r>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r w:rsidR="00FB57F9">
        <w:rPr>
          <w:rFonts w:eastAsia="Calibri"/>
          <w:lang w:val="en-AU"/>
        </w:rPr>
        <w:t>-</w:t>
      </w:r>
      <w:r w:rsidR="00542DD6" w:rsidRPr="00015BF6">
        <w:rPr>
          <w:rFonts w:eastAsia="Calibri"/>
          <w:lang w:val="en-AU"/>
        </w:rPr>
        <w:t>footed tortoises</w:t>
      </w:r>
      <w:r w:rsidR="003B130A">
        <w:rPr>
          <w:rFonts w:eastAsia="Calibri"/>
          <w:lang w:val="en-AU"/>
        </w:rPr>
        <w:t xml:space="preserve"> (</w:t>
      </w:r>
      <w:r w:rsidR="003B130A" w:rsidRPr="009429BF">
        <w:rPr>
          <w:rFonts w:eastAsia="Calibri"/>
          <w:i/>
          <w:lang w:val="en-AU"/>
        </w:rPr>
        <w:t xml:space="preserve">C. </w:t>
      </w:r>
      <w:proofErr w:type="spellStart"/>
      <w:r w:rsidR="003B130A" w:rsidRPr="009429BF">
        <w:rPr>
          <w:rFonts w:eastAsia="Calibri"/>
          <w:i/>
          <w:lang w:val="en-AU"/>
        </w:rPr>
        <w:t>carbonarius</w:t>
      </w:r>
      <w:proofErr w:type="spellEnd"/>
      <w:r w:rsidR="003B130A">
        <w:rPr>
          <w:rFonts w:eastAsia="Calibri"/>
          <w:lang w:val="en-AU"/>
        </w:rPr>
        <w:t>)</w:t>
      </w:r>
      <w:r w:rsidR="00542DD6">
        <w:rPr>
          <w:rFonts w:eastAsia="Calibri"/>
          <w:lang w:val="en-AU"/>
        </w:rPr>
        <w:t xml:space="preserve"> </w:t>
      </w:r>
      <w:r w:rsidR="00A07D93">
        <w:rPr>
          <w:rFonts w:eastAsia="Calibri"/>
          <w:lang w:val="en-AU"/>
        </w:rPr>
        <w:t>selected the</w:t>
      </w:r>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r w:rsidR="00A07D93">
        <w:rPr>
          <w:rFonts w:eastAsia="Calibri"/>
          <w:lang w:val="en-AU"/>
        </w:rPr>
        <w:t>y</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BC7E76" w:rsidRPr="00BC7E76">
        <w:rPr>
          <w:lang w:val="en-AU"/>
        </w:rPr>
        <w:t xml:space="preserve">Reeves’ </w:t>
      </w:r>
      <w:r w:rsidR="005F7372">
        <w:rPr>
          <w:lang w:val="en-AU"/>
        </w:rPr>
        <w:t>tu</w:t>
      </w:r>
      <w:r w:rsidR="005F7372" w:rsidRPr="00015BF6">
        <w:rPr>
          <w:lang w:val="en-AU"/>
        </w:rPr>
        <w:t>rtles</w:t>
      </w:r>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r w:rsidR="00FB57F9">
        <w:rPr>
          <w:lang w:val="en-AU"/>
        </w:rPr>
        <w:t xml:space="preserve">food </w:t>
      </w:r>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r w:rsidR="003D3DBE">
        <w:rPr>
          <w:rFonts w:eastAsia="Calibri"/>
          <w:lang w:val="en-AU"/>
        </w:rPr>
        <w:t xml:space="preserve"> (</w:t>
      </w:r>
      <w:r w:rsidR="003D3DBE" w:rsidRPr="009429BF">
        <w:rPr>
          <w:rFonts w:eastAsia="Calibri"/>
          <w:i/>
          <w:lang w:val="en-AU"/>
        </w:rPr>
        <w:t xml:space="preserve">P. </w:t>
      </w:r>
      <w:proofErr w:type="spellStart"/>
      <w:r w:rsidR="003D3DBE" w:rsidRPr="009429BF">
        <w:rPr>
          <w:rFonts w:eastAsia="Calibri"/>
          <w:i/>
          <w:lang w:val="en-AU"/>
        </w:rPr>
        <w:t>sicula</w:t>
      </w:r>
      <w:proofErr w:type="spellEnd"/>
      <w:r w:rsidR="003D3DBE">
        <w:rPr>
          <w:rFonts w:eastAsia="Calibri"/>
          <w:lang w:val="en-AU"/>
        </w:rPr>
        <w:t>)</w:t>
      </w:r>
      <w:r w:rsidR="00542DD6">
        <w:rPr>
          <w:rFonts w:eastAsia="Calibri"/>
          <w:lang w:val="en-AU"/>
        </w:rPr>
        <w:t xml:space="preserve"> </w:t>
      </w:r>
      <w:r w:rsidR="003D3DBE">
        <w:rPr>
          <w:rFonts w:eastAsia="Calibri"/>
          <w:lang w:val="en-AU"/>
        </w:rPr>
        <w:t xml:space="preserve">spontaneously </w:t>
      </w:r>
      <w:r w:rsidR="003B130A">
        <w:rPr>
          <w:rFonts w:eastAsia="Calibri"/>
          <w:lang w:val="en-AU"/>
        </w:rPr>
        <w:t xml:space="preserve">discriminated </w:t>
      </w:r>
      <w:r w:rsidR="003D3DBE">
        <w:rPr>
          <w:rFonts w:eastAsia="Calibri"/>
          <w:lang w:val="en-AU"/>
        </w:rPr>
        <w:t xml:space="preserve">between two food items differing in size (ratios 0.25 to 0.75) but did not select the larger </w:t>
      </w:r>
      <w:r w:rsidR="00F04A65">
        <w:rPr>
          <w:rFonts w:eastAsia="Calibri"/>
          <w:lang w:val="en-AU"/>
        </w:rPr>
        <w:t xml:space="preserve">of two </w:t>
      </w:r>
      <w:r w:rsidR="003D3DBE">
        <w:rPr>
          <w:rFonts w:eastAsia="Calibri"/>
          <w:lang w:val="en-AU"/>
        </w:rPr>
        <w:t>quantit</w:t>
      </w:r>
      <w:r w:rsidR="00F04A65">
        <w:rPr>
          <w:rFonts w:eastAsia="Calibri"/>
          <w:lang w:val="en-AU"/>
        </w:rPr>
        <w:t>ies</w:t>
      </w:r>
      <w:r w:rsidR="003D3DBE">
        <w:rPr>
          <w:rFonts w:eastAsia="Calibri"/>
          <w:lang w:val="en-AU"/>
        </w:rPr>
        <w:t xml:space="preserve"> (</w:t>
      </w:r>
      <w:proofErr w:type="spellStart"/>
      <w:r w:rsidR="003D3DBE" w:rsidRPr="009429BF">
        <w:rPr>
          <w:rFonts w:eastAsiaTheme="minorHAnsi"/>
        </w:rPr>
        <w:t>Petrazzini</w:t>
      </w:r>
      <w:proofErr w:type="spellEnd"/>
      <w:r w:rsidR="003D3DBE" w:rsidRPr="009429BF">
        <w:rPr>
          <w:rFonts w:eastAsiaTheme="minorHAnsi"/>
        </w:rPr>
        <w:t xml:space="preserve"> et al., 2017</w:t>
      </w:r>
      <w:r w:rsidR="003D3DBE">
        <w:rPr>
          <w:rFonts w:eastAsia="Calibri"/>
          <w:lang w:val="en-AU"/>
        </w:rPr>
        <w:t>). When the same species was later tested on a trained discrimination of bot</w:t>
      </w:r>
      <w:r w:rsidR="003B130A">
        <w:rPr>
          <w:rFonts w:eastAsia="Calibri"/>
          <w:lang w:val="en-AU"/>
        </w:rPr>
        <w:t>h</w:t>
      </w:r>
      <w:r w:rsidR="003D3DBE">
        <w:rPr>
          <w:rFonts w:eastAsia="Calibri"/>
          <w:lang w:val="en-AU"/>
        </w:rPr>
        <w:t xml:space="preserve"> size and quantity, lizards discriminated </w:t>
      </w:r>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FB57F9">
        <w:rPr>
          <w:rFonts w:cs="Arial"/>
          <w:szCs w:val="22"/>
          <w:lang w:val="en-AU"/>
        </w:rPr>
        <w:t>,</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446CED">
        <w:rPr>
          <w:rFonts w:cs="Arial"/>
          <w:szCs w:val="22"/>
          <w:lang w:val="en-AU"/>
        </w:rPr>
        <w:t>These conflicting</w:t>
      </w:r>
      <w:r w:rsidR="009C1085">
        <w:rPr>
          <w:rFonts w:cs="Arial"/>
          <w:szCs w:val="22"/>
          <w:lang w:val="en-AU"/>
        </w:rPr>
        <w:t xml:space="preserve"> results might be explained by differences in the stimuli</w:t>
      </w:r>
      <w:r w:rsidR="00446CED">
        <w:rPr>
          <w:rFonts w:cs="Arial"/>
          <w:szCs w:val="22"/>
          <w:lang w:val="en-AU"/>
        </w:rPr>
        <w:t xml:space="preserve"> used</w:t>
      </w:r>
      <w:r w:rsidR="009C1085">
        <w:rPr>
          <w:rFonts w:cs="Arial"/>
          <w:szCs w:val="22"/>
          <w:lang w:val="en-AU"/>
        </w:rPr>
        <w:t xml:space="preserve">. </w:t>
      </w:r>
      <w:r w:rsidR="00775329">
        <w:rPr>
          <w:rFonts w:cs="Arial"/>
          <w:szCs w:val="22"/>
          <w:lang w:val="en-AU"/>
        </w:rPr>
        <w:t>Motivation to approach a</w:t>
      </w:r>
      <w:r w:rsidR="009C1085">
        <w:rPr>
          <w:rFonts w:cs="Arial"/>
          <w:szCs w:val="22"/>
          <w:lang w:val="en-AU"/>
        </w:rPr>
        <w:t xml:space="preserve">rtificial stimuli might </w:t>
      </w:r>
      <w:r w:rsidR="00775329">
        <w:rPr>
          <w:rFonts w:cs="Arial"/>
          <w:szCs w:val="22"/>
          <w:lang w:val="en-AU"/>
        </w:rPr>
        <w:t>differ</w:t>
      </w:r>
      <w:r w:rsidR="009C1085">
        <w:rPr>
          <w:rFonts w:cs="Arial"/>
          <w:szCs w:val="22"/>
          <w:lang w:val="en-AU"/>
        </w:rPr>
        <w:t xml:space="preserve"> from </w:t>
      </w:r>
      <w:r w:rsidR="00775329">
        <w:rPr>
          <w:rFonts w:cs="Arial"/>
          <w:szCs w:val="22"/>
          <w:lang w:val="en-AU"/>
        </w:rPr>
        <w:t xml:space="preserve">motivation towards </w:t>
      </w:r>
      <w:r w:rsidR="009C1085">
        <w:rPr>
          <w:rFonts w:cs="Arial"/>
          <w:szCs w:val="22"/>
          <w:lang w:val="en-AU"/>
        </w:rPr>
        <w:t>actual food items. Using a similar spontaneous discrimination test, Herman’s tortoises (</w:t>
      </w:r>
      <w:r w:rsidR="009C1085" w:rsidRPr="009429BF">
        <w:rPr>
          <w:rFonts w:cs="Arial"/>
          <w:i/>
          <w:szCs w:val="22"/>
          <w:lang w:val="en-AU"/>
        </w:rPr>
        <w:t xml:space="preserve">Testudo </w:t>
      </w:r>
      <w:proofErr w:type="spellStart"/>
      <w:r w:rsidR="009C1085" w:rsidRPr="009429BF">
        <w:rPr>
          <w:rFonts w:cs="Arial"/>
          <w:i/>
          <w:szCs w:val="22"/>
          <w:lang w:val="en-AU"/>
        </w:rPr>
        <w:t>hermanni</w:t>
      </w:r>
      <w:proofErr w:type="spellEnd"/>
      <w:r w:rsidR="009C1085">
        <w:rPr>
          <w:rFonts w:cs="Arial"/>
          <w:szCs w:val="22"/>
          <w:lang w:val="en-AU"/>
        </w:rPr>
        <w:t>)</w:t>
      </w:r>
      <w:r w:rsidR="00795DA5">
        <w:rPr>
          <w:rFonts w:cs="Arial"/>
          <w:szCs w:val="22"/>
          <w:lang w:val="en-AU"/>
        </w:rPr>
        <w:t xml:space="preserve"> successfully chose the larger size/ quantity of tomato outperforming </w:t>
      </w:r>
      <w:r w:rsidR="00795DA5" w:rsidRPr="009429BF">
        <w:rPr>
          <w:rFonts w:cs="Arial"/>
          <w:i/>
          <w:szCs w:val="22"/>
          <w:lang w:val="en-AU"/>
        </w:rPr>
        <w:t xml:space="preserve">P. </w:t>
      </w:r>
      <w:proofErr w:type="spellStart"/>
      <w:r w:rsidR="00795DA5" w:rsidRPr="009429BF">
        <w:rPr>
          <w:rFonts w:cs="Arial"/>
          <w:i/>
          <w:szCs w:val="22"/>
          <w:lang w:val="en-AU"/>
        </w:rPr>
        <w:t>sicula</w:t>
      </w:r>
      <w:proofErr w:type="spellEnd"/>
      <w:r w:rsidR="00795DA5">
        <w:rPr>
          <w:rFonts w:cs="Arial"/>
          <w:szCs w:val="22"/>
          <w:lang w:val="en-AU"/>
        </w:rPr>
        <w:t xml:space="preserve"> on the quantity discrimination (1 vs 4, 2 vs 4, 2 vs 3 and 3 vs 4) but not on the size discrimination (</w:t>
      </w:r>
      <w:proofErr w:type="spellStart"/>
      <w:r w:rsidR="00795DA5" w:rsidRPr="009429BF">
        <w:rPr>
          <w:rFonts w:eastAsiaTheme="minorHAnsi"/>
        </w:rPr>
        <w:t>Gazzola</w:t>
      </w:r>
      <w:proofErr w:type="spellEnd"/>
      <w:r w:rsidR="00795DA5" w:rsidRPr="009429BF">
        <w:rPr>
          <w:rFonts w:eastAsiaTheme="minorHAnsi"/>
        </w:rPr>
        <w:t xml:space="preserve"> et al., 2018</w:t>
      </w:r>
      <w:r w:rsidR="00795DA5">
        <w:rPr>
          <w:rFonts w:cs="Arial"/>
          <w:szCs w:val="22"/>
          <w:lang w:val="en-AU"/>
        </w:rPr>
        <w:t xml:space="preserve">). </w:t>
      </w:r>
      <w:r w:rsidR="00446CED">
        <w:rPr>
          <w:rFonts w:cs="Arial"/>
          <w:szCs w:val="22"/>
          <w:lang w:val="en-AU"/>
        </w:rPr>
        <w:t>D</w:t>
      </w:r>
      <w:r w:rsidR="00795DA5">
        <w:rPr>
          <w:rFonts w:cs="Arial"/>
          <w:szCs w:val="22"/>
          <w:lang w:val="en-AU"/>
        </w:rPr>
        <w:t>ifferences between species could be related to feeding ecology</w:t>
      </w:r>
      <w:r w:rsidR="003B130A">
        <w:rPr>
          <w:rFonts w:cs="Arial"/>
          <w:szCs w:val="22"/>
          <w:lang w:val="en-AU"/>
        </w:rPr>
        <w:t>.</w:t>
      </w:r>
      <w:r w:rsidR="00795DA5">
        <w:rPr>
          <w:rFonts w:cs="Arial"/>
          <w:szCs w:val="22"/>
          <w:lang w:val="en-AU"/>
        </w:rPr>
        <w:t xml:space="preserve"> </w:t>
      </w:r>
      <w:r w:rsidR="003B130A">
        <w:rPr>
          <w:rFonts w:cs="Arial"/>
          <w:szCs w:val="22"/>
          <w:lang w:val="en-AU"/>
        </w:rPr>
        <w:t>L</w:t>
      </w:r>
      <w:r w:rsidR="00795DA5">
        <w:rPr>
          <w:rFonts w:cs="Arial"/>
          <w:szCs w:val="22"/>
          <w:lang w:val="en-AU"/>
        </w:rPr>
        <w:t>izards feed on li</w:t>
      </w:r>
      <w:r w:rsidR="00446CED">
        <w:rPr>
          <w:rFonts w:cs="Arial"/>
          <w:szCs w:val="22"/>
          <w:lang w:val="en-AU"/>
        </w:rPr>
        <w:t>v</w:t>
      </w:r>
      <w:r w:rsidR="00795DA5">
        <w:rPr>
          <w:rFonts w:cs="Arial"/>
          <w:szCs w:val="22"/>
          <w:lang w:val="en-AU"/>
        </w:rPr>
        <w:t>e</w:t>
      </w:r>
      <w:r w:rsidR="003B130A">
        <w:rPr>
          <w:rFonts w:cs="Arial"/>
          <w:szCs w:val="22"/>
          <w:lang w:val="en-AU"/>
        </w:rPr>
        <w:t>,</w:t>
      </w:r>
      <w:r w:rsidR="00795DA5">
        <w:rPr>
          <w:rFonts w:cs="Arial"/>
          <w:szCs w:val="22"/>
          <w:lang w:val="en-AU"/>
        </w:rPr>
        <w:t xml:space="preserve"> moving prey and tortoises </w:t>
      </w:r>
      <w:r w:rsidR="00775329">
        <w:rPr>
          <w:rFonts w:cs="Arial"/>
          <w:szCs w:val="22"/>
          <w:lang w:val="en-AU"/>
        </w:rPr>
        <w:t xml:space="preserve">mostly </w:t>
      </w:r>
      <w:r w:rsidR="00795DA5">
        <w:rPr>
          <w:rFonts w:cs="Arial"/>
          <w:szCs w:val="22"/>
          <w:lang w:val="en-AU"/>
        </w:rPr>
        <w:t xml:space="preserve">on vegetation. </w:t>
      </w:r>
      <w:r w:rsidR="00005C4B">
        <w:rPr>
          <w:rFonts w:cs="Arial"/>
          <w:szCs w:val="22"/>
          <w:lang w:val="en-AU"/>
        </w:rPr>
        <w:t xml:space="preserve">When optimising food intake during foraging, </w:t>
      </w:r>
      <w:r w:rsidR="003B130A">
        <w:rPr>
          <w:rFonts w:cs="Arial"/>
          <w:szCs w:val="22"/>
          <w:lang w:val="en-AU"/>
        </w:rPr>
        <w:t xml:space="preserve">the </w:t>
      </w:r>
      <w:r w:rsidR="00005C4B">
        <w:rPr>
          <w:rFonts w:cs="Arial"/>
          <w:szCs w:val="22"/>
          <w:lang w:val="en-AU"/>
        </w:rPr>
        <w:t>number of moving prey might be less important compared to size</w:t>
      </w:r>
      <w:r w:rsidR="00446CED">
        <w:rPr>
          <w:rFonts w:cs="Arial"/>
          <w:szCs w:val="22"/>
          <w:lang w:val="en-AU"/>
        </w:rPr>
        <w:t>. In contrast, when</w:t>
      </w:r>
      <w:r w:rsidR="00005C4B">
        <w:rPr>
          <w:rFonts w:cs="Arial"/>
          <w:szCs w:val="22"/>
          <w:lang w:val="en-AU"/>
        </w:rPr>
        <w:t xml:space="preserve"> feeding on vegetation</w:t>
      </w:r>
      <w:r w:rsidR="00446CED">
        <w:rPr>
          <w:rFonts w:cs="Arial"/>
          <w:szCs w:val="22"/>
          <w:lang w:val="en-AU"/>
        </w:rPr>
        <w:t>,</w:t>
      </w:r>
      <w:r w:rsidR="00005C4B">
        <w:rPr>
          <w:rFonts w:cs="Arial"/>
          <w:szCs w:val="22"/>
          <w:lang w:val="en-AU"/>
        </w:rPr>
        <w:t xml:space="preserve"> number and size might</w:t>
      </w:r>
      <w:r w:rsidR="00F04A65">
        <w:rPr>
          <w:rFonts w:cs="Arial"/>
          <w:szCs w:val="22"/>
          <w:lang w:val="en-AU"/>
        </w:rPr>
        <w:t xml:space="preserve"> both be</w:t>
      </w:r>
      <w:r w:rsidR="00005C4B">
        <w:rPr>
          <w:rFonts w:cs="Arial"/>
          <w:szCs w:val="22"/>
          <w:lang w:val="en-AU"/>
        </w:rPr>
        <w:t xml:space="preserve"> important during patch selection (</w:t>
      </w:r>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r w:rsidR="00005C4B">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w:t>
      </w:r>
      <w:r w:rsidR="00446CED">
        <w:rPr>
          <w:rFonts w:cs="Arial"/>
          <w:szCs w:val="22"/>
          <w:lang w:val="en-AU"/>
        </w:rPr>
        <w:t xml:space="preserve"> and </w:t>
      </w:r>
      <w:r w:rsidR="004924EF" w:rsidRPr="00015BF6">
        <w:rPr>
          <w:rFonts w:cs="Arial"/>
          <w:szCs w:val="22"/>
          <w:lang w:val="en-AU"/>
        </w:rPr>
        <w:t>size</w:t>
      </w:r>
      <w:r w:rsidR="00FB57F9">
        <w:rPr>
          <w:rFonts w:cs="Arial"/>
          <w:szCs w:val="22"/>
          <w:lang w:val="en-AU"/>
        </w:rPr>
        <w:t>,</w:t>
      </w:r>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r w:rsidR="00446CED">
        <w:rPr>
          <w:rFonts w:cs="Arial"/>
          <w:szCs w:val="22"/>
          <w:lang w:val="en-AU"/>
        </w:rPr>
        <w:t>have numerical discrimination capacities</w:t>
      </w:r>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r w:rsidR="00597461">
        <w:rPr>
          <w:rFonts w:cs="Arial"/>
          <w:szCs w:val="22"/>
          <w:lang w:val="en-AU"/>
        </w:rPr>
        <w:t>,</w:t>
      </w:r>
      <w:r w:rsidR="00AD41BE">
        <w:rPr>
          <w:rFonts w:cs="Arial"/>
          <w:szCs w:val="22"/>
          <w:lang w:val="en-AU"/>
        </w:rPr>
        <w:t xml:space="preserve"> </w:t>
      </w:r>
      <w:r w:rsidR="00344DC2" w:rsidRPr="00015BF6">
        <w:rPr>
          <w:rFonts w:cs="Arial"/>
          <w:szCs w:val="22"/>
          <w:lang w:val="en-AU"/>
        </w:rPr>
        <w:t xml:space="preserve">however, </w:t>
      </w:r>
      <w:r w:rsidR="00FB57F9">
        <w:rPr>
          <w:rFonts w:cs="Arial"/>
          <w:szCs w:val="22"/>
          <w:lang w:val="en-AU"/>
        </w:rPr>
        <w:t xml:space="preserve">both </w:t>
      </w:r>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92" w:name="_Toc1458093"/>
      <w:r>
        <w:t>Responding</w:t>
      </w:r>
      <w:r w:rsidRPr="00015BF6">
        <w:rPr>
          <w:lang w:val="en-AU"/>
        </w:rPr>
        <w:t xml:space="preserve"> </w:t>
      </w:r>
      <w:r w:rsidR="00405329" w:rsidRPr="00015BF6">
        <w:rPr>
          <w:lang w:val="en-AU"/>
        </w:rPr>
        <w:t>to change</w:t>
      </w:r>
      <w:bookmarkEnd w:id="92"/>
    </w:p>
    <w:p w14:paraId="72237790" w14:textId="40FCE46D"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r w:rsidR="004D53F0">
        <w:rPr>
          <w:lang w:val="en-AU"/>
        </w:rPr>
        <w:t xml:space="preserve"> and </w:t>
      </w:r>
      <w:r w:rsidR="00417761" w:rsidRPr="00015BF6">
        <w:rPr>
          <w:lang w:val="en-AU"/>
        </w:rPr>
        <w:t>using existing skills to solve novel problems</w:t>
      </w:r>
      <w:r w:rsidR="00CE14D8">
        <w:rPr>
          <w:lang w:val="en-AU"/>
        </w:rPr>
        <w:t xml:space="preserve"> or existing problems in a new way</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r w:rsidR="005C5E60">
        <w:rPr>
          <w:lang w:val="en-AU"/>
        </w:rPr>
        <w:t>In recent years</w:t>
      </w:r>
      <w:r w:rsidR="00AE3F90">
        <w:rPr>
          <w:lang w:val="en-AU"/>
        </w:rPr>
        <w:t xml:space="preserve">, reversal learning has become </w:t>
      </w:r>
      <w:r w:rsidR="005C5E60">
        <w:rPr>
          <w:lang w:val="en-AU"/>
        </w:rPr>
        <w:t>a somewhat standard test to investigate behavioural flexibility in reptiles</w:t>
      </w:r>
      <w:r w:rsidR="00215701">
        <w:rPr>
          <w:lang w:val="en-AU"/>
        </w:rPr>
        <w:t>.</w:t>
      </w:r>
      <w:r w:rsidR="005C5E60">
        <w:rPr>
          <w:lang w:val="en-AU"/>
        </w:rPr>
        <w:t xml:space="preserve"> </w:t>
      </w:r>
      <w:r w:rsidR="00CE40BC" w:rsidRPr="00BC7E76">
        <w:rPr>
          <w:lang w:val="en-AU"/>
        </w:rPr>
        <w:t>Reeves’</w:t>
      </w:r>
      <w:r w:rsidR="00CE40BC">
        <w:rPr>
          <w:lang w:val="en-AU"/>
        </w:rPr>
        <w:t xml:space="preserve"> </w:t>
      </w:r>
      <w:r w:rsidR="00417761" w:rsidRPr="00015BF6">
        <w:rPr>
          <w:lang w:val="en-AU"/>
        </w:rPr>
        <w:t>turtles</w:t>
      </w:r>
      <w:r w:rsidR="00527182">
        <w:rPr>
          <w:lang w:val="en-AU"/>
        </w:rPr>
        <w:t xml:space="preserve"> (</w:t>
      </w:r>
      <w:r w:rsidR="00527182" w:rsidRPr="006073BC">
        <w:rPr>
          <w:i/>
          <w:lang w:val="en-AU"/>
        </w:rPr>
        <w:t xml:space="preserve">M. </w:t>
      </w:r>
      <w:proofErr w:type="spellStart"/>
      <w:r w:rsidR="00527182" w:rsidRPr="006073BC">
        <w:rPr>
          <w:i/>
          <w:lang w:val="en-AU"/>
        </w:rPr>
        <w:t>reevesii</w:t>
      </w:r>
      <w:proofErr w:type="spellEnd"/>
      <w:r w:rsidR="00527182">
        <w:rPr>
          <w:lang w:val="en-AU"/>
        </w:rPr>
        <w:t>)</w:t>
      </w:r>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right discrimination</w:t>
      </w:r>
      <w:r w:rsidR="00597461">
        <w:rPr>
          <w:lang w:val="en-AU"/>
        </w:rPr>
        <w:t>.</w:t>
      </w:r>
      <w:r w:rsidR="00417761" w:rsidRPr="00015BF6">
        <w:rPr>
          <w:lang w:val="en-AU"/>
        </w:rPr>
        <w:t xml:space="preserve"> </w:t>
      </w:r>
      <w:r w:rsidR="00597461">
        <w:rPr>
          <w:lang w:val="en-AU"/>
        </w:rPr>
        <w:t>Turtles</w:t>
      </w:r>
      <w:r w:rsidR="00417761" w:rsidRPr="00015BF6">
        <w:rPr>
          <w:lang w:val="en-AU"/>
        </w:rPr>
        <w:t xml:space="preserve">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527182">
        <w:rPr>
          <w:lang w:val="en-AU"/>
        </w:rPr>
        <w:t xml:space="preserve"> (</w:t>
      </w:r>
      <w:r w:rsidR="00527182" w:rsidRPr="006073BC">
        <w:rPr>
          <w:i/>
          <w:lang w:val="en-AU"/>
        </w:rPr>
        <w:t xml:space="preserve">E. </w:t>
      </w:r>
      <w:proofErr w:type="spellStart"/>
      <w:r w:rsidR="00527182" w:rsidRPr="006073BC">
        <w:rPr>
          <w:i/>
          <w:lang w:val="en-AU"/>
        </w:rPr>
        <w:t>quoyii</w:t>
      </w:r>
      <w:proofErr w:type="spellEnd"/>
      <w:r w:rsidR="00527182">
        <w:rPr>
          <w:lang w:val="en-AU"/>
        </w:rPr>
        <w:t>)</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r w:rsidR="00405E21">
        <w:rPr>
          <w:lang w:val="en-AU"/>
        </w:rPr>
        <w:t>Little w</w:t>
      </w:r>
      <w:r w:rsidR="00417761" w:rsidRPr="00015BF6">
        <w:rPr>
          <w:rFonts w:eastAsiaTheme="minorHAnsi"/>
          <w:lang w:val="en-AU"/>
        </w:rPr>
        <w:t>hiptail lizards’</w:t>
      </w:r>
      <w:r w:rsidR="00527182">
        <w:rPr>
          <w:rFonts w:eastAsiaTheme="minorHAnsi"/>
          <w:lang w:val="en-AU"/>
        </w:rPr>
        <w:t xml:space="preserve"> (</w:t>
      </w:r>
      <w:r w:rsidR="00405E21">
        <w:rPr>
          <w:rFonts w:eastAsiaTheme="minorHAnsi"/>
          <w:i/>
          <w:lang w:val="en-AU"/>
        </w:rPr>
        <w:t>A</w:t>
      </w:r>
      <w:r w:rsidR="00527182" w:rsidRPr="006073BC">
        <w:rPr>
          <w:rFonts w:eastAsiaTheme="minorHAnsi"/>
          <w:i/>
          <w:lang w:val="en-AU"/>
        </w:rPr>
        <w:t xml:space="preserve">. </w:t>
      </w:r>
      <w:proofErr w:type="spellStart"/>
      <w:r w:rsidR="00527182" w:rsidRPr="006073BC">
        <w:rPr>
          <w:rFonts w:eastAsiaTheme="minorHAnsi"/>
          <w:i/>
          <w:lang w:val="en-AU"/>
        </w:rPr>
        <w:t>inornatus</w:t>
      </w:r>
      <w:proofErr w:type="spellEnd"/>
      <w:r w:rsidR="00527182">
        <w:rPr>
          <w:rFonts w:eastAsiaTheme="minorHAnsi"/>
          <w:lang w:val="en-AU"/>
        </w:rPr>
        <w:t>)</w:t>
      </w:r>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97461">
        <w:rPr>
          <w:lang w:val="en-AU"/>
        </w:rPr>
        <w:t>.</w:t>
      </w:r>
      <w:r w:rsidR="004E6A4D" w:rsidRPr="00015BF6">
        <w:rPr>
          <w:lang w:val="en-AU"/>
        </w:rPr>
        <w:t xml:space="preserve"> </w:t>
      </w:r>
      <w:r w:rsidR="00597461">
        <w:rPr>
          <w:lang w:val="en-AU"/>
        </w:rPr>
        <w:t>D</w:t>
      </w:r>
      <w:r w:rsidR="00597461" w:rsidRPr="00015BF6">
        <w:rPr>
          <w:lang w:val="en-AU"/>
        </w:rPr>
        <w:t xml:space="preserve">uring acquisition </w:t>
      </w:r>
      <w:r w:rsidR="004E6A4D" w:rsidRPr="00015BF6">
        <w:rPr>
          <w:lang w:val="en-AU"/>
        </w:rPr>
        <w:t>spatial cues</w:t>
      </w:r>
      <w:r w:rsidR="00597461">
        <w:rPr>
          <w:lang w:val="en-AU"/>
        </w:rPr>
        <w:t xml:space="preserve"> </w:t>
      </w:r>
      <w:r w:rsidR="00552451">
        <w:rPr>
          <w:lang w:val="en-AU"/>
        </w:rPr>
        <w:t xml:space="preserve">were more salient </w:t>
      </w:r>
      <w:r w:rsidR="00597461">
        <w:rPr>
          <w:lang w:val="en-AU"/>
        </w:rPr>
        <w:t xml:space="preserve">to the lizards </w:t>
      </w:r>
      <w:r w:rsidR="00552451">
        <w:rPr>
          <w:lang w:val="en-AU"/>
        </w:rPr>
        <w:t>than</w:t>
      </w:r>
      <w:r w:rsidR="004E6A4D" w:rsidRPr="00015BF6">
        <w:rPr>
          <w:lang w:val="en-AU"/>
        </w:rPr>
        <w:t xml:space="preserve"> visual cues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r w:rsidR="00527182">
        <w:rPr>
          <w:lang w:val="en-AU"/>
        </w:rPr>
        <w:t xml:space="preserve"> (</w:t>
      </w:r>
      <w:r w:rsidR="00527182" w:rsidRPr="006073BC">
        <w:rPr>
          <w:i/>
          <w:lang w:val="en-AU"/>
        </w:rPr>
        <w:t xml:space="preserve">V. </w:t>
      </w:r>
      <w:proofErr w:type="spellStart"/>
      <w:r w:rsidR="00527182" w:rsidRPr="006073BC">
        <w:rPr>
          <w:i/>
          <w:lang w:val="en-AU"/>
        </w:rPr>
        <w:t>rudicollis</w:t>
      </w:r>
      <w:proofErr w:type="spellEnd"/>
      <w:r w:rsidR="00527182">
        <w:rPr>
          <w:lang w:val="en-AU"/>
        </w:rPr>
        <w:t>)</w:t>
      </w:r>
      <w:r w:rsidR="007C141F" w:rsidRPr="007C141F">
        <w:rPr>
          <w:lang w:val="en-AU"/>
        </w:rPr>
        <w:t xml:space="preserve"> and one </w:t>
      </w:r>
      <w:r w:rsidR="00527182">
        <w:rPr>
          <w:lang w:val="en-AU"/>
        </w:rPr>
        <w:t>K</w:t>
      </w:r>
      <w:r w:rsidR="007C141F" w:rsidRPr="007C141F">
        <w:rPr>
          <w:lang w:val="en-AU"/>
        </w:rPr>
        <w:t>omodo dragon</w:t>
      </w:r>
      <w:r w:rsidR="00527182">
        <w:rPr>
          <w:lang w:val="en-AU"/>
        </w:rPr>
        <w:t xml:space="preserve"> (</w:t>
      </w:r>
      <w:r w:rsidR="00527182" w:rsidRPr="006073BC">
        <w:rPr>
          <w:i/>
          <w:lang w:val="en-AU"/>
        </w:rPr>
        <w:t xml:space="preserve">V. </w:t>
      </w:r>
      <w:proofErr w:type="spellStart"/>
      <w:r w:rsidR="00527182" w:rsidRPr="006073BC">
        <w:rPr>
          <w:i/>
          <w:lang w:val="en-AU"/>
        </w:rPr>
        <w:t>komodoensis</w:t>
      </w:r>
      <w:proofErr w:type="spellEnd"/>
      <w:r w:rsidR="00527182">
        <w:rPr>
          <w:lang w:val="en-AU"/>
        </w:rPr>
        <w:t>)</w:t>
      </w:r>
      <w:r w:rsidR="007C141F" w:rsidRPr="007C141F">
        <w:rPr>
          <w:lang w:val="en-AU"/>
        </w:rPr>
        <w:t xml:space="preserve">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w:t>
      </w:r>
      <w:r w:rsidR="00BC7E76">
        <w:rPr>
          <w:lang w:val="en-AU"/>
        </w:rPr>
        <w:t>-</w:t>
      </w:r>
      <w:r w:rsidR="00417761" w:rsidRPr="00015BF6">
        <w:rPr>
          <w:lang w:val="en-AU"/>
        </w:rPr>
        <w:t>footed tortoises (</w:t>
      </w:r>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FE20AC">
        <w:rPr>
          <w:rFonts w:eastAsia="Calibri"/>
          <w:lang w:val="en-AU"/>
        </w:rPr>
        <w:t xml:space="preserve">back to the touchscreen </w:t>
      </w:r>
      <w:r w:rsidR="00417761" w:rsidRPr="00015BF6">
        <w:rPr>
          <w:rFonts w:eastAsia="Calibri"/>
          <w:lang w:val="en-AU"/>
        </w:rPr>
        <w:t>(Mueller-Paul et al., 2014</w:t>
      </w:r>
      <w:r w:rsidR="00417761" w:rsidRPr="00937495">
        <w:rPr>
          <w:rFonts w:eastAsia="Calibri"/>
          <w:lang w:val="en-AU"/>
        </w:rPr>
        <w:t xml:space="preserve">). </w:t>
      </w:r>
      <w:r w:rsidR="00153532">
        <w:rPr>
          <w:rFonts w:eastAsia="Calibri"/>
          <w:lang w:val="en-AU"/>
        </w:rPr>
        <w:t xml:space="preserve">A comparative approach testing multiple species with the same methodology in </w:t>
      </w:r>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r w:rsidR="00993BF7">
        <w:rPr>
          <w:rFonts w:eastAsia="Calibri"/>
          <w:i/>
          <w:lang w:val="en-AU"/>
        </w:rPr>
        <w:t>.</w:t>
      </w:r>
      <w:r w:rsidR="00153532" w:rsidRPr="005B4080">
        <w:rPr>
          <w:rFonts w:eastAsia="Calibri"/>
          <w:i/>
          <w:lang w:val="en-AU"/>
        </w:rPr>
        <w:t xml:space="preserve"> </w:t>
      </w:r>
      <w:proofErr w:type="spellStart"/>
      <w:r w:rsidR="00153532" w:rsidRPr="00015BF6">
        <w:rPr>
          <w:rFonts w:eastAsia="Calibri"/>
          <w:i/>
          <w:lang w:val="en-AU"/>
        </w:rPr>
        <w:t>evermanni</w:t>
      </w:r>
      <w:proofErr w:type="spellEnd"/>
      <w:r w:rsidR="00153532" w:rsidRPr="00015BF6">
        <w:rPr>
          <w:rFonts w:eastAsia="Calibri"/>
          <w:lang w:val="en-AU"/>
        </w:rPr>
        <w:t xml:space="preserve">, A. </w:t>
      </w:r>
      <w:proofErr w:type="spellStart"/>
      <w:r w:rsidR="00153532" w:rsidRPr="00015BF6">
        <w:rPr>
          <w:rFonts w:eastAsia="Calibri"/>
          <w:i/>
          <w:lang w:val="en-AU"/>
        </w:rPr>
        <w:t>cristatellus</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proofErr w:type="spellStart"/>
      <w:r w:rsidR="00153532" w:rsidRPr="00015BF6">
        <w:rPr>
          <w:rFonts w:eastAsia="Calibri"/>
          <w:i/>
          <w:lang w:val="en-AU"/>
        </w:rPr>
        <w:t>cristatellus</w:t>
      </w:r>
      <w:proofErr w:type="spellEnd"/>
      <w:r w:rsidR="00153532" w:rsidRPr="00015BF6">
        <w:rPr>
          <w:rFonts w:eastAsia="Calibri"/>
          <w:lang w:val="en-AU"/>
        </w:rPr>
        <w:t xml:space="preserve"> compared to A. </w:t>
      </w:r>
      <w:proofErr w:type="spellStart"/>
      <w:r w:rsidR="00153532" w:rsidRPr="00015BF6">
        <w:rPr>
          <w:rFonts w:eastAsia="Calibri"/>
          <w:i/>
          <w:lang w:val="en-AU"/>
        </w:rPr>
        <w:t>evermanni</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proofErr w:type="spellStart"/>
      <w:r w:rsidR="00153532" w:rsidRPr="00015BF6">
        <w:rPr>
          <w:rFonts w:eastAsia="Calibri"/>
          <w:i/>
          <w:lang w:val="en-AU"/>
        </w:rPr>
        <w:t>Acanthodactylus</w:t>
      </w:r>
      <w:proofErr w:type="spellEnd"/>
      <w:r w:rsidR="00153532" w:rsidRPr="00015BF6">
        <w:rPr>
          <w:rFonts w:eastAsia="Calibri"/>
          <w:lang w:val="en-AU"/>
        </w:rPr>
        <w:t xml:space="preserve"> </w:t>
      </w:r>
      <w:proofErr w:type="spellStart"/>
      <w:r w:rsidR="00153532" w:rsidRPr="00015BF6">
        <w:rPr>
          <w:rFonts w:eastAsia="Calibri"/>
          <w:i/>
          <w:lang w:val="en-AU"/>
        </w:rPr>
        <w:t>boskianus</w:t>
      </w:r>
      <w:proofErr w:type="spellEnd"/>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lastRenderedPageBreak/>
        <w:t>compared to</w:t>
      </w:r>
      <w:r w:rsidR="00153532" w:rsidRPr="00015BF6">
        <w:rPr>
          <w:rFonts w:eastAsia="Calibri"/>
          <w:i/>
          <w:lang w:val="en-AU"/>
        </w:rPr>
        <w:t xml:space="preserve"> A. </w:t>
      </w:r>
      <w:proofErr w:type="spellStart"/>
      <w:r w:rsidR="00153532" w:rsidRPr="00015BF6">
        <w:rPr>
          <w:rFonts w:eastAsia="Calibri"/>
          <w:i/>
          <w:lang w:val="en-AU"/>
        </w:rPr>
        <w:t>scutellatus</w:t>
      </w:r>
      <w:proofErr w:type="spellEnd"/>
      <w:r w:rsidR="00153532" w:rsidRPr="00015BF6">
        <w:rPr>
          <w:rFonts w:eastAsia="Calibri"/>
          <w:lang w:val="en-AU"/>
        </w:rPr>
        <w:t xml:space="preserve">, a sit-and-wait forager. </w:t>
      </w:r>
      <w:r w:rsidR="00FE20AC">
        <w:rPr>
          <w:rFonts w:eastAsia="Calibri"/>
          <w:lang w:val="en-AU"/>
        </w:rPr>
        <w:t>Ac</w:t>
      </w:r>
      <w:r w:rsidR="00FE20AC" w:rsidRPr="00015BF6">
        <w:rPr>
          <w:rFonts w:eastAsia="Calibri"/>
          <w:lang w:val="en-AU"/>
        </w:rPr>
        <w:t>tive</w:t>
      </w:r>
      <w:r w:rsidR="00153532" w:rsidRPr="00015BF6">
        <w:rPr>
          <w:rFonts w:eastAsia="Calibri"/>
          <w:lang w:val="en-AU"/>
        </w:rPr>
        <w:t xml:space="preser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require better inhibitory skill</w:t>
      </w:r>
      <w:r w:rsidR="00597461">
        <w:rPr>
          <w:rFonts w:eastAsia="Calibri"/>
          <w:lang w:val="en-AU"/>
        </w:rPr>
        <w:t>, also crucial</w:t>
      </w:r>
      <w:r w:rsidR="00597461" w:rsidRPr="00015BF6">
        <w:rPr>
          <w:rFonts w:eastAsia="Calibri"/>
          <w:lang w:val="en-AU"/>
        </w:rPr>
        <w:t xml:space="preserve"> </w:t>
      </w:r>
      <w:r w:rsidR="00597461">
        <w:rPr>
          <w:rFonts w:eastAsia="Calibri"/>
          <w:lang w:val="en-AU"/>
        </w:rPr>
        <w:t>in</w:t>
      </w:r>
      <w:r w:rsidR="00597461" w:rsidRPr="00015BF6">
        <w:rPr>
          <w:rFonts w:eastAsia="Calibri"/>
          <w:lang w:val="en-AU"/>
        </w:rPr>
        <w:t xml:space="preserve"> reversal</w:t>
      </w:r>
      <w:r w:rsidR="00597461">
        <w:rPr>
          <w:rFonts w:eastAsia="Calibri"/>
          <w:lang w:val="en-AU"/>
        </w:rPr>
        <w:t xml:space="preserve"> </w:t>
      </w:r>
      <w:r w:rsidR="00597461" w:rsidRPr="00015BF6">
        <w:rPr>
          <w:rFonts w:eastAsia="Calibri"/>
          <w:lang w:val="en-AU"/>
        </w:rPr>
        <w:t>learning</w:t>
      </w:r>
      <w:r w:rsidR="00597461">
        <w:rPr>
          <w:rFonts w:eastAsia="Calibri"/>
          <w:lang w:val="en-AU"/>
        </w:rPr>
        <w:t>,</w:t>
      </w:r>
      <w:r w:rsidR="00153532">
        <w:rPr>
          <w:rFonts w:eastAsia="Calibri"/>
          <w:lang w:val="en-AU"/>
        </w:rPr>
        <w:t xml:space="preserve">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r w:rsidR="00153532">
        <w:rPr>
          <w:rFonts w:eastAsia="Calibri"/>
          <w:lang w:val="en-AU"/>
        </w:rPr>
        <w:t xml:space="preserve"> </w:t>
      </w:r>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proofErr w:type="spellStart"/>
      <w:r w:rsidR="004D1C43" w:rsidRPr="00015BF6">
        <w:rPr>
          <w:rFonts w:eastAsiaTheme="minorHAnsi"/>
          <w:lang w:val="en-AU"/>
        </w:rPr>
        <w:t>Auersperg</w:t>
      </w:r>
      <w:proofErr w:type="spellEnd"/>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2019) could be a better way to investigate </w:t>
      </w:r>
      <w:r w:rsidR="00CD4B2F">
        <w:rPr>
          <w:lang w:val="en-AU"/>
        </w:rPr>
        <w:t xml:space="preserve">behavioural </w:t>
      </w:r>
      <w:r w:rsidR="004D1C43">
        <w:rPr>
          <w:lang w:val="en-AU"/>
        </w:rPr>
        <w:t xml:space="preserve">flexibility.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w:t>
      </w:r>
      <w:r w:rsidR="00CD4B2F">
        <w:rPr>
          <w:lang w:val="en-AU"/>
        </w:rPr>
        <w:t xml:space="preserve">it </w:t>
      </w:r>
      <w:r w:rsidR="004D1C43">
        <w:rPr>
          <w:lang w:val="en-AU"/>
        </w:rPr>
        <w:t xml:space="preserve">could provide stronger evidence for behavioural flexibility.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8F1177" w:rsidRPr="00015BF6">
        <w:rPr>
          <w:i/>
          <w:lang w:val="en-AU"/>
        </w:rPr>
        <w:t>E</w:t>
      </w:r>
      <w:r w:rsidR="008F1177">
        <w:rPr>
          <w:i/>
          <w:lang w:val="en-AU"/>
        </w:rPr>
        <w:t>.</w:t>
      </w:r>
      <w:r w:rsidR="008F1177" w:rsidRPr="00015BF6">
        <w:rPr>
          <w:i/>
          <w:lang w:val="en-AU"/>
        </w:rPr>
        <w:t xml:space="preserve"> </w:t>
      </w:r>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r w:rsidR="009F7755">
        <w:rPr>
          <w:lang w:val="en-AU"/>
        </w:rPr>
        <w:t>-</w:t>
      </w:r>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r w:rsidR="00D5507A">
        <w:rPr>
          <w:lang w:val="en-AU"/>
        </w:rPr>
        <w:t xml:space="preserve"> some degree of</w:t>
      </w:r>
      <w:r w:rsidR="0017103D" w:rsidRPr="00015BF6">
        <w:rPr>
          <w:lang w:val="en-AU"/>
        </w:rPr>
        <w:t xml:space="preserve"> flexibility</w:t>
      </w:r>
      <w:r w:rsidR="00D5507A">
        <w:rPr>
          <w:lang w:val="en-AU"/>
        </w:rPr>
        <w:t xml:space="preserve"> in response behaviour</w:t>
      </w:r>
      <w:r w:rsidR="0017103D" w:rsidRPr="00015BF6">
        <w:rPr>
          <w:lang w:val="en-AU"/>
        </w:rPr>
        <w:t xml:space="preserve"> (Szabo</w:t>
      </w:r>
      <w:r w:rsidR="000C224D">
        <w:rPr>
          <w:lang w:val="en-AU"/>
        </w:rPr>
        <w:t xml:space="preserve"> et al.</w:t>
      </w:r>
      <w:r w:rsidR="0017103D" w:rsidRPr="00015BF6">
        <w:rPr>
          <w:lang w:val="en-AU"/>
        </w:rPr>
        <w:t>, 2018).</w:t>
      </w:r>
      <w:r w:rsidR="006073BC">
        <w:rPr>
          <w:lang w:val="en-AU"/>
        </w:rPr>
        <w:t xml:space="preserve"> </w:t>
      </w:r>
    </w:p>
    <w:p w14:paraId="4621EB74" w14:textId="58DBB850" w:rsidR="00572C71" w:rsidRDefault="00D5507A" w:rsidP="00572C71">
      <w:pPr>
        <w:rPr>
          <w:rFonts w:eastAsia="Calibri"/>
          <w:lang w:val="en-AU"/>
        </w:rPr>
      </w:pPr>
      <w:r>
        <w:rPr>
          <w:lang w:val="en-AU"/>
        </w:rPr>
        <w:t xml:space="preserve">The structure of the reptile brain exhibits </w:t>
      </w:r>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r w:rsidR="00E34E7B">
        <w:rPr>
          <w:lang w:val="en-AU"/>
        </w:rPr>
        <w:t xml:space="preserve"> </w:t>
      </w:r>
      <w:r w:rsidR="00572C71">
        <w:rPr>
          <w:lang w:val="en-AU"/>
        </w:rPr>
        <w:t>and we still know little about</w:t>
      </w:r>
      <w:r w:rsidR="00E34E7B">
        <w:rPr>
          <w:lang w:val="en-AU"/>
        </w:rPr>
        <w:t xml:space="preserve"> how cognitive processes are mapped onto </w:t>
      </w:r>
      <w:r w:rsidR="00572C71">
        <w:rPr>
          <w:lang w:val="en-AU"/>
        </w:rPr>
        <w:t>the reptilian</w:t>
      </w:r>
      <w:r w:rsidR="00E34E7B">
        <w:rPr>
          <w:lang w:val="en-AU"/>
        </w:rPr>
        <w:t xml:space="preserve"> </w:t>
      </w:r>
      <w:r w:rsidR="00572C71">
        <w:rPr>
          <w:lang w:val="en-AU"/>
        </w:rPr>
        <w:t>brain</w:t>
      </w:r>
      <w:r w:rsidR="00E34E7B">
        <w:rPr>
          <w:lang w:val="en-AU"/>
        </w:rPr>
        <w:t>.</w:t>
      </w:r>
      <w:r w:rsidR="00572C71">
        <w:rPr>
          <w:lang w:val="en-AU"/>
        </w:rPr>
        <w:t xml:space="preserve"> </w:t>
      </w:r>
      <w:r w:rsidR="00E34E7B">
        <w:rPr>
          <w:lang w:val="en-AU"/>
        </w:rPr>
        <w:t xml:space="preserve">Only a few studies </w:t>
      </w:r>
      <w:r w:rsidR="00CD4B2F">
        <w:rPr>
          <w:lang w:val="en-AU"/>
        </w:rPr>
        <w:t>test</w:t>
      </w:r>
      <w:r w:rsidR="00E34E7B">
        <w:rPr>
          <w:lang w:val="en-AU"/>
        </w:rPr>
        <w:t xml:space="preserve"> how learning is processed in specific brain structures </w:t>
      </w:r>
      <w:r w:rsidR="00572C71">
        <w:rPr>
          <w:lang w:val="en-AU"/>
        </w:rPr>
        <w:t>implicat</w:t>
      </w:r>
      <w:r w:rsidR="009F7755">
        <w:rPr>
          <w:lang w:val="en-AU"/>
        </w:rPr>
        <w:t>ing</w:t>
      </w:r>
      <w:r w:rsidR="00572C71">
        <w:rPr>
          <w:lang w:val="en-AU"/>
        </w:rPr>
        <w:t xml:space="preserve"> the involvement of different brain areas during discrimination and reversal learning. </w:t>
      </w:r>
      <w:r w:rsidR="00572C71">
        <w:t>In the case of turtles, region-specific processing has been studied in a single species of fresh water turtle, the No</w:t>
      </w:r>
      <w:r w:rsidR="00CD4B2F">
        <w:t>r</w:t>
      </w:r>
      <w:r w:rsidR="00572C71">
        <w:t>th American painted turtle (</w:t>
      </w:r>
      <w:r w:rsidR="00572C71" w:rsidRPr="00572C71">
        <w:rPr>
          <w:i/>
        </w:rPr>
        <w:t xml:space="preserve">C. </w:t>
      </w:r>
      <w:proofErr w:type="spellStart"/>
      <w:r w:rsidR="00572C71" w:rsidRPr="00572C71">
        <w:rPr>
          <w:i/>
        </w:rPr>
        <w:t>picta</w:t>
      </w:r>
      <w:proofErr w:type="spellEnd"/>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 xml:space="preserve">process visual stimuli.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w:t>
      </w:r>
      <w:proofErr w:type="spellStart"/>
      <w:r w:rsidR="00572C71" w:rsidRPr="00015BF6">
        <w:rPr>
          <w:lang w:val="en-AU"/>
        </w:rPr>
        <w:t>Blau</w:t>
      </w:r>
      <w:proofErr w:type="spellEnd"/>
      <w:r w:rsidR="00572C71" w:rsidRPr="00015BF6">
        <w:rPr>
          <w:lang w:val="en-AU"/>
        </w:rPr>
        <w:t xml:space="preserve">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Similarly, only one study provides some insight into how learning is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proofErr w:type="spellStart"/>
      <w:r w:rsidR="00572C71" w:rsidRPr="00E80D45">
        <w:rPr>
          <w:i/>
          <w:lang w:val="en-AU"/>
        </w:rPr>
        <w:t>Pseudopus</w:t>
      </w:r>
      <w:proofErr w:type="spellEnd"/>
      <w:r w:rsidR="00572C71" w:rsidRPr="00E80D45">
        <w:rPr>
          <w:i/>
          <w:lang w:val="en-AU"/>
        </w:rPr>
        <w:t xml:space="preserve"> </w:t>
      </w:r>
      <w:proofErr w:type="spellStart"/>
      <w:r w:rsidR="00572C71" w:rsidRPr="00E80D45">
        <w:rPr>
          <w:i/>
          <w:lang w:val="en-AU"/>
        </w:rPr>
        <w:t>apodus</w:t>
      </w:r>
      <w:proofErr w:type="spellEnd"/>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 xml:space="preserve">damage to the hippocampus and DVR (dorsal </w:t>
      </w:r>
      <w:r w:rsidR="00572C71" w:rsidRPr="000C4D21">
        <w:rPr>
          <w:rFonts w:eastAsia="Calibri"/>
          <w:lang w:val="en-AU"/>
        </w:rPr>
        <w:lastRenderedPageBreak/>
        <w:t>ventricular ridge) affected reversal performance (</w:t>
      </w:r>
      <w:r w:rsidR="00572C71" w:rsidRPr="000C4D21">
        <w:rPr>
          <w:lang w:val="en-AU"/>
        </w:rPr>
        <w:t xml:space="preserve">distinguishing between a </w:t>
      </w:r>
      <w:r w:rsidR="00572C71" w:rsidRPr="000C4D21">
        <w:rPr>
          <w:rFonts w:eastAsia="Calibri"/>
          <w:lang w:val="en-AU"/>
        </w:rPr>
        <w:t>triangle and a circle)</w:t>
      </w:r>
      <w:r w:rsidR="00597461">
        <w:rPr>
          <w:rFonts w:eastAsia="Calibri"/>
          <w:lang w:val="en-AU"/>
        </w:rPr>
        <w:t>, however,</w:t>
      </w:r>
      <w:r w:rsidR="00572C71" w:rsidRPr="000C4D21">
        <w:rPr>
          <w:rFonts w:eastAsia="Calibri"/>
          <w:lang w:val="en-AU"/>
        </w:rPr>
        <w:t xml:space="preserve"> both lesion groups took longer to learn compared to normal lizards</w:t>
      </w:r>
      <w:r w:rsidR="005968E2">
        <w:rPr>
          <w:rFonts w:eastAsia="Calibri"/>
          <w:lang w:val="en-AU"/>
        </w:rPr>
        <w:t>. Results show that</w:t>
      </w:r>
      <w:r w:rsidR="00572C71">
        <w:rPr>
          <w:rFonts w:eastAsia="Calibri"/>
          <w:lang w:val="en-AU"/>
        </w:rPr>
        <w:t xml:space="preserve">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w:t>
      </w:r>
      <w:proofErr w:type="spellStart"/>
      <w:r w:rsidR="00572C71" w:rsidRPr="000C4D21">
        <w:rPr>
          <w:rFonts w:eastAsia="Calibri"/>
          <w:lang w:val="en-AU"/>
        </w:rPr>
        <w:t>Ivazov</w:t>
      </w:r>
      <w:proofErr w:type="spellEnd"/>
      <w:r w:rsidR="00572C71" w:rsidRPr="000C4D21">
        <w:rPr>
          <w:rFonts w:eastAsia="Calibri"/>
          <w:lang w:val="en-AU"/>
        </w:rPr>
        <w:t>, 1983).</w:t>
      </w:r>
    </w:p>
    <w:p w14:paraId="4A4957F7" w14:textId="37D4F74B" w:rsidR="005572FD" w:rsidRPr="002966B7" w:rsidRDefault="00572C71" w:rsidP="002966B7">
      <w:pPr>
        <w:rPr>
          <w:rFonts w:ascii="Times New Roman" w:eastAsiaTheme="minorHAnsi" w:hAnsi="Times New Roman"/>
          <w:sz w:val="20"/>
          <w:lang w:val="en-US"/>
        </w:rPr>
      </w:pPr>
      <w:r>
        <w:t xml:space="preserve">As ectotherms, reptile rely in environmental temperature </w:t>
      </w:r>
      <w:r w:rsidR="00F1152F">
        <w:t xml:space="preserve">to reach optimal </w:t>
      </w:r>
      <w:r w:rsidR="004069FB" w:rsidRPr="004069FB">
        <w:t>physiological function</w:t>
      </w:r>
      <w:r w:rsidR="00F1152F">
        <w:t>. Temperature also plays an important role during embryon</w:t>
      </w:r>
      <w:r w:rsidR="00CD4B2F">
        <w:t>ic</w:t>
      </w:r>
      <w:r w:rsidR="00F1152F">
        <w:t xml:space="preserve"> development. Many reptile species exhibit temperature dependent sex determination</w:t>
      </w:r>
      <w:r w:rsidR="00ED4112">
        <w:t xml:space="preserve"> </w:t>
      </w:r>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Even in species with chromosomal sex determination, incubation temperature can alter brain morphology</w:t>
      </w:r>
      <w:r w:rsidR="006469F3">
        <w:rPr>
          <w:rFonts w:cs="Arial"/>
          <w:szCs w:val="22"/>
        </w:rPr>
        <w:t xml:space="preserve"> and consequently learning ability. </w:t>
      </w:r>
      <w:r w:rsidR="00CD4B2F">
        <w:rPr>
          <w:rFonts w:cs="Arial"/>
          <w:szCs w:val="22"/>
        </w:rPr>
        <w:t xml:space="preserve">For example, </w:t>
      </w:r>
      <w:r w:rsidR="00CD4B2F">
        <w:rPr>
          <w:rFonts w:eastAsia="Calibri"/>
          <w:lang w:val="en-AU"/>
        </w:rPr>
        <w:t>i</w:t>
      </w:r>
      <w:r w:rsidR="00417761" w:rsidRPr="00015BF6">
        <w:rPr>
          <w:rFonts w:eastAsia="Calibri"/>
          <w:lang w:val="en-AU"/>
        </w:rPr>
        <w:t xml:space="preserve">n hatchling </w:t>
      </w:r>
      <w:r w:rsidR="00417761" w:rsidRPr="00015BF6">
        <w:rPr>
          <w:lang w:val="en-AU"/>
        </w:rPr>
        <w:t>three</w:t>
      </w:r>
      <w:r w:rsidR="00C91CDB">
        <w:rPr>
          <w:lang w:val="en-AU"/>
        </w:rPr>
        <w:t>-</w:t>
      </w:r>
      <w:r w:rsidR="00417761" w:rsidRPr="00015BF6">
        <w:rPr>
          <w:lang w:val="en-AU"/>
        </w:rPr>
        <w:t>lined skinks</w:t>
      </w:r>
      <w:r w:rsidR="006469F3">
        <w:rPr>
          <w:lang w:val="en-AU"/>
        </w:rPr>
        <w:t xml:space="preserve"> (</w:t>
      </w:r>
      <w:r w:rsidR="006469F3" w:rsidRPr="002966B7">
        <w:rPr>
          <w:rFonts w:eastAsiaTheme="minorHAnsi"/>
          <w:i/>
        </w:rPr>
        <w:t xml:space="preserve">B. </w:t>
      </w:r>
      <w:proofErr w:type="spellStart"/>
      <w:r w:rsidR="006469F3" w:rsidRPr="002966B7">
        <w:rPr>
          <w:rFonts w:eastAsiaTheme="minorHAnsi"/>
          <w:i/>
        </w:rPr>
        <w:t>duperreyi</w:t>
      </w:r>
      <w:proofErr w:type="spellEnd"/>
      <w:r w:rsidR="006469F3">
        <w:rPr>
          <w:lang w:val="en-AU"/>
        </w:rPr>
        <w:t>)</w:t>
      </w:r>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597461">
        <w:rPr>
          <w:lang w:val="en-AU"/>
        </w:rPr>
        <w:t>.</w:t>
      </w:r>
      <w:r w:rsidR="00417761" w:rsidRPr="00015BF6">
        <w:rPr>
          <w:lang w:val="en-AU"/>
        </w:rPr>
        <w:t xml:space="preserve"> </w:t>
      </w:r>
      <w:r w:rsidR="00597461">
        <w:rPr>
          <w:lang w:val="en-AU"/>
        </w:rPr>
        <w:t>O</w:t>
      </w:r>
      <w:r w:rsidR="00417761" w:rsidRPr="00015BF6">
        <w:rPr>
          <w:lang w:val="en-AU"/>
        </w:rPr>
        <w:t xml:space="preserve">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r w:rsidR="006469F3">
        <w:rPr>
          <w:lang w:val="en-AU"/>
        </w:rPr>
        <w:t>. These differences in performance were linked to differences in cortex size</w:t>
      </w:r>
      <w:r w:rsidR="00ED4112">
        <w:rPr>
          <w:lang w:val="en-AU"/>
        </w:rPr>
        <w:t xml:space="preserve"> and structure</w:t>
      </w:r>
      <w:r w:rsidR="006469F3">
        <w:rPr>
          <w:lang w:val="en-AU"/>
        </w:rPr>
        <w:t xml:space="preserve">. ‘Hot’ incubated lizards had smaller telencephalon but </w:t>
      </w:r>
      <w:r w:rsidR="006469F3">
        <w:rPr>
          <w:rFonts w:eastAsiaTheme="minorHAnsi"/>
        </w:rPr>
        <w:t>increased</w:t>
      </w:r>
      <w:r w:rsidR="006469F3" w:rsidRPr="002966B7">
        <w:rPr>
          <w:rFonts w:eastAsiaTheme="minorHAnsi"/>
        </w:rPr>
        <w:t xml:space="preserve"> neuron</w:t>
      </w:r>
      <w:r w:rsidR="006469F3">
        <w:rPr>
          <w:rFonts w:eastAsiaTheme="minorHAnsi"/>
        </w:rPr>
        <w:t xml:space="preserve"> </w:t>
      </w:r>
      <w:r w:rsidR="006469F3" w:rsidRPr="002966B7">
        <w:rPr>
          <w:rFonts w:eastAsiaTheme="minorHAnsi"/>
        </w:rPr>
        <w:t>density</w:t>
      </w:r>
      <w:r w:rsidR="006469F3">
        <w:rPr>
          <w:rFonts w:eastAsiaTheme="minorHAnsi"/>
        </w:rPr>
        <w:t xml:space="preserve"> in certain cortical</w:t>
      </w:r>
      <w:r w:rsidR="006469F3" w:rsidRPr="002966B7">
        <w:rPr>
          <w:rFonts w:eastAsiaTheme="minorHAnsi"/>
        </w:rPr>
        <w:t xml:space="preserve"> areas</w:t>
      </w:r>
      <w:r w:rsidR="006469F3">
        <w:rPr>
          <w:rFonts w:eastAsiaTheme="minorHAnsi"/>
        </w:rPr>
        <w:t xml:space="preserve"> (</w:t>
      </w:r>
      <w:proofErr w:type="spellStart"/>
      <w:r w:rsidR="006469F3">
        <w:rPr>
          <w:rFonts w:eastAsiaTheme="minorHAnsi"/>
        </w:rPr>
        <w:t>Amiel</w:t>
      </w:r>
      <w:proofErr w:type="spellEnd"/>
      <w:r w:rsidR="006469F3">
        <w:rPr>
          <w:rFonts w:eastAsiaTheme="minorHAnsi"/>
        </w:rPr>
        <w:t xml:space="preserve"> et al., 2016).</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93" w:name="_Toc1458094"/>
      <w:r w:rsidRPr="00B54BA9">
        <w:t>Solving</w:t>
      </w:r>
      <w:r w:rsidRPr="00015BF6">
        <w:rPr>
          <w:lang w:val="en-AU"/>
        </w:rPr>
        <w:t xml:space="preserve"> novel problems</w:t>
      </w:r>
      <w:bookmarkEnd w:id="93"/>
    </w:p>
    <w:p w14:paraId="5FC40B67" w14:textId="188FC960"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known to be good </w:t>
      </w:r>
      <w:r w:rsidR="00CD4B2F">
        <w:rPr>
          <w:lang w:val="en-AU"/>
        </w:rPr>
        <w:t xml:space="preserve">at solving </w:t>
      </w:r>
      <w:r w:rsidR="00C67C18">
        <w:rPr>
          <w:lang w:val="en-AU"/>
        </w:rPr>
        <w:t xml:space="preserve">complex </w:t>
      </w:r>
      <w:r w:rsidR="001E7022" w:rsidRPr="00015BF6">
        <w:rPr>
          <w:lang w:val="en-AU"/>
        </w:rPr>
        <w:t>problems.</w:t>
      </w:r>
      <w:r w:rsidR="009921AD" w:rsidRPr="00015BF6">
        <w:rPr>
          <w:lang w:val="en-AU"/>
        </w:rPr>
        <w:t xml:space="preserve"> </w:t>
      </w:r>
      <w:r w:rsidR="00630485">
        <w:rPr>
          <w:lang w:val="en-AU"/>
        </w:rPr>
        <w:t xml:space="preserve">For example, </w:t>
      </w:r>
      <w:r w:rsidR="009921AD" w:rsidRPr="00015BF6">
        <w:rPr>
          <w:lang w:val="en-AU"/>
        </w:rPr>
        <w:t>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 xml:space="preserve">bending wires into hooks </w:t>
      </w:r>
      <w:r w:rsidR="00630485">
        <w:rPr>
          <w:lang w:val="en-AU"/>
        </w:rPr>
        <w:t xml:space="preserve">in order </w:t>
      </w:r>
      <w:r w:rsidR="009921AD" w:rsidRPr="00015BF6">
        <w:rPr>
          <w:lang w:val="en-AU"/>
        </w:rPr>
        <w:t xml:space="preserve">to </w:t>
      </w:r>
      <w:r w:rsidR="00630485">
        <w:rPr>
          <w:lang w:val="en-AU"/>
        </w:rPr>
        <w:t>extract</w:t>
      </w:r>
      <w:r w:rsidR="00630485" w:rsidRPr="00015BF6">
        <w:rPr>
          <w:lang w:val="en-AU"/>
        </w:rPr>
        <w:t xml:space="preserve"> </w:t>
      </w:r>
      <w:r w:rsidR="009921AD" w:rsidRPr="00015BF6">
        <w:rPr>
          <w:lang w:val="en-AU"/>
        </w:rPr>
        <w:t>a reward</w:t>
      </w:r>
      <w:r w:rsidR="00630485">
        <w:rPr>
          <w:lang w:val="en-AU"/>
        </w:rPr>
        <w:t>-containing basket</w:t>
      </w:r>
      <w:r w:rsidR="001E7022" w:rsidRPr="00015BF6">
        <w:rPr>
          <w:lang w:val="en-AU"/>
        </w:rPr>
        <w:t xml:space="preserve"> </w:t>
      </w:r>
      <w:r w:rsidR="00630485">
        <w:rPr>
          <w:lang w:val="en-AU"/>
        </w:rPr>
        <w:t xml:space="preserve">from within a well </w:t>
      </w:r>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r w:rsidR="008E00AF">
        <w:rPr>
          <w:lang w:val="en-AU"/>
        </w:rPr>
        <w:t xml:space="preserve">black </w:t>
      </w:r>
      <w:r w:rsidR="001E7022" w:rsidRPr="00015BF6">
        <w:rPr>
          <w:lang w:val="en-AU"/>
        </w:rPr>
        <w:t>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w:t>
      </w:r>
      <w:r w:rsidR="008E00AF">
        <w:rPr>
          <w:lang w:val="en-AU"/>
        </w:rPr>
        <w:t xml:space="preserve">that </w:t>
      </w:r>
      <w:r w:rsidR="001E7022" w:rsidRPr="00015BF6">
        <w:rPr>
          <w:lang w:val="en-AU"/>
        </w:rPr>
        <w:t>develop new technique</w:t>
      </w:r>
      <w:r w:rsidR="00CD4B2F">
        <w:rPr>
          <w:lang w:val="en-AU"/>
        </w:rPr>
        <w:t>s</w:t>
      </w:r>
      <w:r w:rsidR="001E7022" w:rsidRPr="00015BF6">
        <w:rPr>
          <w:lang w:val="en-AU"/>
        </w:rPr>
        <w:t xml:space="preserve"> </w:t>
      </w:r>
      <w:r w:rsidR="008E00AF">
        <w:rPr>
          <w:lang w:val="en-AU"/>
        </w:rPr>
        <w:t>for</w:t>
      </w:r>
      <w:r w:rsidR="008E00AF" w:rsidRPr="00015BF6">
        <w:rPr>
          <w:lang w:val="en-AU"/>
        </w:rPr>
        <w:t xml:space="preserve"> </w:t>
      </w:r>
      <w:r w:rsidR="008E00AF">
        <w:rPr>
          <w:lang w:val="en-AU"/>
        </w:rPr>
        <w:t>extracting</w:t>
      </w:r>
      <w:r w:rsidR="001E7022" w:rsidRPr="00015BF6">
        <w:rPr>
          <w:lang w:val="en-AU"/>
        </w:rPr>
        <w:t xml:space="preserve"> pine </w:t>
      </w:r>
      <w:r w:rsidR="008E00AF">
        <w:rPr>
          <w:lang w:val="en-AU"/>
        </w:rPr>
        <w:t xml:space="preserve">seeds from </w:t>
      </w:r>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r w:rsidR="00CD4B2F">
        <w:rPr>
          <w:lang w:val="en-AU"/>
        </w:rPr>
        <w:t>s</w:t>
      </w:r>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r w:rsidR="00E0701B">
        <w:rPr>
          <w:lang w:val="en-AU"/>
        </w:rPr>
        <w:t xml:space="preserve"> (</w:t>
      </w:r>
      <w:r w:rsidR="00E0701B" w:rsidRPr="005B4080">
        <w:rPr>
          <w:i/>
          <w:lang w:val="en-AU"/>
        </w:rPr>
        <w:t xml:space="preserve">C. </w:t>
      </w:r>
      <w:proofErr w:type="spellStart"/>
      <w:r w:rsidR="00E0701B" w:rsidRPr="005B4080">
        <w:rPr>
          <w:i/>
          <w:lang w:val="en-AU"/>
        </w:rPr>
        <w:t>picta</w:t>
      </w:r>
      <w:proofErr w:type="spellEnd"/>
      <w:r w:rsidR="00E0701B">
        <w:rPr>
          <w:lang w:val="en-AU"/>
        </w:rPr>
        <w:t>)</w:t>
      </w:r>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bivita</w:t>
      </w:r>
      <w:r w:rsidR="00674FBD">
        <w:rPr>
          <w:i/>
          <w:lang w:val="en-AU"/>
        </w:rPr>
        <w:t>t</w:t>
      </w:r>
      <w:r w:rsidR="00A8038B" w:rsidRPr="00A8038B">
        <w:rPr>
          <w:i/>
          <w:lang w:val="en-AU"/>
        </w:rPr>
        <w:t>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r w:rsidR="00737ADA">
        <w:rPr>
          <w:lang w:val="en-AU"/>
        </w:rPr>
        <w:t>eight</w:t>
      </w:r>
      <w:r w:rsidR="00737ADA" w:rsidRPr="00015BF6">
        <w:rPr>
          <w:lang w:val="en-AU"/>
        </w:rPr>
        <w:t xml:space="preserve"> </w:t>
      </w:r>
      <w:r w:rsidR="00E35774" w:rsidRPr="00015BF6">
        <w:rPr>
          <w:lang w:val="en-AU"/>
        </w:rPr>
        <w:t>different</w:t>
      </w:r>
      <w:r w:rsidR="001F7F4C" w:rsidRPr="00015BF6">
        <w:rPr>
          <w:lang w:val="en-AU"/>
        </w:rPr>
        <w:t xml:space="preserve"> studies </w:t>
      </w:r>
      <w:r w:rsidR="00CD4B2F">
        <w:rPr>
          <w:lang w:val="en-AU"/>
        </w:rPr>
        <w:t xml:space="preserve">have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w:t>
      </w:r>
      <w:r w:rsidR="001F7F4C" w:rsidRPr="00CB1FB4">
        <w:rPr>
          <w:i/>
          <w:lang w:val="en-AU"/>
        </w:rPr>
        <w:t>A</w:t>
      </w:r>
      <w:r w:rsidR="001F7F4C" w:rsidRPr="0057456C">
        <w:rPr>
          <w:lang w:val="en-AU"/>
        </w:rPr>
        <w:t xml:space="preserve">.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r w:rsidR="00674FBD">
        <w:rPr>
          <w:rFonts w:eastAsia="Calibri"/>
          <w:lang w:val="en-AU"/>
        </w:rPr>
        <w:t>al</w:t>
      </w:r>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r w:rsidR="0079736B" w:rsidRPr="0057456C">
        <w:rPr>
          <w:rFonts w:eastAsia="Calibri"/>
          <w:lang w:val="en-AU"/>
        </w:rPr>
        <w:t>however, were less successful compared to the other two species</w:t>
      </w:r>
      <w:r w:rsidR="00CD1772">
        <w:rPr>
          <w:rFonts w:eastAsia="Calibri"/>
          <w:lang w:val="en-AU"/>
        </w:rPr>
        <w:t xml:space="preserve"> </w:t>
      </w:r>
      <w:r w:rsidR="00CD1772">
        <w:rPr>
          <w:rFonts w:eastAsia="Calibri"/>
          <w:lang w:val="en-AU"/>
        </w:rPr>
        <w:lastRenderedPageBreak/>
        <w:t xml:space="preserve">showing </w:t>
      </w:r>
      <w:r w:rsidR="00674FBD">
        <w:rPr>
          <w:rFonts w:eastAsia="Calibri"/>
          <w:lang w:val="en-AU"/>
        </w:rPr>
        <w:t>higher levels of</w:t>
      </w:r>
      <w:r w:rsidR="00674FBD" w:rsidRPr="0057456C">
        <w:rPr>
          <w:rFonts w:eastAsia="Calibri"/>
          <w:lang w:val="en-AU"/>
        </w:rPr>
        <w:t xml:space="preserve"> </w:t>
      </w:r>
      <w:r w:rsidR="0057456C" w:rsidRPr="0057456C">
        <w:rPr>
          <w:rFonts w:eastAsia="Calibri"/>
          <w:lang w:val="en-AU"/>
        </w:rPr>
        <w:t xml:space="preserve">neophobia </w:t>
      </w:r>
      <w:r w:rsidR="00674FBD">
        <w:rPr>
          <w:rFonts w:eastAsia="Calibri"/>
          <w:lang w:val="en-AU"/>
        </w:rPr>
        <w:t>which may</w:t>
      </w:r>
      <w:r w:rsidR="002E61C5">
        <w:rPr>
          <w:rFonts w:eastAsia="Calibri"/>
          <w:lang w:val="en-AU"/>
        </w:rPr>
        <w:t xml:space="preserve"> expla</w:t>
      </w:r>
      <w:r w:rsidR="00674FBD">
        <w:rPr>
          <w:rFonts w:eastAsia="Calibri"/>
          <w:lang w:val="en-AU"/>
        </w:rPr>
        <w:t>i</w:t>
      </w:r>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CD1772">
        <w:rPr>
          <w:rFonts w:eastAsia="Calibri"/>
          <w:lang w:val="en-AU"/>
        </w:rPr>
        <w:t xml:space="preserve">This is a surprising result because </w:t>
      </w:r>
      <w:r w:rsidR="00CD1772" w:rsidRPr="0057456C">
        <w:rPr>
          <w:rFonts w:eastAsia="Calibri"/>
          <w:i/>
          <w:lang w:val="en-AU"/>
        </w:rPr>
        <w:t xml:space="preserve">A. </w:t>
      </w:r>
      <w:proofErr w:type="spellStart"/>
      <w:r w:rsidR="00CD1772" w:rsidRPr="0057456C">
        <w:rPr>
          <w:rFonts w:eastAsia="Calibri"/>
          <w:i/>
          <w:lang w:val="en-AU"/>
        </w:rPr>
        <w:t>cristatellus</w:t>
      </w:r>
      <w:proofErr w:type="spellEnd"/>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 and invasion success</w:t>
      </w:r>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r w:rsidR="00CD1772">
        <w:rPr>
          <w:rFonts w:eastAsia="Calibri"/>
          <w:lang w:val="en-AU"/>
        </w:rPr>
        <w:t xml:space="preserve">previously </w:t>
      </w:r>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r w:rsidR="0080325E">
        <w:rPr>
          <w:rFonts w:eastAsia="Calibri"/>
          <w:lang w:val="en-AU"/>
        </w:rPr>
        <w:t xml:space="preserve"> of which one measure is innovative problem so</w:t>
      </w:r>
      <w:r w:rsidR="003E3C4C">
        <w:rPr>
          <w:rFonts w:eastAsia="Calibri"/>
          <w:lang w:val="en-AU"/>
        </w:rPr>
        <w:t>lving (</w:t>
      </w:r>
      <w:proofErr w:type="spellStart"/>
      <w:r w:rsidR="003E3C4C" w:rsidRPr="00015BF6">
        <w:rPr>
          <w:rFonts w:eastAsiaTheme="minorHAnsi"/>
          <w:lang w:val="en-AU"/>
        </w:rPr>
        <w:t>Auersperg</w:t>
      </w:r>
      <w:proofErr w:type="spellEnd"/>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r w:rsidR="00CD1772">
        <w:rPr>
          <w:rFonts w:eastAsia="Calibri"/>
          <w:lang w:val="en-AU"/>
        </w:rPr>
        <w:t>.</w:t>
      </w:r>
      <w:r w:rsidR="00CD1772" w:rsidRPr="0057456C">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r w:rsidR="00674FBD">
        <w:rPr>
          <w:lang w:val="en-AU"/>
        </w:rPr>
        <w:t>-</w:t>
      </w:r>
      <w:r w:rsidR="0079736B" w:rsidRPr="00015BF6">
        <w:rPr>
          <w:lang w:val="en-AU"/>
        </w:rPr>
        <w:t>lined skink</w:t>
      </w:r>
      <w:r w:rsidR="002E61C5">
        <w:rPr>
          <w:lang w:val="en-AU"/>
        </w:rPr>
        <w:t>s</w:t>
      </w:r>
      <w:r w:rsidR="0079736B" w:rsidRPr="00015BF6">
        <w:rPr>
          <w:lang w:val="en-AU"/>
        </w:rPr>
        <w:t xml:space="preserve"> </w:t>
      </w:r>
      <w:r w:rsidR="00674FBD" w:rsidRPr="00464127">
        <w:rPr>
          <w:lang w:val="en-AU"/>
        </w:rPr>
        <w:t>(</w:t>
      </w:r>
      <w:r w:rsidR="003E3C4C" w:rsidRPr="00464127">
        <w:rPr>
          <w:i/>
          <w:lang w:val="en-AU"/>
        </w:rPr>
        <w:t xml:space="preserve">B. </w:t>
      </w:r>
      <w:proofErr w:type="spellStart"/>
      <w:r w:rsidR="003E3C4C" w:rsidRPr="00464127">
        <w:rPr>
          <w:i/>
          <w:lang w:val="en-AU"/>
        </w:rPr>
        <w:t>duperreyi</w:t>
      </w:r>
      <w:proofErr w:type="spellEnd"/>
      <w:r w:rsidR="00674FBD">
        <w:rPr>
          <w:lang w:val="en-AU"/>
        </w:rPr>
        <w:t xml:space="preserve">) </w:t>
      </w:r>
      <w:r w:rsidR="0079736B" w:rsidRPr="00015BF6">
        <w:rPr>
          <w:lang w:val="en-AU"/>
        </w:rPr>
        <w:t xml:space="preserve">also learnt lid </w:t>
      </w:r>
      <w:r w:rsidR="002E61C5">
        <w:rPr>
          <w:lang w:val="en-AU"/>
        </w:rPr>
        <w:t>removal</w:t>
      </w:r>
      <w:r w:rsidR="004F522D">
        <w:rPr>
          <w:lang w:val="en-AU"/>
        </w:rPr>
        <w:t xml:space="preserve"> but</w:t>
      </w:r>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4F522D">
        <w:rPr>
          <w:lang w:val="en-AU"/>
        </w:rPr>
        <w:t>B</w:t>
      </w:r>
      <w:r w:rsidR="0093157A">
        <w:rPr>
          <w:lang w:val="en-AU"/>
        </w:rPr>
        <w:t xml:space="preserve">oth </w:t>
      </w:r>
      <w:r w:rsidR="00B51E2A">
        <w:rPr>
          <w:lang w:val="en-AU"/>
        </w:rPr>
        <w:t xml:space="preserve">eastern </w:t>
      </w:r>
      <w:r w:rsidR="005F5F9B" w:rsidRPr="00015BF6">
        <w:rPr>
          <w:lang w:val="en-AU"/>
        </w:rPr>
        <w:t xml:space="preserve">water skinks </w:t>
      </w:r>
      <w:r w:rsidR="00674FBD">
        <w:rPr>
          <w:lang w:val="en-AU"/>
        </w:rPr>
        <w:t>(</w:t>
      </w:r>
      <w:r w:rsidR="00674FBD">
        <w:rPr>
          <w:i/>
          <w:lang w:val="en-AU"/>
        </w:rPr>
        <w:t xml:space="preserve">E. </w:t>
      </w:r>
      <w:proofErr w:type="spellStart"/>
      <w:r w:rsidR="00674FBD">
        <w:rPr>
          <w:i/>
          <w:lang w:val="en-AU"/>
        </w:rPr>
        <w:t>quoyii</w:t>
      </w:r>
      <w:proofErr w:type="spellEnd"/>
      <w:r w:rsidR="00674FBD">
        <w:rPr>
          <w:lang w:val="en-AU"/>
        </w:rPr>
        <w:t>)</w:t>
      </w:r>
      <w:r w:rsidR="005F5F9B" w:rsidRPr="00015BF6">
        <w:rPr>
          <w:lang w:val="en-AU"/>
        </w:rPr>
        <w:t xml:space="preserve"> </w:t>
      </w:r>
      <w:r w:rsidR="00CD4B2F">
        <w:rPr>
          <w:lang w:val="en-AU"/>
        </w:rPr>
        <w:t xml:space="preserve">and </w:t>
      </w:r>
      <w:r w:rsidR="0042266E">
        <w:rPr>
          <w:lang w:val="en-AU"/>
        </w:rPr>
        <w:t xml:space="preserve">adult (Whiting et al., 2018) and juvenile </w:t>
      </w:r>
      <w:r w:rsidR="005F5F9B" w:rsidRPr="00015BF6">
        <w:rPr>
          <w:lang w:val="en-AU"/>
        </w:rPr>
        <w:t xml:space="preserve">tree skinks </w:t>
      </w:r>
      <w:r w:rsidR="00674FBD">
        <w:rPr>
          <w:lang w:val="en-AU"/>
        </w:rPr>
        <w:t>(</w:t>
      </w:r>
      <w:r w:rsidR="00674FBD" w:rsidRPr="00CD1772">
        <w:rPr>
          <w:i/>
          <w:lang w:val="en-AU"/>
        </w:rPr>
        <w:t xml:space="preserve">E. </w:t>
      </w:r>
      <w:proofErr w:type="spellStart"/>
      <w:r w:rsidR="00674FBD" w:rsidRPr="00CD1772">
        <w:rPr>
          <w:i/>
          <w:lang w:val="en-AU"/>
        </w:rPr>
        <w:t>striolata</w:t>
      </w:r>
      <w:proofErr w:type="spellEnd"/>
      <w:r w:rsidR="00674FBD">
        <w:rPr>
          <w:lang w:val="en-AU"/>
        </w:rPr>
        <w:t xml:space="preserve">) </w:t>
      </w:r>
      <w:r w:rsidR="00CD4B2F">
        <w:rPr>
          <w:lang w:val="en-AU"/>
        </w:rPr>
        <w:t xml:space="preserve">are known to </w:t>
      </w:r>
      <w:r w:rsidR="005F5F9B" w:rsidRPr="00015BF6">
        <w:rPr>
          <w:lang w:val="en-AU"/>
        </w:rPr>
        <w:t>remove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r w:rsidR="00DB104F">
        <w:rPr>
          <w:lang w:val="en-AU"/>
        </w:rPr>
        <w:t>, respectively,</w:t>
      </w:r>
      <w:r w:rsidR="005F5F9B" w:rsidRPr="00015BF6">
        <w:rPr>
          <w:lang w:val="en-AU"/>
        </w:rPr>
        <w:t xml:space="preserve"> affected performance</w:t>
      </w:r>
      <w:r w:rsidR="00F60938">
        <w:rPr>
          <w:lang w:val="en-AU"/>
        </w:rPr>
        <w:t>. Moreover, spatial learning proficiency did not predict lid opening ability in water skinks (Qi et al., 2018)</w:t>
      </w:r>
      <w:r w:rsidR="00C7738D">
        <w:rPr>
          <w:lang w:val="en-AU"/>
        </w:rPr>
        <w:t>. Finally,</w:t>
      </w:r>
      <w:r w:rsidR="00DD1E61">
        <w:rPr>
          <w:lang w:val="en-AU"/>
        </w:rPr>
        <w:t xml:space="preserve"> </w:t>
      </w:r>
      <w:r w:rsidR="0093157A" w:rsidRPr="00BA54C3">
        <w:rPr>
          <w:lang w:val="en-AU"/>
        </w:rPr>
        <w:t>Italian wall lizards</w:t>
      </w:r>
      <w:r w:rsidR="003E3C4C">
        <w:rPr>
          <w:lang w:val="en-AU"/>
        </w:rPr>
        <w:t xml:space="preserve"> (</w:t>
      </w:r>
      <w:r w:rsidR="003E3C4C" w:rsidRPr="00464127">
        <w:rPr>
          <w:i/>
          <w:lang w:val="en-AU"/>
        </w:rPr>
        <w:t xml:space="preserve">P. </w:t>
      </w:r>
      <w:proofErr w:type="spellStart"/>
      <w:r w:rsidR="003E3C4C" w:rsidRPr="00464127">
        <w:rPr>
          <w:i/>
          <w:lang w:val="en-AU"/>
        </w:rPr>
        <w:t>sicula</w:t>
      </w:r>
      <w:proofErr w:type="spellEnd"/>
      <w:r w:rsidR="003E3C4C">
        <w:rPr>
          <w:lang w:val="en-AU"/>
        </w:rPr>
        <w:t>)</w:t>
      </w:r>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learn</w:t>
      </w:r>
      <w:r w:rsidR="002E61C5">
        <w:rPr>
          <w:lang w:val="en-AU"/>
        </w:rPr>
        <w:t>t</w:t>
      </w:r>
      <w:r w:rsidR="00BA54C3" w:rsidRPr="00BA54C3">
        <w:rPr>
          <w:lang w:val="en-AU"/>
        </w:rPr>
        <w:t xml:space="preserve"> </w:t>
      </w:r>
      <w:r w:rsidR="002E61C5">
        <w:rPr>
          <w:lang w:val="en-AU"/>
        </w:rPr>
        <w:t xml:space="preserve">the same </w:t>
      </w:r>
      <w:r w:rsidR="00C7738D">
        <w:rPr>
          <w:lang w:val="en-AU"/>
        </w:rPr>
        <w:t xml:space="preserve">opening </w:t>
      </w:r>
      <w:r w:rsidR="002E61C5">
        <w:rPr>
          <w:lang w:val="en-AU"/>
        </w:rPr>
        <w:t>technique</w:t>
      </w:r>
      <w:r w:rsidR="006807F7">
        <w:rPr>
          <w:lang w:val="en-AU"/>
        </w:rPr>
        <w:t xml:space="preserve"> (</w:t>
      </w:r>
      <w:r w:rsidR="006807F7" w:rsidRPr="001B1054">
        <w:rPr>
          <w:rFonts w:eastAsiaTheme="minorHAnsi"/>
        </w:rPr>
        <w:t>Damas-Moreira et al., 2018</w:t>
      </w:r>
      <w:r w:rsidR="006807F7">
        <w:rPr>
          <w:lang w:val="en-AU"/>
        </w:rPr>
        <w:t>)</w:t>
      </w:r>
      <w:r w:rsidR="0093157A">
        <w:rPr>
          <w:lang w:val="en-AU"/>
        </w:rPr>
        <w:t>.</w:t>
      </w:r>
      <w:r w:rsidR="00EB0FF1" w:rsidRPr="00015BF6">
        <w:rPr>
          <w:lang w:val="en-AU"/>
        </w:rPr>
        <w:t xml:space="preserve"> Although training</w:t>
      </w:r>
      <w:r w:rsidR="003536CA" w:rsidRPr="00015BF6">
        <w:rPr>
          <w:lang w:val="en-AU"/>
        </w:rPr>
        <w:t xml:space="preserve"> </w:t>
      </w:r>
      <w:r w:rsidR="00674FBD">
        <w:rPr>
          <w:lang w:val="en-AU"/>
        </w:rPr>
        <w:t>preceded the task</w:t>
      </w:r>
      <w:r w:rsidR="00CA6D6E">
        <w:rPr>
          <w:lang w:val="en-AU"/>
        </w:rPr>
        <w:t>s</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94"/>
      <w:commentRangeStart w:id="95"/>
      <w:r w:rsidR="002E61C5">
        <w:rPr>
          <w:lang w:val="en-AU"/>
        </w:rPr>
        <w:t>novel</w:t>
      </w:r>
      <w:r w:rsidR="00EB0FF1" w:rsidRPr="00015BF6">
        <w:rPr>
          <w:lang w:val="en-AU"/>
        </w:rPr>
        <w:t xml:space="preserve"> problem</w:t>
      </w:r>
      <w:commentRangeEnd w:id="94"/>
      <w:r w:rsidR="00CD4B2F">
        <w:rPr>
          <w:rStyle w:val="CommentReference"/>
        </w:rPr>
        <w:commentReference w:id="94"/>
      </w:r>
      <w:commentRangeEnd w:id="95"/>
      <w:r w:rsidR="00C61474">
        <w:rPr>
          <w:rStyle w:val="CommentReference"/>
        </w:rPr>
        <w:commentReference w:id="95"/>
      </w:r>
      <w:r w:rsidR="00EB0FF1" w:rsidRPr="00015BF6">
        <w:rPr>
          <w:lang w:val="en-AU"/>
        </w:rPr>
        <w:t xml:space="preserve">. </w:t>
      </w:r>
      <w:r w:rsidR="00674FBD">
        <w:rPr>
          <w:lang w:val="en-AU"/>
        </w:rPr>
        <w:t xml:space="preserve">In addition </w:t>
      </w:r>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r w:rsidR="003E3C4C">
        <w:rPr>
          <w:rFonts w:eastAsia="Calibri"/>
          <w:lang w:val="en-AU"/>
        </w:rPr>
        <w:t xml:space="preserve"> (</w:t>
      </w:r>
      <w:r w:rsidR="003E3C4C" w:rsidRPr="00464127">
        <w:rPr>
          <w:rFonts w:eastAsia="Calibri"/>
          <w:i/>
          <w:lang w:val="en-AU"/>
        </w:rPr>
        <w:t xml:space="preserve">P. </w:t>
      </w:r>
      <w:proofErr w:type="spellStart"/>
      <w:r w:rsidR="003E3C4C" w:rsidRPr="00464127">
        <w:rPr>
          <w:rFonts w:eastAsia="Calibri"/>
          <w:i/>
          <w:lang w:val="en-AU"/>
        </w:rPr>
        <w:t>nelsoni</w:t>
      </w:r>
      <w:proofErr w:type="spellEnd"/>
      <w:r w:rsidR="003E3C4C">
        <w:rPr>
          <w:rFonts w:eastAsia="Calibri"/>
          <w:lang w:val="en-AU"/>
        </w:rPr>
        <w:t>)</w:t>
      </w:r>
      <w:r w:rsidR="00E306BE" w:rsidRPr="00015BF6">
        <w:rPr>
          <w:rFonts w:eastAsia="Calibri"/>
          <w:lang w:val="en-AU"/>
        </w:rPr>
        <w:t xml:space="preserve"> </w:t>
      </w:r>
      <w:r w:rsidR="00E306BE">
        <w:rPr>
          <w:rFonts w:eastAsia="Calibri"/>
          <w:lang w:val="en-AU"/>
        </w:rPr>
        <w:t>and pond sliders</w:t>
      </w:r>
      <w:r w:rsidR="003E3C4C">
        <w:rPr>
          <w:rFonts w:eastAsia="Calibri"/>
          <w:lang w:val="en-AU"/>
        </w:rPr>
        <w:t xml:space="preserve"> (</w:t>
      </w:r>
      <w:r w:rsidR="003E3C4C" w:rsidRPr="00464127">
        <w:rPr>
          <w:rFonts w:eastAsia="Calibri"/>
          <w:i/>
          <w:lang w:val="en-AU"/>
        </w:rPr>
        <w:t xml:space="preserve">T. </w:t>
      </w:r>
      <w:proofErr w:type="spellStart"/>
      <w:r w:rsidR="003E3C4C" w:rsidRPr="00464127">
        <w:rPr>
          <w:rFonts w:eastAsia="Calibri"/>
          <w:i/>
          <w:lang w:val="en-AU"/>
        </w:rPr>
        <w:t>scripta</w:t>
      </w:r>
      <w:proofErr w:type="spellEnd"/>
      <w:r w:rsidR="003E3C4C">
        <w:rPr>
          <w:rFonts w:eastAsia="Calibri"/>
          <w:lang w:val="en-AU"/>
        </w:rPr>
        <w:t>)</w:t>
      </w:r>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r w:rsidR="00674FBD">
        <w:rPr>
          <w:lang w:val="en-AU"/>
        </w:rPr>
        <w:t>,</w:t>
      </w:r>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96" w:name="_Toc1458095"/>
      <w:r w:rsidRPr="00B54BA9">
        <w:t>S</w:t>
      </w:r>
      <w:r w:rsidR="00A816CE" w:rsidRPr="00B54BA9">
        <w:t>ocial</w:t>
      </w:r>
      <w:r w:rsidR="00A816CE" w:rsidRPr="00015BF6">
        <w:rPr>
          <w:lang w:val="en-AU"/>
        </w:rPr>
        <w:t xml:space="preserve"> learning</w:t>
      </w:r>
      <w:bookmarkEnd w:id="96"/>
    </w:p>
    <w:p w14:paraId="03281C82" w14:textId="3979E1BD" w:rsidR="000C680C" w:rsidRPr="00015BF6" w:rsidRDefault="00C36FA6" w:rsidP="00084B73">
      <w:pPr>
        <w:ind w:firstLine="0"/>
        <w:rPr>
          <w:rFonts w:cs="Arial"/>
          <w:szCs w:val="22"/>
          <w:lang w:val="en-AU"/>
        </w:rPr>
      </w:pPr>
      <w:r w:rsidRPr="00015BF6">
        <w:rPr>
          <w:lang w:val="en-AU"/>
        </w:rPr>
        <w:t xml:space="preserve">Social learning refers to </w:t>
      </w:r>
      <w:r w:rsidR="00752F25" w:rsidRPr="00015BF6">
        <w:rPr>
          <w:lang w:val="en-AU"/>
        </w:rPr>
        <w:t>learning from other individuals</w:t>
      </w:r>
      <w:r w:rsidR="00964072">
        <w:rPr>
          <w:lang w:val="en-AU"/>
        </w:rPr>
        <w:t xml:space="preserve"> (</w:t>
      </w:r>
      <w:r w:rsidR="00964072" w:rsidRPr="00015BF6">
        <w:rPr>
          <w:lang w:val="en-AU"/>
        </w:rPr>
        <w:t>conspecifics or</w:t>
      </w:r>
      <w:r w:rsidR="00964072">
        <w:rPr>
          <w:lang w:val="en-AU"/>
        </w:rPr>
        <w:t xml:space="preserve"> </w:t>
      </w:r>
      <w:proofErr w:type="spellStart"/>
      <w:r w:rsidR="00964072">
        <w:rPr>
          <w:lang w:val="en-AU"/>
        </w:rPr>
        <w:t>heterospecifics</w:t>
      </w:r>
      <w:proofErr w:type="spellEnd"/>
      <w:r w:rsidR="00964072">
        <w:rPr>
          <w:lang w:val="en-AU"/>
        </w:rPr>
        <w:t>)</w:t>
      </w:r>
      <w:r w:rsidR="001930FA">
        <w:rPr>
          <w:lang w:val="en-AU"/>
        </w:rPr>
        <w:t xml:space="preserve"> </w:t>
      </w:r>
      <w:r w:rsidR="0006194D">
        <w:rPr>
          <w:lang w:val="en-AU"/>
        </w:rPr>
        <w:t>used as</w:t>
      </w:r>
      <w:r w:rsidR="001930FA">
        <w:rPr>
          <w:lang w:val="en-AU"/>
        </w:rPr>
        <w:t xml:space="preserve"> a </w:t>
      </w:r>
      <w:r w:rsidR="00964072">
        <w:rPr>
          <w:lang w:val="en-AU"/>
        </w:rPr>
        <w:t xml:space="preserve">shortcut </w:t>
      </w:r>
      <w:r w:rsidR="008F785B">
        <w:rPr>
          <w:lang w:val="en-AU"/>
        </w:rPr>
        <w:t>to</w:t>
      </w:r>
      <w:r w:rsidR="00964072">
        <w:rPr>
          <w:lang w:val="en-AU"/>
        </w:rPr>
        <w:t xml:space="preserve"> </w:t>
      </w:r>
      <w:r w:rsidR="008F785B">
        <w:rPr>
          <w:lang w:val="en-AU"/>
        </w:rPr>
        <w:t>solv</w:t>
      </w:r>
      <w:r w:rsidR="0006732F">
        <w:rPr>
          <w:lang w:val="en-AU"/>
        </w:rPr>
        <w:t>e</w:t>
      </w:r>
      <w:r w:rsidR="008F785B">
        <w:rPr>
          <w:lang w:val="en-AU"/>
        </w:rPr>
        <w:t xml:space="preserve"> n</w:t>
      </w:r>
      <w:r w:rsidR="0006732F">
        <w:rPr>
          <w:lang w:val="en-AU"/>
        </w:rPr>
        <w:t>ovel</w:t>
      </w:r>
      <w:r w:rsidR="008F785B">
        <w:rPr>
          <w:lang w:val="en-AU"/>
        </w:rPr>
        <w:t xml:space="preserve"> problems </w:t>
      </w:r>
      <w:r w:rsidR="0006732F">
        <w:rPr>
          <w:lang w:val="en-AU"/>
        </w:rPr>
        <w:t xml:space="preserve">and </w:t>
      </w:r>
      <w:r w:rsidR="0006732F">
        <w:rPr>
          <w:rFonts w:cs="Arial"/>
          <w:szCs w:val="22"/>
          <w:lang w:val="en-AU"/>
        </w:rPr>
        <w:t>in the process,</w:t>
      </w:r>
      <w:r w:rsidR="008F785B">
        <w:rPr>
          <w:lang w:val="en-AU"/>
        </w:rPr>
        <w:t xml:space="preserve"> </w:t>
      </w:r>
      <w:r w:rsidR="00964072">
        <w:rPr>
          <w:rFonts w:cs="Arial"/>
          <w:szCs w:val="22"/>
          <w:lang w:val="en-AU"/>
        </w:rPr>
        <w:t>avoid costly trial-and-error learning</w:t>
      </w:r>
      <w:r w:rsidR="0006732F">
        <w:rPr>
          <w:rFonts w:cs="Arial"/>
          <w:szCs w:val="22"/>
          <w:lang w:val="en-AU"/>
        </w:rPr>
        <w:t>.</w:t>
      </w:r>
      <w:r w:rsidR="008F785B">
        <w:rPr>
          <w:rFonts w:cs="Arial"/>
          <w:szCs w:val="22"/>
          <w:lang w:val="en-AU"/>
        </w:rPr>
        <w:t xml:space="preserve"> </w:t>
      </w:r>
      <w:r w:rsidR="00304DA5">
        <w:rPr>
          <w:lang w:val="en-AU"/>
        </w:rPr>
        <w:t>Social learning comprises several abilities from simple enhancement and facilitation to imitation and emulation (</w:t>
      </w:r>
      <w:r w:rsidR="00EC539C">
        <w:rPr>
          <w:lang w:val="en-AU"/>
        </w:rPr>
        <w:t xml:space="preserve">Byrne, 1994; </w:t>
      </w:r>
      <w:proofErr w:type="spellStart"/>
      <w:r w:rsidR="00304DA5">
        <w:rPr>
          <w:lang w:val="en-AU"/>
        </w:rPr>
        <w:t>Heyes</w:t>
      </w:r>
      <w:proofErr w:type="spellEnd"/>
      <w:r w:rsidR="00304DA5">
        <w:rPr>
          <w:lang w:val="en-AU"/>
        </w:rPr>
        <w:t xml:space="preserve">, 1994) and can be </w:t>
      </w:r>
      <w:r w:rsidR="00964072">
        <w:rPr>
          <w:lang w:val="en-AU"/>
        </w:rPr>
        <w:t xml:space="preserve">beneficial for social species as well as more solitary animals </w:t>
      </w:r>
      <w:r w:rsidR="00650684" w:rsidRPr="00015BF6">
        <w:rPr>
          <w:lang w:val="en-AU"/>
        </w:rPr>
        <w:t>(</w:t>
      </w:r>
      <w:proofErr w:type="spellStart"/>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r w:rsidR="00964072">
        <w:rPr>
          <w:rFonts w:eastAsiaTheme="minorHAnsi"/>
        </w:rPr>
        <w:t xml:space="preserve">; </w:t>
      </w:r>
      <w:proofErr w:type="spellStart"/>
      <w:r w:rsidR="00650684" w:rsidRPr="00015BF6">
        <w:rPr>
          <w:lang w:val="en-AU"/>
        </w:rPr>
        <w:t>Shettleworth</w:t>
      </w:r>
      <w:proofErr w:type="spellEnd"/>
      <w:r w:rsidR="00650684" w:rsidRPr="00015BF6">
        <w:rPr>
          <w:lang w:val="en-AU"/>
        </w:rPr>
        <w:t>, 2009)</w:t>
      </w:r>
      <w:r w:rsidR="00752F25" w:rsidRPr="00015BF6">
        <w:rPr>
          <w:lang w:val="en-AU"/>
        </w:rPr>
        <w:t>.</w:t>
      </w:r>
      <w:r w:rsidR="004A09FB">
        <w:rPr>
          <w:lang w:val="en-AU"/>
        </w:rPr>
        <w:t xml:space="preserve"> </w:t>
      </w:r>
      <w:r w:rsidR="00964072">
        <w:rPr>
          <w:lang w:val="en-AU"/>
        </w:rPr>
        <w:t>Nonetheless, research</w:t>
      </w:r>
      <w:r w:rsidR="006169AB">
        <w:rPr>
          <w:lang w:val="en-AU"/>
        </w:rPr>
        <w:t xml:space="preserve"> has</w:t>
      </w:r>
      <w:r w:rsidR="00964072">
        <w:rPr>
          <w:lang w:val="en-AU"/>
        </w:rPr>
        <w:t xml:space="preserve"> </w:t>
      </w:r>
      <w:r w:rsidR="00AF275C">
        <w:rPr>
          <w:lang w:val="en-AU"/>
        </w:rPr>
        <w:t>focused mainly</w:t>
      </w:r>
      <w:r w:rsidR="00752F25" w:rsidRPr="00015BF6">
        <w:rPr>
          <w:lang w:val="en-AU"/>
        </w:rPr>
        <w:t xml:space="preserve"> on </w:t>
      </w:r>
      <w:r w:rsidR="004A09FB">
        <w:rPr>
          <w:lang w:val="en-AU"/>
        </w:rPr>
        <w:t>group living</w:t>
      </w:r>
      <w:r w:rsidR="00AF275C">
        <w:rPr>
          <w:lang w:val="en-AU"/>
        </w:rPr>
        <w:t xml:space="preserve"> </w:t>
      </w:r>
      <w:r w:rsidR="00CF71B9">
        <w:rPr>
          <w:lang w:val="en-AU"/>
        </w:rPr>
        <w:t>animals</w:t>
      </w:r>
      <w:r w:rsidR="004A09FB">
        <w:rPr>
          <w:lang w:val="en-AU"/>
        </w:rPr>
        <w:t>’</w:t>
      </w:r>
      <w:r w:rsidR="00CF71B9">
        <w:rPr>
          <w:lang w:val="en-AU"/>
        </w:rPr>
        <w:t xml:space="preserve"> </w:t>
      </w:r>
      <w:r w:rsidR="00964072">
        <w:rPr>
          <w:lang w:val="en-AU"/>
        </w:rPr>
        <w:t>social learning ability</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964072">
        <w:rPr>
          <w:lang w:val="en-AU"/>
        </w:rPr>
        <w:t xml:space="preserve"> (</w:t>
      </w:r>
      <w:proofErr w:type="spellStart"/>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r w:rsidR="00964072">
        <w:rPr>
          <w:lang w:val="en-AU"/>
        </w:rPr>
        <w:t>)</w:t>
      </w:r>
      <w:r w:rsidR="0006194D">
        <w:rPr>
          <w:lang w:val="en-AU"/>
        </w:rPr>
        <w:t xml:space="preserve">. </w:t>
      </w:r>
      <w:r w:rsidR="0006194D">
        <w:rPr>
          <w:lang w:val="en-AU"/>
        </w:rPr>
        <w:lastRenderedPageBreak/>
        <w:t>R</w:t>
      </w:r>
      <w:r w:rsidR="00752F25" w:rsidRPr="00015BF6">
        <w:rPr>
          <w:lang w:val="en-AU"/>
        </w:rPr>
        <w:t xml:space="preserve">ecent work </w:t>
      </w:r>
      <w:r w:rsidR="008F785B">
        <w:rPr>
          <w:lang w:val="en-AU"/>
        </w:rPr>
        <w:t>has shown</w:t>
      </w:r>
      <w:r w:rsidR="008F785B" w:rsidRPr="00015BF6">
        <w:rPr>
          <w:lang w:val="en-AU"/>
        </w:rPr>
        <w:t xml:space="preserve"> </w:t>
      </w:r>
      <w:r w:rsidR="00752F25" w:rsidRPr="00015BF6">
        <w:rPr>
          <w:lang w:val="en-AU"/>
        </w:rPr>
        <w:t>that even ‘</w:t>
      </w:r>
      <w:r w:rsidR="008F785B">
        <w:rPr>
          <w:lang w:val="en-AU"/>
        </w:rPr>
        <w:t>non-</w:t>
      </w:r>
      <w:r w:rsidR="008F785B" w:rsidRPr="00015BF6">
        <w:rPr>
          <w:lang w:val="en-AU"/>
        </w:rPr>
        <w:t xml:space="preserve">social’ </w:t>
      </w:r>
      <w:r w:rsidR="00706891">
        <w:rPr>
          <w:lang w:val="en-AU"/>
        </w:rPr>
        <w:t>reptiles</w:t>
      </w:r>
      <w:r w:rsidR="00752F25" w:rsidRPr="00015BF6">
        <w:rPr>
          <w:lang w:val="en-AU"/>
        </w:rPr>
        <w:t xml:space="preserve"> can learn from their conspecifics (</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r w:rsidR="00304DA5">
        <w:rPr>
          <w:lang w:val="en-AU"/>
        </w:rPr>
        <w:t xml:space="preserve"> So far, social learning has only been studied in </w:t>
      </w:r>
      <w:r w:rsidR="0006194D">
        <w:rPr>
          <w:lang w:val="en-AU"/>
        </w:rPr>
        <w:t>six</w:t>
      </w:r>
      <w:r w:rsidR="00304DA5">
        <w:rPr>
          <w:lang w:val="en-AU"/>
        </w:rPr>
        <w:t xml:space="preserve"> lizard and </w:t>
      </w:r>
      <w:r w:rsidR="0006194D">
        <w:rPr>
          <w:lang w:val="en-AU"/>
        </w:rPr>
        <w:t>two</w:t>
      </w:r>
      <w:r w:rsidR="00304DA5">
        <w:rPr>
          <w:lang w:val="en-AU"/>
        </w:rPr>
        <w:t xml:space="preserve"> turtle species and </w:t>
      </w:r>
      <w:r w:rsidR="008F785B">
        <w:rPr>
          <w:lang w:val="en-AU"/>
        </w:rPr>
        <w:t xml:space="preserve">it </w:t>
      </w:r>
      <w:r w:rsidR="00304DA5">
        <w:rPr>
          <w:lang w:val="en-AU"/>
        </w:rPr>
        <w:t>is</w:t>
      </w:r>
      <w:r w:rsidR="00304DA5">
        <w:t xml:space="preserve"> likely to be more common</w:t>
      </w:r>
      <w:r w:rsidR="00EC6C6E">
        <w:t xml:space="preserve"> in reptiles</w:t>
      </w:r>
      <w:r w:rsidR="00304DA5">
        <w:t xml:space="preserve"> than previously believed.</w:t>
      </w:r>
      <w:r w:rsidR="004B61EB">
        <w:rPr>
          <w:rFonts w:eastAsia="Calibri"/>
          <w:lang w:val="en-AU"/>
        </w:rPr>
        <w:t xml:space="preserve"> </w:t>
      </w:r>
      <w:r w:rsidR="001A3329" w:rsidRPr="00015BF6">
        <w:rPr>
          <w:rFonts w:eastAsia="Calibri"/>
          <w:lang w:val="en-AU"/>
        </w:rPr>
        <w:t>Solitary living red</w:t>
      </w:r>
      <w:r w:rsidR="00BC7E76">
        <w:rPr>
          <w:rFonts w:eastAsia="Calibri"/>
          <w:lang w:val="en-AU"/>
        </w:rPr>
        <w:t>-</w:t>
      </w:r>
      <w:r w:rsidR="001A3329" w:rsidRPr="00015BF6">
        <w:rPr>
          <w:rFonts w:eastAsia="Calibri"/>
          <w:lang w:val="en-AU"/>
        </w:rPr>
        <w:t>footed tortoises</w:t>
      </w:r>
      <w:r w:rsidR="005911EF">
        <w:rPr>
          <w:rFonts w:eastAsia="Calibri"/>
          <w:lang w:val="en-AU"/>
        </w:rPr>
        <w:t xml:space="preserve"> (</w:t>
      </w:r>
      <w:r w:rsidR="005911EF" w:rsidRPr="005B4080">
        <w:rPr>
          <w:rFonts w:eastAsia="Calibri"/>
          <w:i/>
          <w:lang w:val="en-AU"/>
        </w:rPr>
        <w:t xml:space="preserve">C. </w:t>
      </w:r>
      <w:proofErr w:type="spellStart"/>
      <w:r w:rsidR="005911EF" w:rsidRPr="005B4080">
        <w:rPr>
          <w:rFonts w:eastAsia="Calibri"/>
          <w:i/>
          <w:lang w:val="en-AU"/>
        </w:rPr>
        <w:t>carbonarius</w:t>
      </w:r>
      <w:proofErr w:type="spellEnd"/>
      <w:r w:rsidR="005911EF">
        <w:rPr>
          <w:rFonts w:eastAsia="Calibri"/>
          <w:lang w:val="en-AU"/>
        </w:rPr>
        <w:t>)</w:t>
      </w:r>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r w:rsidR="004D51AB">
        <w:rPr>
          <w:rFonts w:eastAsiaTheme="minorHAnsi"/>
          <w:lang w:val="en-AU"/>
        </w:rPr>
        <w:t>Tortoises that</w:t>
      </w:r>
      <w:r w:rsidR="004D51AB" w:rsidRPr="00015BF6">
        <w:rPr>
          <w:rFonts w:eastAsiaTheme="minorHAnsi"/>
          <w:lang w:val="en-AU"/>
        </w:rPr>
        <w:t xml:space="preserve"> </w:t>
      </w:r>
      <w:r w:rsidR="001A3329" w:rsidRPr="00015BF6">
        <w:rPr>
          <w:rFonts w:eastAsiaTheme="minorHAnsi"/>
          <w:lang w:val="en-AU"/>
        </w:rPr>
        <w:t>observ</w:t>
      </w:r>
      <w:r w:rsidR="004D51AB">
        <w:rPr>
          <w:rFonts w:eastAsiaTheme="minorHAnsi"/>
          <w:lang w:val="en-AU"/>
        </w:rPr>
        <w:t>ed</w:t>
      </w:r>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r w:rsidR="004D51AB">
        <w:rPr>
          <w:rFonts w:eastAsiaTheme="minorHAnsi"/>
          <w:lang w:val="en-AU"/>
        </w:rPr>
        <w:t xml:space="preserve">with </w:t>
      </w:r>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r w:rsidR="004D51AB">
        <w:rPr>
          <w:rFonts w:eastAsiaTheme="minorHAnsi"/>
          <w:lang w:val="en-AU"/>
        </w:rPr>
        <w:t>,</w:t>
      </w:r>
      <w:r w:rsidR="001A3329" w:rsidRPr="00015BF6">
        <w:rPr>
          <w:rFonts w:eastAsiaTheme="minorHAnsi"/>
          <w:lang w:val="en-AU"/>
        </w:rPr>
        <w:t xml:space="preserve"> observers </w:t>
      </w:r>
      <w:r w:rsidR="004D51AB">
        <w:rPr>
          <w:rFonts w:eastAsiaTheme="minorHAnsi"/>
          <w:lang w:val="en-AU"/>
        </w:rPr>
        <w:t xml:space="preserve">were able to </w:t>
      </w:r>
      <w:r w:rsidR="001A3329" w:rsidRPr="00015BF6">
        <w:rPr>
          <w:rFonts w:eastAsiaTheme="minorHAnsi"/>
          <w:lang w:val="en-AU"/>
        </w:rPr>
        <w:t xml:space="preserve">generalise to novel barriers (inverted V- and U-shaped) </w:t>
      </w:r>
      <w:r w:rsidR="004D51AB">
        <w:rPr>
          <w:rFonts w:eastAsiaTheme="minorHAnsi"/>
          <w:lang w:val="en-AU"/>
        </w:rPr>
        <w:t>and were</w:t>
      </w:r>
      <w:r w:rsidR="004D51AB" w:rsidRPr="00015BF6">
        <w:rPr>
          <w:rFonts w:eastAsiaTheme="minorHAnsi"/>
          <w:lang w:val="en-AU"/>
        </w:rPr>
        <w:t xml:space="preserve"> </w:t>
      </w:r>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r w:rsidR="008A568C">
        <w:rPr>
          <w:rFonts w:eastAsiaTheme="minorHAnsi"/>
          <w:lang w:val="en-AU"/>
        </w:rPr>
        <w:t>S</w:t>
      </w:r>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4D51AB">
        <w:rPr>
          <w:lang w:val="en-AU"/>
        </w:rPr>
        <w:t>’</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r w:rsidR="004D51AB">
        <w:rPr>
          <w:lang w:val="en-AU"/>
        </w:rPr>
        <w:t xml:space="preserve">to open the door, </w:t>
      </w:r>
      <w:r w:rsidR="0066487C">
        <w:rPr>
          <w:lang w:val="en-AU"/>
        </w:rPr>
        <w:t>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r w:rsidR="008F785B">
        <w:rPr>
          <w:rFonts w:cs="Arial"/>
          <w:szCs w:val="22"/>
          <w:lang w:val="en-AU"/>
        </w:rPr>
        <w:t>a</w:t>
      </w:r>
      <w:r w:rsidR="008F785B" w:rsidRPr="00015BF6">
        <w:rPr>
          <w:rFonts w:cs="Arial"/>
          <w:szCs w:val="22"/>
          <w:lang w:val="en-AU"/>
        </w:rPr>
        <w:t xml:space="preserve"> </w:t>
      </w:r>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w:t>
      </w:r>
      <w:r w:rsidR="00041CAF">
        <w:rPr>
          <w:rFonts w:cs="Arial"/>
          <w:szCs w:val="22"/>
          <w:lang w:val="en-AU"/>
        </w:rPr>
        <w:t xml:space="preserve">successful </w:t>
      </w:r>
      <w:r w:rsidR="000C680C" w:rsidRPr="00015BF6">
        <w:rPr>
          <w:rFonts w:cs="Arial"/>
          <w:szCs w:val="22"/>
          <w:lang w:val="en-AU"/>
        </w:rPr>
        <w:t>door openings (</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r w:rsidR="006169AB">
        <w:rPr>
          <w:rFonts w:cs="Arial"/>
          <w:szCs w:val="22"/>
          <w:lang w:val="en-AU"/>
        </w:rPr>
        <w:t xml:space="preserve">Moreover, </w:t>
      </w:r>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r w:rsidR="00727BA0">
        <w:rPr>
          <w:rFonts w:eastAsia="Calibri"/>
          <w:lang w:val="en-AU"/>
        </w:rPr>
        <w:t xml:space="preserve"> (</w:t>
      </w:r>
      <w:r w:rsidR="00727BA0" w:rsidRPr="00041CAF">
        <w:rPr>
          <w:rFonts w:eastAsia="Calibri"/>
          <w:i/>
          <w:lang w:val="en-AU"/>
        </w:rPr>
        <w:t xml:space="preserve">P. </w:t>
      </w:r>
      <w:proofErr w:type="spellStart"/>
      <w:r w:rsidR="00727BA0" w:rsidRPr="00041CAF">
        <w:rPr>
          <w:rFonts w:eastAsia="Calibri"/>
          <w:i/>
          <w:lang w:val="en-AU"/>
        </w:rPr>
        <w:t>nelsoni</w:t>
      </w:r>
      <w:proofErr w:type="spellEnd"/>
      <w:r w:rsidR="00727BA0">
        <w:rPr>
          <w:rFonts w:eastAsia="Calibri"/>
          <w:lang w:val="en-AU"/>
        </w:rPr>
        <w:t>)</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r w:rsidR="00815721">
        <w:rPr>
          <w:lang w:val="en-AU"/>
        </w:rPr>
        <w:t>,</w:t>
      </w:r>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0B2FF5">
        <w:rPr>
          <w:rFonts w:cs="Arial"/>
          <w:szCs w:val="22"/>
          <w:lang w:val="en-AU"/>
        </w:rPr>
        <w:t xml:space="preserve"> and </w:t>
      </w:r>
      <w:r w:rsidR="000B2FF5">
        <w:rPr>
          <w:lang w:val="en-AU"/>
        </w:rPr>
        <w:t>w</w:t>
      </w:r>
      <w:r w:rsidR="000B2FF5" w:rsidRPr="00015BF6">
        <w:rPr>
          <w:lang w:val="en-AU"/>
        </w:rPr>
        <w:t xml:space="preserve">ild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Pr>
          <w:rFonts w:eastAsia="Calibri"/>
          <w:i/>
          <w:lang w:val="en-AU"/>
        </w:rPr>
        <w:t xml:space="preserve"> </w:t>
      </w:r>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r w:rsidR="0035410A">
        <w:rPr>
          <w:lang w:val="en-AU"/>
        </w:rPr>
        <w:t xml:space="preserve">Lizards also preferred to aggregate with conspecifics (trapped in a glass jar) instead of an empty glass jar when </w:t>
      </w:r>
      <w:r w:rsidR="000B2FF5" w:rsidRPr="00015BF6">
        <w:rPr>
          <w:rFonts w:eastAsia="Calibri"/>
          <w:lang w:val="en-AU"/>
        </w:rPr>
        <w:t>no food</w:t>
      </w:r>
      <w:r w:rsidR="0035410A">
        <w:rPr>
          <w:rFonts w:eastAsia="Calibri"/>
          <w:lang w:val="en-AU"/>
        </w:rPr>
        <w:t xml:space="preserve"> was</w:t>
      </w:r>
      <w:r w:rsidR="000B2FF5" w:rsidRPr="00015BF6">
        <w:rPr>
          <w:rFonts w:eastAsia="Calibri"/>
          <w:lang w:val="en-AU"/>
        </w:rPr>
        <w:t xml:space="preserve"> present.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sidRPr="00015BF6">
        <w:rPr>
          <w:rFonts w:eastAsia="Calibri"/>
          <w:i/>
          <w:lang w:val="en-AU"/>
        </w:rPr>
        <w:t xml:space="preserve">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(Perez-</w:t>
      </w:r>
      <w:proofErr w:type="spellStart"/>
      <w:r w:rsidR="000B2FF5" w:rsidRPr="00015BF6">
        <w:rPr>
          <w:rFonts w:eastAsia="Calibri"/>
          <w:lang w:val="en-AU"/>
        </w:rPr>
        <w:t>Cembranos</w:t>
      </w:r>
      <w:proofErr w:type="spellEnd"/>
      <w:r w:rsidR="000B2FF5" w:rsidRPr="00015BF6">
        <w:rPr>
          <w:rFonts w:eastAsia="Calibri"/>
          <w:lang w:val="en-AU"/>
        </w:rPr>
        <w:t xml:space="preserve"> &amp; Perez-</w:t>
      </w:r>
      <w:proofErr w:type="spellStart"/>
      <w:r w:rsidR="000B2FF5" w:rsidRPr="00015BF6">
        <w:rPr>
          <w:rFonts w:eastAsia="Calibri"/>
          <w:lang w:val="en-AU"/>
        </w:rPr>
        <w:t>Mellado</w:t>
      </w:r>
      <w:proofErr w:type="spellEnd"/>
      <w:r w:rsidR="000B2FF5" w:rsidRPr="00015BF6">
        <w:rPr>
          <w:rFonts w:eastAsia="Calibri"/>
          <w:lang w:val="en-AU"/>
        </w:rPr>
        <w:t>, 2015).</w:t>
      </w:r>
    </w:p>
    <w:p w14:paraId="3AF5C949" w14:textId="38701BE3" w:rsidR="006534E1" w:rsidRDefault="00173CCE" w:rsidP="00994E4C">
      <w:pPr>
        <w:rPr>
          <w:rFonts w:cs="Arial"/>
          <w:szCs w:val="22"/>
          <w:lang w:val="en-AU"/>
        </w:rPr>
      </w:pPr>
      <w:r>
        <w:rPr>
          <w:lang w:val="en-AU"/>
        </w:rPr>
        <w:t>A</w:t>
      </w:r>
      <w:r w:rsidR="001E31C8">
        <w:rPr>
          <w:lang w:val="en-AU"/>
        </w:rPr>
        <w:t xml:space="preserve">ge or sex </w:t>
      </w:r>
      <w:r w:rsidR="00970B80">
        <w:rPr>
          <w:lang w:val="en-AU"/>
        </w:rPr>
        <w:t xml:space="preserve">can </w:t>
      </w:r>
      <w:r w:rsidR="001E31C8">
        <w:rPr>
          <w:lang w:val="en-AU"/>
        </w:rPr>
        <w:t xml:space="preserve">affect the probability with which animals </w:t>
      </w:r>
      <w:r w:rsidR="00784DE4">
        <w:rPr>
          <w:lang w:val="en-AU"/>
        </w:rPr>
        <w:t xml:space="preserve">employ </w:t>
      </w:r>
      <w:r w:rsidR="00CE293E">
        <w:rPr>
          <w:lang w:val="en-AU"/>
        </w:rPr>
        <w:t>social</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 xml:space="preserve">In </w:t>
      </w:r>
      <w:r w:rsidR="00B51E2A">
        <w:rPr>
          <w:lang w:val="en-AU"/>
        </w:rPr>
        <w:t xml:space="preserve">eastern </w:t>
      </w:r>
      <w:r w:rsidR="000C680C" w:rsidRPr="00015BF6">
        <w:rPr>
          <w:lang w:val="en-AU"/>
        </w:rPr>
        <w:t>water skink</w:t>
      </w:r>
      <w:r w:rsidR="00784DE4">
        <w:rPr>
          <w:lang w:val="en-AU"/>
        </w:rPr>
        <w:t>s</w:t>
      </w:r>
      <w:r w:rsidR="005911EF">
        <w:rPr>
          <w:lang w:val="en-AU"/>
        </w:rPr>
        <w:t xml:space="preserve"> (</w:t>
      </w:r>
      <w:r w:rsidR="005911EF" w:rsidRPr="005B4080">
        <w:rPr>
          <w:i/>
          <w:lang w:val="en-AU"/>
        </w:rPr>
        <w:t xml:space="preserve">E. </w:t>
      </w:r>
      <w:proofErr w:type="spellStart"/>
      <w:r w:rsidR="005911EF" w:rsidRPr="005B4080">
        <w:rPr>
          <w:i/>
          <w:lang w:val="en-AU"/>
        </w:rPr>
        <w:t>quoyii</w:t>
      </w:r>
      <w:proofErr w:type="spellEnd"/>
      <w:r w:rsidR="005911EF">
        <w:rPr>
          <w:lang w:val="en-AU"/>
        </w:rPr>
        <w:t>)</w:t>
      </w:r>
      <w:r w:rsidR="00F57DE9">
        <w:rPr>
          <w:lang w:val="en-AU"/>
        </w:rPr>
        <w:t>,</w:t>
      </w:r>
      <w:r w:rsidR="000C680C" w:rsidRPr="00015BF6">
        <w:rPr>
          <w:lang w:val="en-AU"/>
        </w:rPr>
        <w:t xml:space="preserve"> age</w:t>
      </w:r>
      <w:r w:rsidR="00784DE4">
        <w:rPr>
          <w:lang w:val="en-AU"/>
        </w:rPr>
        <w:t xml:space="preserve"> </w:t>
      </w:r>
      <w:r>
        <w:rPr>
          <w:lang w:val="en-AU"/>
        </w:rPr>
        <w:t xml:space="preserve">but not </w:t>
      </w:r>
      <w:r w:rsidR="00784DE4">
        <w:rPr>
          <w:lang w:val="en-AU"/>
        </w:rPr>
        <w:t>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r w:rsidR="00815721">
        <w:rPr>
          <w:lang w:val="en-AU"/>
        </w:rPr>
        <w:t>er</w:t>
      </w:r>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D7613E">
        <w:rPr>
          <w:lang w:val="en-AU"/>
        </w:rPr>
        <w:t xml:space="preserve">Although </w:t>
      </w:r>
      <w:r w:rsidR="00D7613E">
        <w:rPr>
          <w:lang w:val="en-AU"/>
        </w:rPr>
        <w:lastRenderedPageBreak/>
        <w:t>dominance status did not affect the probab</w:t>
      </w:r>
      <w:r w:rsidR="00BC785C">
        <w:rPr>
          <w:lang w:val="en-AU"/>
        </w:rPr>
        <w:t xml:space="preserve">ility of social learning, </w:t>
      </w:r>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r>
        <w:rPr>
          <w:rFonts w:cs="Arial"/>
          <w:szCs w:val="22"/>
          <w:lang w:val="en-AU"/>
        </w:rPr>
        <w:t xml:space="preserve"> and</w:t>
      </w:r>
      <w:r w:rsidR="00C04D51" w:rsidRPr="00015BF6">
        <w:rPr>
          <w:rFonts w:cs="Arial"/>
          <w:szCs w:val="22"/>
          <w:lang w:val="en-AU"/>
        </w:rPr>
        <w:t xml:space="preserve"> </w:t>
      </w:r>
      <w:r w:rsidR="00CE293E">
        <w:rPr>
          <w:rFonts w:cs="Arial"/>
          <w:szCs w:val="22"/>
          <w:lang w:val="en-AU"/>
        </w:rPr>
        <w:t>social</w:t>
      </w:r>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6E715BEA" w:rsidR="000C680C" w:rsidRDefault="00994E4C" w:rsidP="00E977B7">
      <w:pPr>
        <w:rPr>
          <w:rFonts w:cs="Arial"/>
          <w:szCs w:val="22"/>
          <w:lang w:val="en-AU"/>
        </w:rPr>
      </w:pPr>
      <w:r>
        <w:rPr>
          <w:rFonts w:eastAsia="Calibri"/>
          <w:lang w:val="en-AU"/>
        </w:rPr>
        <w:t xml:space="preserve">Social learning </w:t>
      </w:r>
      <w:r w:rsidR="000E14E8">
        <w:rPr>
          <w:rFonts w:eastAsia="Calibri"/>
          <w:lang w:val="en-AU"/>
        </w:rPr>
        <w:t>improves</w:t>
      </w:r>
      <w:r>
        <w:rPr>
          <w:rFonts w:eastAsia="Calibri"/>
          <w:lang w:val="en-AU"/>
        </w:rPr>
        <w:t xml:space="preserve"> acquisition of crucial information which is </w:t>
      </w:r>
      <w:r w:rsidR="000E14E8">
        <w:rPr>
          <w:rFonts w:eastAsia="Calibri"/>
          <w:lang w:val="en-AU"/>
        </w:rPr>
        <w:t>essential</w:t>
      </w:r>
      <w:r>
        <w:rPr>
          <w:rFonts w:eastAsia="Calibri"/>
          <w:lang w:val="en-AU"/>
        </w:rPr>
        <w:t xml:space="preserve"> for naïve individuals including juveniles</w:t>
      </w:r>
      <w:r w:rsidR="000E14E8">
        <w:rPr>
          <w:rFonts w:eastAsia="Calibri"/>
          <w:lang w:val="en-AU"/>
        </w:rPr>
        <w:t xml:space="preserve"> or </w:t>
      </w:r>
      <w:r w:rsidR="00BC785C">
        <w:rPr>
          <w:rFonts w:eastAsia="Calibri"/>
          <w:lang w:val="en-AU"/>
        </w:rPr>
        <w:t>when facing</w:t>
      </w:r>
      <w:r w:rsidR="000E14E8">
        <w:rPr>
          <w:rFonts w:eastAsia="Calibri"/>
          <w:lang w:val="en-AU"/>
        </w:rPr>
        <w:t xml:space="preserve"> novel </w:t>
      </w:r>
      <w:r w:rsidR="00BC785C">
        <w:rPr>
          <w:rFonts w:eastAsia="Calibri"/>
          <w:lang w:val="en-AU"/>
        </w:rPr>
        <w:t>challenges</w:t>
      </w:r>
      <w:r w:rsidR="000E14E8">
        <w:rPr>
          <w:rFonts w:eastAsia="Calibri"/>
          <w:lang w:val="en-AU"/>
        </w:rPr>
        <w:t xml:space="preserve"> </w:t>
      </w:r>
      <w:r>
        <w:rPr>
          <w:rFonts w:eastAsia="Calibri"/>
          <w:lang w:val="en-AU"/>
        </w:rPr>
        <w:t>(</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Pr>
          <w:rFonts w:eastAsia="Calibri"/>
          <w:lang w:val="en-AU"/>
        </w:rPr>
        <w:t xml:space="preserve">). </w:t>
      </w:r>
      <w:r w:rsidR="009A7950" w:rsidRPr="009A7950">
        <w:rPr>
          <w:rFonts w:cs="Arial"/>
          <w:szCs w:val="22"/>
          <w:lang w:val="en-AU"/>
        </w:rPr>
        <w:t xml:space="preserve">Although reptiles are considered </w:t>
      </w:r>
      <w:r w:rsidR="00815721">
        <w:rPr>
          <w:rFonts w:cs="Arial"/>
          <w:szCs w:val="22"/>
          <w:lang w:val="en-AU"/>
        </w:rPr>
        <w:t xml:space="preserve">mostly </w:t>
      </w:r>
      <w:r w:rsidR="009A7950" w:rsidRPr="009A7950">
        <w:rPr>
          <w:rFonts w:cs="Arial"/>
          <w:szCs w:val="22"/>
          <w:lang w:val="en-AU"/>
        </w:rPr>
        <w:t xml:space="preserve">solitary, </w:t>
      </w:r>
      <w:r w:rsidR="00C97D13" w:rsidRPr="009A7950">
        <w:rPr>
          <w:lang w:val="en-AU"/>
        </w:rPr>
        <w:t>Australia</w:t>
      </w:r>
      <w:r w:rsidR="0022235E">
        <w:rPr>
          <w:lang w:val="en-AU"/>
        </w:rPr>
        <w:t xml:space="preserve"> is home to an exceptional group of skinks, the</w:t>
      </w:r>
      <w:r w:rsidR="0022235E" w:rsidRPr="0022235E">
        <w:rPr>
          <w:i/>
          <w:lang w:val="en-AU"/>
        </w:rPr>
        <w:t xml:space="preserve"> </w:t>
      </w:r>
      <w:proofErr w:type="spellStart"/>
      <w:r w:rsidR="0022235E" w:rsidRPr="0022235E">
        <w:rPr>
          <w:i/>
          <w:lang w:val="en-AU"/>
        </w:rPr>
        <w:t>Egernia</w:t>
      </w:r>
      <w:proofErr w:type="spellEnd"/>
      <w:r w:rsidR="0022235E">
        <w:rPr>
          <w:lang w:val="en-AU"/>
        </w:rPr>
        <w:t xml:space="preserve"> group (including </w:t>
      </w:r>
      <w:r w:rsidR="0006194D">
        <w:rPr>
          <w:lang w:val="en-AU"/>
        </w:rPr>
        <w:t>nine</w:t>
      </w:r>
      <w:r w:rsidR="0022235E">
        <w:rPr>
          <w:lang w:val="en-AU"/>
        </w:rPr>
        <w:t xml:space="preserve"> genera), with species varying in their degree of social complexity from solitary specie</w:t>
      </w:r>
      <w:r w:rsidR="0009080F">
        <w:rPr>
          <w:lang w:val="en-AU"/>
        </w:rPr>
        <w:t>s</w:t>
      </w:r>
      <w:r w:rsidR="0022235E">
        <w:rPr>
          <w:lang w:val="en-AU"/>
        </w:rPr>
        <w:t xml:space="preserve"> to monogamous species living in multi-generational family groups</w:t>
      </w:r>
      <w:r w:rsidR="00C97D13" w:rsidRPr="009A7950">
        <w:rPr>
          <w:lang w:val="en-AU"/>
        </w:rPr>
        <w:t xml:space="preserve"> </w:t>
      </w:r>
      <w:r w:rsidR="001E31C8" w:rsidRPr="009A7950">
        <w:rPr>
          <w:lang w:val="en-AU"/>
        </w:rPr>
        <w:t>(</w:t>
      </w:r>
      <w:r w:rsidR="0006194D">
        <w:rPr>
          <w:lang w:val="en-AU"/>
        </w:rPr>
        <w:t>Chapple, 2003</w:t>
      </w:r>
      <w:r w:rsidR="0006194D" w:rsidRPr="00E977B7">
        <w:t xml:space="preserve">; </w:t>
      </w:r>
      <w:r w:rsidR="0006194D" w:rsidRPr="00E977B7">
        <w:rPr>
          <w:rFonts w:eastAsiaTheme="minorHAnsi"/>
        </w:rPr>
        <w:t>Gardner et al., 2008;</w:t>
      </w:r>
      <w:r w:rsidR="0006194D">
        <w:rPr>
          <w:rFonts w:ascii="Helvetica" w:eastAsiaTheme="minorHAnsi" w:hAnsi="Helvetica" w:cs="Helvetica"/>
          <w:sz w:val="28"/>
          <w:szCs w:val="28"/>
          <w:lang w:val="en-US"/>
        </w:rPr>
        <w:t xml:space="preserve"> </w:t>
      </w:r>
      <w:r w:rsidR="001E31C8" w:rsidRPr="009A7950">
        <w:rPr>
          <w:lang w:val="en-AU"/>
        </w:rPr>
        <w:t>While</w:t>
      </w:r>
      <w:r w:rsidR="0006194D">
        <w:rPr>
          <w:lang w:val="en-AU"/>
        </w:rPr>
        <w:t xml:space="preserve"> et al.</w:t>
      </w:r>
      <w:r w:rsidR="001E31C8" w:rsidRPr="009A7950">
        <w:rPr>
          <w:lang w:val="en-AU"/>
        </w:rPr>
        <w:t>, 201</w:t>
      </w:r>
      <w:r w:rsidR="0006194D">
        <w:rPr>
          <w:lang w:val="en-AU"/>
        </w:rPr>
        <w:t>5</w:t>
      </w:r>
      <w:r w:rsidR="001E31C8" w:rsidRPr="009A7950">
        <w:rPr>
          <w:lang w:val="en-AU"/>
        </w:rPr>
        <w:t>).</w:t>
      </w:r>
      <w:r w:rsidR="001E31C8" w:rsidRPr="00015BF6">
        <w:rPr>
          <w:lang w:val="en-AU"/>
        </w:rPr>
        <w:t xml:space="preserve"> </w:t>
      </w:r>
      <w:r w:rsidR="0022235E">
        <w:rPr>
          <w:lang w:val="en-AU"/>
        </w:rPr>
        <w:t>One such species is the</w:t>
      </w:r>
      <w:r w:rsidR="0022235E" w:rsidRPr="00015BF6">
        <w:rPr>
          <w:lang w:val="en-AU"/>
        </w:rPr>
        <w:t xml:space="preserve"> </w:t>
      </w:r>
      <w:r w:rsidR="00C97D13">
        <w:rPr>
          <w:lang w:val="en-AU"/>
        </w:rPr>
        <w:t>monogamous</w:t>
      </w:r>
      <w:r w:rsidR="001E31C8" w:rsidRPr="00015BF6">
        <w:rPr>
          <w:lang w:val="en-AU"/>
        </w:rPr>
        <w:t xml:space="preserve"> White’s skink</w:t>
      </w:r>
      <w:r w:rsidR="00C97D13">
        <w:rPr>
          <w:lang w:val="en-AU"/>
        </w:rPr>
        <w:t>s</w:t>
      </w:r>
      <w:r w:rsidR="00815721">
        <w:rPr>
          <w:lang w:val="en-AU"/>
        </w:rPr>
        <w:t xml:space="preserve"> (</w:t>
      </w:r>
      <w:r w:rsidR="00815721">
        <w:rPr>
          <w:i/>
          <w:lang w:val="en-AU"/>
        </w:rPr>
        <w:t>L</w:t>
      </w:r>
      <w:r w:rsidR="00836511">
        <w:rPr>
          <w:i/>
          <w:lang w:val="en-AU"/>
        </w:rPr>
        <w:t>.</w:t>
      </w:r>
      <w:r w:rsidR="00815721">
        <w:rPr>
          <w:i/>
          <w:lang w:val="en-AU"/>
        </w:rPr>
        <w:t xml:space="preserve"> </w:t>
      </w:r>
      <w:proofErr w:type="spellStart"/>
      <w:r w:rsidR="00815721">
        <w:rPr>
          <w:i/>
          <w:lang w:val="en-AU"/>
        </w:rPr>
        <w:t>whitii</w:t>
      </w:r>
      <w:proofErr w:type="spellEnd"/>
      <w:r w:rsidR="00815721">
        <w:rPr>
          <w:lang w:val="en-AU"/>
        </w:rPr>
        <w:t>)</w:t>
      </w:r>
      <w:r w:rsidR="001E31C8" w:rsidRPr="00015BF6">
        <w:rPr>
          <w:lang w:val="en-AU"/>
        </w:rPr>
        <w:t>,</w:t>
      </w:r>
      <w:r w:rsidR="0022235E">
        <w:rPr>
          <w:lang w:val="en-AU"/>
        </w:rPr>
        <w:t xml:space="preserve"> in which</w:t>
      </w:r>
      <w:r w:rsidR="001E31C8" w:rsidRPr="00015BF6">
        <w:rPr>
          <w:lang w:val="en-AU"/>
        </w:rPr>
        <w:t xml:space="preserve"> familiarity</w:t>
      </w:r>
      <w:r w:rsidR="0009080F">
        <w:rPr>
          <w:lang w:val="en-AU"/>
        </w:rPr>
        <w:t xml:space="preserve"> can improve</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0F3DD7">
        <w:rPr>
          <w:lang w:val="en-AU"/>
        </w:rPr>
        <w:t>In this study, 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r w:rsidR="00ED0769" w:rsidRPr="00015BF6">
        <w:rPr>
          <w:rFonts w:cs="Arial"/>
          <w:szCs w:val="22"/>
          <w:lang w:val="en-AU"/>
        </w:rPr>
        <w:t>Con</w:t>
      </w:r>
      <w:r w:rsidR="00ED0769">
        <w:rPr>
          <w:rFonts w:cs="Arial"/>
          <w:szCs w:val="22"/>
          <w:lang w:val="en-AU"/>
        </w:rPr>
        <w:t>versely,</w:t>
      </w:r>
      <w:r w:rsidR="00ED0769" w:rsidRPr="00015BF6">
        <w:rPr>
          <w:rFonts w:cs="Arial"/>
          <w:szCs w:val="22"/>
          <w:lang w:val="en-AU"/>
        </w:rPr>
        <w:t xml:space="preserve">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EC539C">
        <w:rPr>
          <w:rFonts w:cs="Arial"/>
          <w:szCs w:val="22"/>
          <w:lang w:val="en-AU"/>
        </w:rPr>
        <w:t xml:space="preserve"> (</w:t>
      </w:r>
      <w:r w:rsidR="00EC539C" w:rsidRPr="00D67178">
        <w:rPr>
          <w:rFonts w:cs="Arial"/>
          <w:i/>
          <w:szCs w:val="22"/>
          <w:lang w:val="en-AU"/>
        </w:rPr>
        <w:t xml:space="preserve">E. </w:t>
      </w:r>
      <w:proofErr w:type="spellStart"/>
      <w:r w:rsidR="00EC539C" w:rsidRPr="00D67178">
        <w:rPr>
          <w:rFonts w:cs="Arial"/>
          <w:i/>
          <w:szCs w:val="22"/>
          <w:lang w:val="en-AU"/>
        </w:rPr>
        <w:t>striolata</w:t>
      </w:r>
      <w:proofErr w:type="spellEnd"/>
      <w:r w:rsidR="00EC539C">
        <w:rPr>
          <w:rFonts w:cs="Arial"/>
          <w:szCs w:val="22"/>
          <w:lang w:val="en-AU"/>
        </w:rPr>
        <w:t>)</w:t>
      </w:r>
      <w:r w:rsidR="00970B80">
        <w:rPr>
          <w:rFonts w:cs="Arial"/>
          <w:szCs w:val="22"/>
          <w:lang w:val="en-AU"/>
        </w:rPr>
        <w:t xml:space="preserve">, also a monogamous </w:t>
      </w:r>
      <w:r w:rsidR="000F3DD7">
        <w:rPr>
          <w:rFonts w:cs="Arial"/>
          <w:szCs w:val="22"/>
          <w:lang w:val="en-AU"/>
        </w:rPr>
        <w:t xml:space="preserve">and family living </w:t>
      </w:r>
      <w:proofErr w:type="spellStart"/>
      <w:r w:rsidR="006169AB" w:rsidRPr="004B75F2">
        <w:rPr>
          <w:rFonts w:cs="Arial"/>
          <w:i/>
          <w:szCs w:val="22"/>
          <w:lang w:val="en-AU"/>
        </w:rPr>
        <w:t>Egernia</w:t>
      </w:r>
      <w:proofErr w:type="spellEnd"/>
      <w:r w:rsidR="006169AB" w:rsidRPr="004B75F2">
        <w:rPr>
          <w:rFonts w:cs="Arial"/>
          <w:i/>
          <w:szCs w:val="22"/>
          <w:lang w:val="en-AU"/>
        </w:rPr>
        <w:t xml:space="preserve"> </w:t>
      </w:r>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F3DD7">
        <w:rPr>
          <w:rFonts w:cs="Arial"/>
          <w:szCs w:val="22"/>
          <w:lang w:val="en-AU"/>
        </w:rPr>
        <w:t xml:space="preserve">just </w:t>
      </w:r>
      <w:r w:rsidR="0007116C">
        <w:rPr>
          <w:rFonts w:cs="Arial"/>
          <w:szCs w:val="22"/>
          <w:lang w:val="en-AU"/>
        </w:rPr>
        <w:t xml:space="preserve">any </w:t>
      </w:r>
      <w:r w:rsidR="001E31C8">
        <w:rPr>
          <w:rFonts w:cs="Arial"/>
          <w:szCs w:val="22"/>
          <w:lang w:val="en-AU"/>
        </w:rPr>
        <w:t xml:space="preserve">adult might be </w:t>
      </w:r>
      <w:r w:rsidR="000F3DD7">
        <w:rPr>
          <w:rFonts w:cs="Arial"/>
          <w:szCs w:val="22"/>
          <w:lang w:val="en-AU"/>
        </w:rPr>
        <w:t>costly</w:t>
      </w:r>
      <w:r w:rsidR="0042266E">
        <w:rPr>
          <w:rFonts w:cs="Arial"/>
          <w:szCs w:val="22"/>
          <w:lang w:val="en-AU"/>
        </w:rPr>
        <w:t xml:space="preserve"> because</w:t>
      </w:r>
      <w:r w:rsidR="000F3DD7">
        <w:rPr>
          <w:rFonts w:cs="Arial"/>
          <w:szCs w:val="22"/>
          <w:lang w:val="en-AU"/>
        </w:rPr>
        <w:t xml:space="preserve"> juvenile</w:t>
      </w:r>
      <w:r w:rsidR="0042266E">
        <w:rPr>
          <w:rFonts w:cs="Arial"/>
          <w:szCs w:val="22"/>
          <w:lang w:val="en-AU"/>
        </w:rPr>
        <w:t>s</w:t>
      </w:r>
      <w:r w:rsidR="000F3DD7">
        <w:rPr>
          <w:rFonts w:cs="Arial"/>
          <w:szCs w:val="22"/>
          <w:lang w:val="en-AU"/>
        </w:rPr>
        <w:t xml:space="preserve"> experience a high risk of cannibalism from unrelated adult conspecifics</w:t>
      </w:r>
      <w:r w:rsidR="00BC785C">
        <w:rPr>
          <w:rFonts w:cs="Arial"/>
          <w:szCs w:val="22"/>
          <w:lang w:val="en-AU"/>
        </w:rPr>
        <w:t xml:space="preserve"> (REF)</w:t>
      </w:r>
      <w:r w:rsidR="000F3DD7">
        <w:rPr>
          <w:rFonts w:cs="Arial"/>
          <w:szCs w:val="22"/>
          <w:lang w:val="en-AU"/>
        </w:rPr>
        <w:t xml:space="preserve"> and therefore, they may be less likely to use them as a source of social information. </w:t>
      </w:r>
      <w:r w:rsidR="0042266E">
        <w:rPr>
          <w:rFonts w:cs="Arial"/>
          <w:szCs w:val="22"/>
          <w:lang w:val="en-AU"/>
        </w:rPr>
        <w:t xml:space="preserve">Adult females of the same species do readily learn a two-choice discrimination from other, familiar females showing a decrease in errors and faster learning compared to a control group (Whiting et al., 2018). </w:t>
      </w:r>
      <w:r w:rsidR="00163E28">
        <w:rPr>
          <w:rFonts w:cs="Arial"/>
          <w:szCs w:val="22"/>
          <w:lang w:val="en-AU"/>
        </w:rPr>
        <w:t>U</w:t>
      </w:r>
      <w:r w:rsidR="001E31C8">
        <w:rPr>
          <w:rFonts w:cs="Arial"/>
          <w:szCs w:val="22"/>
          <w:lang w:val="en-AU"/>
        </w:rPr>
        <w:t xml:space="preserve">sing </w:t>
      </w:r>
      <w:r w:rsidR="0042266E">
        <w:rPr>
          <w:rFonts w:cs="Arial"/>
          <w:szCs w:val="22"/>
          <w:lang w:val="en-AU"/>
        </w:rPr>
        <w:t xml:space="preserve">a familiar </w:t>
      </w:r>
      <w:r w:rsidR="001E31C8">
        <w:rPr>
          <w:rFonts w:cs="Arial"/>
          <w:szCs w:val="22"/>
          <w:lang w:val="en-AU"/>
        </w:rPr>
        <w:t>parent as demonstrator</w:t>
      </w:r>
      <w:r w:rsidR="0042266E">
        <w:rPr>
          <w:rFonts w:cs="Arial"/>
          <w:szCs w:val="22"/>
          <w:lang w:val="en-AU"/>
        </w:rPr>
        <w:t xml:space="preserve"> for juveniles</w:t>
      </w:r>
      <w:r w:rsidR="001E31C8">
        <w:rPr>
          <w:rFonts w:cs="Arial"/>
          <w:szCs w:val="22"/>
          <w:lang w:val="en-AU"/>
        </w:rPr>
        <w:t xml:space="preserve"> might </w:t>
      </w:r>
      <w:r w:rsidR="004D198B">
        <w:rPr>
          <w:rFonts w:cs="Arial"/>
          <w:szCs w:val="22"/>
          <w:lang w:val="en-AU"/>
        </w:rPr>
        <w:t>lead</w:t>
      </w:r>
      <w:r w:rsidR="001E31C8">
        <w:rPr>
          <w:rFonts w:cs="Arial"/>
          <w:szCs w:val="22"/>
          <w:lang w:val="en-AU"/>
        </w:rPr>
        <w:t xml:space="preserve"> to different result</w:t>
      </w:r>
      <w:r w:rsidR="0042266E">
        <w:rPr>
          <w:rFonts w:cs="Arial"/>
          <w:szCs w:val="22"/>
          <w:lang w:val="en-AU"/>
        </w:rPr>
        <w:t>s</w:t>
      </w:r>
      <w:r w:rsidR="001E31C8">
        <w:rPr>
          <w:rFonts w:cs="Arial"/>
          <w:szCs w:val="22"/>
          <w:lang w:val="en-AU"/>
        </w:rPr>
        <w:t>.</w:t>
      </w:r>
      <w:r w:rsidR="000F3DD7">
        <w:rPr>
          <w:rFonts w:cs="Arial"/>
          <w:szCs w:val="22"/>
          <w:lang w:val="en-AU"/>
        </w:rPr>
        <w:t xml:space="preserve"> </w:t>
      </w:r>
    </w:p>
    <w:p w14:paraId="1313C0FB" w14:textId="70848EB8" w:rsidR="00994E4C" w:rsidRPr="00015BF6" w:rsidRDefault="00346D33" w:rsidP="000A20B2">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r w:rsidR="0095050A">
        <w:rPr>
          <w:rFonts w:cs="Arial"/>
          <w:szCs w:val="22"/>
          <w:lang w:val="en-AU"/>
        </w:rPr>
        <w:t xml:space="preserve"> </w:t>
      </w:r>
      <w:r w:rsidR="00D8768C">
        <w:rPr>
          <w:rFonts w:cs="Arial"/>
          <w:szCs w:val="22"/>
          <w:lang w:val="en-AU"/>
        </w:rPr>
        <w:t xml:space="preserve">which has been tested in one reptile species, the </w:t>
      </w:r>
      <w:r w:rsidR="00D8768C">
        <w:rPr>
          <w:rFonts w:cs="Arial"/>
          <w:szCs w:val="22"/>
          <w:lang w:val="en-AU"/>
        </w:rPr>
        <w:lastRenderedPageBreak/>
        <w:t>Italian wall lizard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This species has been introduced to a number of regions outside its natural distribution all over the globe (</w:t>
      </w:r>
      <w:r w:rsidR="00D8768C">
        <w:rPr>
          <w:szCs w:val="22"/>
        </w:rPr>
        <w:t>CABI, 201</w:t>
      </w:r>
      <w:r w:rsidR="006C52C0">
        <w:rPr>
          <w:szCs w:val="22"/>
        </w:rPr>
        <w:t>8</w:t>
      </w:r>
      <w:r w:rsidR="00D8768C">
        <w:rPr>
          <w:rFonts w:cs="Arial"/>
          <w:szCs w:val="22"/>
          <w:lang w:val="en-AU"/>
        </w:rPr>
        <w:t xml:space="preserve">) including regions with other species of the genus </w:t>
      </w:r>
      <w:proofErr w:type="spellStart"/>
      <w:r w:rsidR="00D8768C" w:rsidRPr="000A20B2">
        <w:rPr>
          <w:rFonts w:cs="Arial"/>
          <w:i/>
          <w:szCs w:val="22"/>
          <w:lang w:val="en-AU"/>
        </w:rPr>
        <w:t>Podarcis</w:t>
      </w:r>
      <w:proofErr w:type="spellEnd"/>
      <w:r w:rsidR="00D8768C">
        <w:rPr>
          <w:rFonts w:cs="Arial"/>
          <w:szCs w:val="22"/>
          <w:lang w:val="en-AU"/>
        </w:rPr>
        <w:t xml:space="preserve">. This situation creates a novel opportunity to test if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r w:rsidR="00D33B86">
        <w:rPr>
          <w:rFonts w:cs="Arial"/>
          <w:szCs w:val="22"/>
          <w:lang w:val="en-AU"/>
        </w:rPr>
        <w:t xml:space="preserve">Accordingly, </w:t>
      </w:r>
      <w:r w:rsidR="000A20B2">
        <w:rPr>
          <w:rFonts w:cs="Arial"/>
          <w:szCs w:val="22"/>
          <w:lang w:val="en-AU"/>
        </w:rPr>
        <w:t>when tested on</w:t>
      </w:r>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09080F">
        <w:rPr>
          <w:rFonts w:cs="Arial"/>
          <w:szCs w:val="22"/>
          <w:lang w:val="en-AU"/>
        </w:rPr>
        <w:t xml:space="preserve">task </w:t>
      </w:r>
      <w:r w:rsidR="000A20B2">
        <w:rPr>
          <w:rFonts w:cs="Arial"/>
          <w:szCs w:val="22"/>
          <w:lang w:val="en-AU"/>
        </w:rPr>
        <w:t xml:space="preserve">in which information was </w:t>
      </w:r>
      <w:r w:rsidR="00970B80">
        <w:rPr>
          <w:rFonts w:cs="Arial"/>
          <w:szCs w:val="22"/>
          <w:lang w:val="en-AU"/>
        </w:rPr>
        <w:t xml:space="preserve">provided </w:t>
      </w:r>
      <w:r w:rsidR="000A20B2">
        <w:rPr>
          <w:rFonts w:cs="Arial"/>
          <w:szCs w:val="22"/>
          <w:lang w:val="en-AU"/>
        </w:rPr>
        <w:t xml:space="preserve">either </w:t>
      </w:r>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w:t>
      </w:r>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r w:rsidR="000A20B2">
        <w:rPr>
          <w:rFonts w:cs="Arial"/>
          <w:szCs w:val="22"/>
          <w:lang w:val="en-AU"/>
        </w:rPr>
        <w:t xml:space="preserve"> regardless of demonstrator species</w:t>
      </w:r>
      <w:r w:rsidR="000A20B2" w:rsidRPr="002B4E63">
        <w:rPr>
          <w:rFonts w:cs="Arial"/>
          <w:szCs w:val="22"/>
          <w:lang w:val="en-AU"/>
        </w:rPr>
        <w:t xml:space="preserve"> </w:t>
      </w:r>
      <w:r w:rsidR="000A20B2">
        <w:rPr>
          <w:rFonts w:cs="Arial"/>
          <w:szCs w:val="22"/>
          <w:lang w:val="en-AU"/>
        </w:rPr>
        <w:t>compared to</w:t>
      </w:r>
      <w:r w:rsidR="000A20B2" w:rsidRPr="002B4E63">
        <w:rPr>
          <w:rFonts w:cs="Arial"/>
          <w:szCs w:val="22"/>
          <w:lang w:val="en-AU"/>
        </w:rPr>
        <w:t xml:space="preserve"> individual learners</w:t>
      </w:r>
      <w:r w:rsidR="000A20B2">
        <w:rPr>
          <w:rFonts w:cs="Arial"/>
          <w:szCs w:val="22"/>
          <w:lang w:val="en-AU"/>
        </w:rPr>
        <w:t xml:space="preserve"> </w:t>
      </w:r>
      <w:r w:rsidR="00280354" w:rsidRPr="002B4E63">
        <w:rPr>
          <w:rFonts w:cs="Arial"/>
          <w:szCs w:val="22"/>
          <w:lang w:val="en-AU"/>
        </w:rPr>
        <w:t>(Damas-Moreira et al., 2018).</w:t>
      </w:r>
      <w:r w:rsidR="000A20B2">
        <w:rPr>
          <w:rFonts w:cs="Arial"/>
          <w:szCs w:val="22"/>
          <w:lang w:val="en-AU"/>
        </w:rPr>
        <w:t xml:space="preserve"> These results suggest </w:t>
      </w:r>
      <w:r w:rsidR="006C52C0">
        <w:rPr>
          <w:rFonts w:cs="Arial"/>
          <w:szCs w:val="22"/>
          <w:lang w:val="en-AU"/>
        </w:rPr>
        <w:t xml:space="preserve">that </w:t>
      </w:r>
      <w:r w:rsidR="000A20B2">
        <w:rPr>
          <w:rFonts w:cs="Arial"/>
          <w:szCs w:val="22"/>
          <w:lang w:val="en-AU"/>
        </w:rPr>
        <w:t xml:space="preserve">social information use </w:t>
      </w:r>
      <w:r w:rsidR="006C52C0">
        <w:rPr>
          <w:rFonts w:cs="Arial"/>
          <w:szCs w:val="22"/>
          <w:lang w:val="en-AU"/>
        </w:rPr>
        <w:t xml:space="preserve">might play some role </w:t>
      </w:r>
      <w:r w:rsidR="000A20B2">
        <w:rPr>
          <w:rFonts w:cs="Arial"/>
          <w:szCs w:val="22"/>
          <w:lang w:val="en-AU"/>
        </w:rPr>
        <w:t>during the establishment in a novel habitat.</w:t>
      </w:r>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97" w:name="_Toc1458096"/>
      <w:r w:rsidRPr="00B54BA9">
        <w:t>Memory</w:t>
      </w:r>
      <w:bookmarkEnd w:id="97"/>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r w:rsidR="00730F88">
        <w:rPr>
          <w:lang w:val="en-AU"/>
        </w:rPr>
        <w:t>periods</w:t>
      </w:r>
      <w:r w:rsidR="00730F88" w:rsidRPr="00015BF6">
        <w:rPr>
          <w:lang w:val="en-AU"/>
        </w:rPr>
        <w:t xml:space="preserve"> </w:t>
      </w:r>
      <w:r w:rsidR="0064314E" w:rsidRPr="00015BF6">
        <w:rPr>
          <w:lang w:val="en-AU"/>
        </w:rPr>
        <w:t xml:space="preserve">of time and a </w:t>
      </w:r>
      <w:commentRangeStart w:id="98"/>
      <w:commentRangeStart w:id="99"/>
      <w:commentRangeStart w:id="100"/>
      <w:r w:rsidR="0064314E" w:rsidRPr="00015BF6">
        <w:rPr>
          <w:lang w:val="en-AU"/>
        </w:rPr>
        <w:t xml:space="preserve">good memory is energetically cheaper compared to relearning </w:t>
      </w:r>
      <w:commentRangeEnd w:id="98"/>
      <w:r w:rsidR="00EB2196">
        <w:rPr>
          <w:rStyle w:val="CommentReference"/>
        </w:rPr>
        <w:commentReference w:id="98"/>
      </w:r>
      <w:commentRangeEnd w:id="99"/>
      <w:r w:rsidR="00A97102">
        <w:rPr>
          <w:rStyle w:val="CommentReference"/>
        </w:rPr>
        <w:commentReference w:id="99"/>
      </w:r>
      <w:commentRangeEnd w:id="100"/>
      <w:r w:rsidR="00B06E3A">
        <w:rPr>
          <w:rStyle w:val="CommentReference"/>
        </w:rPr>
        <w:commentReference w:id="100"/>
      </w:r>
      <w:r w:rsidR="0064314E" w:rsidRPr="00015BF6">
        <w:rPr>
          <w:lang w:val="en-AU"/>
        </w:rPr>
        <w:t>(</w:t>
      </w:r>
      <w:proofErr w:type="spellStart"/>
      <w:r w:rsidR="0064314E" w:rsidRPr="00015BF6">
        <w:rPr>
          <w:lang w:val="en-AU"/>
        </w:rPr>
        <w:t>Shettleworth</w:t>
      </w:r>
      <w:proofErr w:type="spellEnd"/>
      <w:r w:rsidR="0064314E" w:rsidRPr="00015BF6">
        <w:rPr>
          <w:lang w:val="en-AU"/>
        </w:rPr>
        <w:t xml:space="preserve">, 2009). </w:t>
      </w:r>
      <w:r w:rsidR="0042208B" w:rsidRPr="00015BF6">
        <w:rPr>
          <w:lang w:val="en-AU"/>
        </w:rPr>
        <w:t>Turtles</w:t>
      </w:r>
      <w:r w:rsidR="00E955BE" w:rsidRPr="00015BF6">
        <w:rPr>
          <w:lang w:val="en-AU"/>
        </w:rPr>
        <w:t xml:space="preserve"> are generally long</w:t>
      </w:r>
      <w:r w:rsidR="00730F88">
        <w:rPr>
          <w:lang w:val="en-AU"/>
        </w:rPr>
        <w:t>-</w:t>
      </w:r>
      <w:r w:rsidR="00E955BE" w:rsidRPr="00015BF6">
        <w:rPr>
          <w:lang w:val="en-AU"/>
        </w:rPr>
        <w:t xml:space="preserve">lived and </w:t>
      </w:r>
      <w:r w:rsidR="00730F88">
        <w:rPr>
          <w:lang w:val="en-AU"/>
        </w:rPr>
        <w:t>are</w:t>
      </w:r>
      <w:r w:rsidR="00E955BE" w:rsidRPr="00015BF6">
        <w:rPr>
          <w:lang w:val="en-AU"/>
        </w:rPr>
        <w:t xml:space="preserve"> good models </w:t>
      </w:r>
      <w:r w:rsidR="00730F88">
        <w:rPr>
          <w:lang w:val="en-AU"/>
        </w:rPr>
        <w:t>for</w:t>
      </w:r>
      <w:r w:rsidR="00730F88" w:rsidRPr="00015BF6">
        <w:rPr>
          <w:lang w:val="en-AU"/>
        </w:rPr>
        <w:t xml:space="preserve"> </w:t>
      </w:r>
      <w:r w:rsidR="00E955BE" w:rsidRPr="00015BF6">
        <w:rPr>
          <w:lang w:val="en-AU"/>
        </w:rPr>
        <w:t>study</w:t>
      </w:r>
      <w:r w:rsidR="00730F88">
        <w:rPr>
          <w:lang w:val="en-AU"/>
        </w:rPr>
        <w:t>ing</w:t>
      </w:r>
      <w:r w:rsidR="00E955BE" w:rsidRPr="00015BF6">
        <w:rPr>
          <w:lang w:val="en-AU"/>
        </w:rPr>
        <w:t xml:space="preserve"> long-term memory.</w:t>
      </w:r>
      <w:r w:rsidR="0042208B" w:rsidRPr="00015BF6">
        <w:rPr>
          <w:lang w:val="en-AU"/>
        </w:rPr>
        <w:t xml:space="preserve"> </w:t>
      </w:r>
      <w:r w:rsidR="0042208B" w:rsidRPr="00015BF6">
        <w:rPr>
          <w:rFonts w:eastAsia="Calibri"/>
          <w:lang w:val="en-AU"/>
        </w:rPr>
        <w:t xml:space="preserve">Florida red-bellied </w:t>
      </w:r>
      <w:proofErr w:type="spellStart"/>
      <w:r w:rsidR="0042208B" w:rsidRPr="00015BF6">
        <w:rPr>
          <w:rFonts w:eastAsia="Calibri"/>
          <w:lang w:val="en-AU"/>
        </w:rPr>
        <w:t>cooter</w:t>
      </w:r>
      <w:r w:rsidR="00730F88">
        <w:rPr>
          <w:rFonts w:eastAsia="Calibri"/>
          <w:lang w:val="en-AU"/>
        </w:rPr>
        <w:t>s</w:t>
      </w:r>
      <w:proofErr w:type="spellEnd"/>
      <w:r w:rsidR="002276A3">
        <w:rPr>
          <w:rFonts w:eastAsia="Calibri"/>
          <w:lang w:val="en-AU"/>
        </w:rPr>
        <w:t xml:space="preserve"> (</w:t>
      </w:r>
      <w:r w:rsidR="002276A3" w:rsidRPr="006E6270">
        <w:rPr>
          <w:rFonts w:eastAsia="Calibri"/>
          <w:i/>
          <w:lang w:val="en-AU"/>
        </w:rPr>
        <w:t xml:space="preserve">P. </w:t>
      </w:r>
      <w:proofErr w:type="spellStart"/>
      <w:r w:rsidR="002276A3" w:rsidRPr="006E6270">
        <w:rPr>
          <w:rFonts w:eastAsia="Calibri"/>
          <w:i/>
          <w:lang w:val="en-AU"/>
        </w:rPr>
        <w:t>nelsoni</w:t>
      </w:r>
      <w:proofErr w:type="spellEnd"/>
      <w:r w:rsidR="002276A3">
        <w:rPr>
          <w:rFonts w:eastAsia="Calibri"/>
          <w:lang w:val="en-AU"/>
        </w:rPr>
        <w:t>)</w:t>
      </w:r>
      <w:r w:rsidR="0042208B" w:rsidRPr="00015BF6">
        <w:rPr>
          <w:rFonts w:eastAsia="Calibri"/>
          <w:lang w:val="en-AU"/>
        </w:rPr>
        <w:t>, red</w:t>
      </w:r>
      <w:r w:rsidR="00730F88">
        <w:rPr>
          <w:rFonts w:eastAsia="Calibri"/>
          <w:lang w:val="en-AU"/>
        </w:rPr>
        <w:t>-</w:t>
      </w:r>
      <w:r w:rsidR="0042208B" w:rsidRPr="00015BF6">
        <w:rPr>
          <w:rFonts w:eastAsia="Calibri"/>
          <w:lang w:val="en-AU"/>
        </w:rPr>
        <w:t>footed tortoises</w:t>
      </w:r>
      <w:r w:rsidR="002276A3">
        <w:rPr>
          <w:rFonts w:eastAsia="Calibri"/>
          <w:lang w:val="en-AU"/>
        </w:rPr>
        <w:t xml:space="preserve"> (</w:t>
      </w:r>
      <w:r w:rsidR="002276A3" w:rsidRPr="006E6270">
        <w:rPr>
          <w:rFonts w:eastAsia="Calibri"/>
          <w:i/>
          <w:lang w:val="en-AU"/>
        </w:rPr>
        <w:t xml:space="preserve">C. </w:t>
      </w:r>
      <w:proofErr w:type="spellStart"/>
      <w:r w:rsidR="002276A3" w:rsidRPr="006E6270">
        <w:rPr>
          <w:rFonts w:eastAsia="Calibri"/>
          <w:i/>
          <w:lang w:val="en-AU"/>
        </w:rPr>
        <w:t>carbonarius</w:t>
      </w:r>
      <w:proofErr w:type="spellEnd"/>
      <w:r w:rsidR="002276A3">
        <w:rPr>
          <w:rFonts w:eastAsia="Calibri"/>
          <w:lang w:val="en-AU"/>
        </w:rPr>
        <w:t>)</w:t>
      </w:r>
      <w:r w:rsidR="0042208B" w:rsidRPr="00015BF6">
        <w:rPr>
          <w:rFonts w:eastAsia="Calibri"/>
          <w:lang w:val="en-AU"/>
        </w:rPr>
        <w:t>, common box turtles</w:t>
      </w:r>
      <w:r w:rsidR="002276A3">
        <w:rPr>
          <w:rFonts w:eastAsia="Calibri"/>
          <w:lang w:val="en-AU"/>
        </w:rPr>
        <w:t xml:space="preserve"> (</w:t>
      </w:r>
      <w:r w:rsidR="002276A3" w:rsidRPr="006E6270">
        <w:rPr>
          <w:rFonts w:eastAsia="Calibri"/>
          <w:i/>
          <w:lang w:val="en-AU"/>
        </w:rPr>
        <w:t xml:space="preserve">T. </w:t>
      </w:r>
      <w:proofErr w:type="spellStart"/>
      <w:r w:rsidR="002276A3" w:rsidRPr="006E6270">
        <w:rPr>
          <w:rFonts w:eastAsia="Calibri"/>
          <w:i/>
          <w:lang w:val="en-AU"/>
        </w:rPr>
        <w:t>carolina</w:t>
      </w:r>
      <w:proofErr w:type="spellEnd"/>
      <w:r w:rsidR="002276A3">
        <w:rPr>
          <w:rFonts w:eastAsia="Calibri"/>
          <w:lang w:val="en-AU"/>
        </w:rPr>
        <w:t>)</w:t>
      </w:r>
      <w:r w:rsidR="00730F88">
        <w:rPr>
          <w:rFonts w:eastAsia="Calibri"/>
          <w:lang w:val="en-AU"/>
        </w:rPr>
        <w:t>,</w:t>
      </w:r>
      <w:r w:rsidR="0042208B" w:rsidRPr="00015BF6">
        <w:rPr>
          <w:lang w:val="en-AU"/>
        </w:rPr>
        <w:t xml:space="preserve"> and pond sliders</w:t>
      </w:r>
      <w:r w:rsidR="002276A3">
        <w:rPr>
          <w:lang w:val="en-AU"/>
        </w:rPr>
        <w:t xml:space="preserve"> (</w:t>
      </w:r>
      <w:r w:rsidR="002276A3" w:rsidRPr="006E6270">
        <w:rPr>
          <w:i/>
          <w:lang w:val="en-AU"/>
        </w:rPr>
        <w:t xml:space="preserve">T. </w:t>
      </w:r>
      <w:proofErr w:type="spellStart"/>
      <w:r w:rsidR="002276A3" w:rsidRPr="006E6270">
        <w:rPr>
          <w:i/>
          <w:lang w:val="en-AU"/>
        </w:rPr>
        <w:t>scripta</w:t>
      </w:r>
      <w:proofErr w:type="spellEnd"/>
      <w:r w:rsidR="002276A3">
        <w:rPr>
          <w:lang w:val="en-AU"/>
        </w:rPr>
        <w:t>)</w:t>
      </w:r>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r w:rsidR="00730F88">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730F88">
        <w:rPr>
          <w:lang w:val="en-AU"/>
        </w:rPr>
        <w:t xml:space="preserve">the </w:t>
      </w:r>
      <w:r w:rsidR="00132635">
        <w:rPr>
          <w:lang w:val="en-AU"/>
        </w:rPr>
        <w:t xml:space="preserve">basal forebrain, medial </w:t>
      </w:r>
      <w:r w:rsidR="00103354">
        <w:rPr>
          <w:lang w:val="en-AU"/>
        </w:rPr>
        <w:t>or</w:t>
      </w:r>
      <w:r w:rsidR="00132635">
        <w:rPr>
          <w:lang w:val="en-AU"/>
        </w:rPr>
        <w:t xml:space="preserve"> dorsal cortex</w:t>
      </w:r>
      <w:r w:rsidR="00730F88">
        <w:rPr>
          <w:lang w:val="en-AU"/>
        </w:rPr>
        <w:t>,</w:t>
      </w:r>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w:t>
      </w:r>
      <w:r w:rsidR="005069F1">
        <w:rPr>
          <w:lang w:val="en-AU"/>
        </w:rPr>
        <w:t>,</w:t>
      </w:r>
      <w:r w:rsidR="0089542D">
        <w:rPr>
          <w:lang w:val="en-AU"/>
        </w:rPr>
        <w:t xml:space="preserve"> only one study in</w:t>
      </w:r>
      <w:r w:rsidR="00087B77" w:rsidRPr="00015BF6">
        <w:rPr>
          <w:lang w:val="en-AU"/>
        </w:rPr>
        <w:t xml:space="preserve"> </w:t>
      </w:r>
      <w:r w:rsidR="00730F88">
        <w:rPr>
          <w:lang w:val="en-AU"/>
        </w:rPr>
        <w:t>c</w:t>
      </w:r>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r w:rsidR="00730F88">
        <w:rPr>
          <w:lang w:val="en-AU"/>
        </w:rPr>
        <w:t>-</w:t>
      </w:r>
      <w:r w:rsidR="0089542D">
        <w:rPr>
          <w:lang w:val="en-AU"/>
        </w:rPr>
        <w:t xml:space="preserve">term memory. Lizards remembered the location of a </w:t>
      </w:r>
      <w:r w:rsidR="005069F1">
        <w:rPr>
          <w:lang w:val="en-AU"/>
        </w:rPr>
        <w:t xml:space="preserve">food </w:t>
      </w:r>
      <w:r w:rsidR="0089542D">
        <w:rPr>
          <w:lang w:val="en-AU"/>
        </w:rPr>
        <w:t>patch 24</w:t>
      </w:r>
      <w:r w:rsidR="005069F1">
        <w:rPr>
          <w:lang w:val="en-AU"/>
        </w:rPr>
        <w:t xml:space="preserve"> </w:t>
      </w:r>
      <w:r w:rsidR="0089542D">
        <w:rPr>
          <w:lang w:val="en-AU"/>
        </w:rPr>
        <w:t xml:space="preserve">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w:t>
      </w:r>
      <w:r w:rsidR="00300341">
        <w:rPr>
          <w:lang w:val="en-AU"/>
        </w:rPr>
        <w:t>is</w:t>
      </w:r>
      <w:r w:rsidR="00300341" w:rsidRPr="00015BF6">
        <w:rPr>
          <w:lang w:val="en-AU"/>
        </w:rPr>
        <w:t xml:space="preserve"> </w:t>
      </w:r>
      <w:r w:rsidR="00256712" w:rsidRPr="00015BF6">
        <w:rPr>
          <w:lang w:val="en-AU"/>
        </w:rPr>
        <w:t>little studie</w:t>
      </w:r>
      <w:r w:rsidR="00300341">
        <w:rPr>
          <w:lang w:val="en-AU"/>
        </w:rPr>
        <w:t>d</w:t>
      </w:r>
      <w:r w:rsidR="00256712" w:rsidRPr="00015BF6">
        <w:rPr>
          <w:lang w:val="en-AU"/>
        </w:rPr>
        <w:t xml:space="preserve"> in reptiles</w:t>
      </w:r>
      <w:r w:rsidR="00300341">
        <w:rPr>
          <w:lang w:val="en-AU"/>
        </w:rPr>
        <w:t>,</w:t>
      </w:r>
      <w:r w:rsidR="00256712" w:rsidRPr="00015BF6">
        <w:rPr>
          <w:lang w:val="en-AU"/>
        </w:rPr>
        <w:t xml:space="preserve"> although </w:t>
      </w:r>
      <w:r w:rsidR="0089542D">
        <w:rPr>
          <w:lang w:val="en-AU"/>
        </w:rPr>
        <w:t xml:space="preserve">life span </w:t>
      </w:r>
      <w:r w:rsidR="00300341">
        <w:rPr>
          <w:lang w:val="en-AU"/>
        </w:rPr>
        <w:t xml:space="preserve">can </w:t>
      </w:r>
      <w:r w:rsidR="0089542D">
        <w:rPr>
          <w:lang w:val="en-AU"/>
        </w:rPr>
        <w:t xml:space="preserve">exceed </w:t>
      </w:r>
      <w:r w:rsidR="00300341">
        <w:rPr>
          <w:lang w:val="en-AU"/>
        </w:rPr>
        <w:t>5</w:t>
      </w:r>
      <w:r w:rsidR="0089542D">
        <w:rPr>
          <w:lang w:val="en-AU"/>
        </w:rPr>
        <w:t>0 years</w:t>
      </w:r>
      <w:r w:rsidR="00300341">
        <w:rPr>
          <w:lang w:val="en-AU"/>
        </w:rPr>
        <w:t xml:space="preserve"> in some taxa</w:t>
      </w:r>
      <w:r w:rsidR="00256712" w:rsidRPr="00015BF6">
        <w:rPr>
          <w:lang w:val="en-AU"/>
        </w:rPr>
        <w:t xml:space="preserve"> (</w:t>
      </w:r>
      <w:r w:rsidR="005F3DDF" w:rsidRPr="008205D6">
        <w:t>Bull</w:t>
      </w:r>
      <w:r w:rsidR="005F3DDF">
        <w:t xml:space="preserve"> , 1995; World life expectancy, 2019</w:t>
      </w:r>
      <w:r w:rsidR="00256712" w:rsidRPr="00015BF6">
        <w:rPr>
          <w:lang w:val="en-AU"/>
        </w:rPr>
        <w:t xml:space="preserve">). Previous research has </w:t>
      </w:r>
      <w:r w:rsidR="00300341">
        <w:rPr>
          <w:lang w:val="en-AU"/>
        </w:rPr>
        <w:t>demonstrated both</w:t>
      </w:r>
      <w:r w:rsidR="00300341" w:rsidRPr="00015BF6">
        <w:rPr>
          <w:lang w:val="en-AU"/>
        </w:rPr>
        <w:t xml:space="preserve"> </w:t>
      </w:r>
      <w:r w:rsidR="00256712" w:rsidRPr="00015BF6">
        <w:rPr>
          <w:lang w:val="en-AU"/>
        </w:rPr>
        <w:t>long</w:t>
      </w:r>
      <w:r w:rsidR="00300341">
        <w:rPr>
          <w:lang w:val="en-AU"/>
        </w:rPr>
        <w:t>-</w:t>
      </w:r>
      <w:r w:rsidR="00256712" w:rsidRPr="00015BF6">
        <w:rPr>
          <w:lang w:val="en-AU"/>
        </w:rPr>
        <w:t>term and short</w:t>
      </w:r>
      <w:r w:rsidR="00300341">
        <w:rPr>
          <w:lang w:val="en-AU"/>
        </w:rPr>
        <w:t>-</w:t>
      </w:r>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r w:rsidR="00300341">
        <w:rPr>
          <w:lang w:val="en-AU"/>
        </w:rPr>
        <w:t>rare</w:t>
      </w:r>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606804" w:rsidRDefault="00E253AA" w:rsidP="00B54BA9">
      <w:pPr>
        <w:pStyle w:val="Heading2"/>
        <w:ind w:hanging="142"/>
        <w:rPr>
          <w:highlight w:val="yellow"/>
          <w:lang w:val="en-AU"/>
        </w:rPr>
      </w:pPr>
      <w:bookmarkStart w:id="101" w:name="_Toc1458097"/>
      <w:r w:rsidRPr="00606804">
        <w:rPr>
          <w:highlight w:val="yellow"/>
          <w:lang w:val="en-AU"/>
        </w:rPr>
        <w:lastRenderedPageBreak/>
        <w:t>F</w:t>
      </w:r>
      <w:r w:rsidR="009921AD" w:rsidRPr="00606804">
        <w:rPr>
          <w:highlight w:val="yellow"/>
          <w:lang w:val="en-AU"/>
        </w:rPr>
        <w:t>uture</w:t>
      </w:r>
      <w:r w:rsidR="00E743FE" w:rsidRPr="00606804">
        <w:rPr>
          <w:highlight w:val="yellow"/>
          <w:lang w:val="en-AU"/>
        </w:rPr>
        <w:t xml:space="preserve"> </w:t>
      </w:r>
      <w:r w:rsidR="00E743FE" w:rsidRPr="00606804">
        <w:rPr>
          <w:highlight w:val="yellow"/>
        </w:rPr>
        <w:t>directions</w:t>
      </w:r>
      <w:bookmarkEnd w:id="101"/>
    </w:p>
    <w:p w14:paraId="3FD009D8" w14:textId="4BC0EA09"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w:t>
      </w:r>
      <w:r w:rsidR="00165A80">
        <w:rPr>
          <w:lang w:val="en-AU"/>
        </w:rPr>
        <w:t xml:space="preserve">since </w:t>
      </w:r>
      <w:proofErr w:type="spellStart"/>
      <w:r w:rsidR="00165A80">
        <w:rPr>
          <w:lang w:val="en-AU"/>
        </w:rPr>
        <w:t>Burghar</w:t>
      </w:r>
      <w:r w:rsidR="00606804">
        <w:rPr>
          <w:lang w:val="en-AU"/>
        </w:rPr>
        <w:t>d</w:t>
      </w:r>
      <w:r w:rsidR="00165A80">
        <w:rPr>
          <w:lang w:val="en-AU"/>
        </w:rPr>
        <w:t>ts</w:t>
      </w:r>
      <w:proofErr w:type="spellEnd"/>
      <w:r w:rsidR="00D266ED">
        <w:rPr>
          <w:lang w:val="en-AU"/>
        </w:rPr>
        <w:t>’</w:t>
      </w:r>
      <w:r w:rsidR="00165A80">
        <w:rPr>
          <w:lang w:val="en-AU"/>
        </w:rPr>
        <w:t xml:space="preserve"> (1978) first </w:t>
      </w:r>
      <w:r w:rsidR="00DA1450">
        <w:rPr>
          <w:lang w:val="en-AU"/>
        </w:rPr>
        <w:t xml:space="preserve">detailed </w:t>
      </w:r>
      <w:r w:rsidR="00D266ED">
        <w:rPr>
          <w:lang w:val="en-AU"/>
        </w:rPr>
        <w:t>review on reptile learning</w:t>
      </w:r>
      <w:r w:rsidR="00E57175">
        <w:rPr>
          <w:lang w:val="en-AU"/>
        </w:rPr>
        <w:t>,</w:t>
      </w:r>
      <w:r w:rsidR="00D266ED">
        <w:rPr>
          <w:lang w:val="en-AU"/>
        </w:rPr>
        <w:t xml:space="preserve"> </w:t>
      </w:r>
      <w:r w:rsidR="00E57175">
        <w:rPr>
          <w:lang w:val="en-AU"/>
        </w:rPr>
        <w:t xml:space="preserve">we </w:t>
      </w:r>
      <w:r w:rsidR="00F834B9">
        <w:rPr>
          <w:lang w:val="en-AU"/>
        </w:rPr>
        <w:t>have seen an explosion in reptile cognition research –</w:t>
      </w:r>
      <w:r w:rsidR="00436502">
        <w:rPr>
          <w:lang w:val="en-AU"/>
        </w:rPr>
        <w:t xml:space="preserve"> </w:t>
      </w:r>
      <w:r w:rsidR="00E57175">
        <w:rPr>
          <w:lang w:val="en-AU"/>
        </w:rPr>
        <w:t>gain</w:t>
      </w:r>
      <w:r w:rsidR="00F834B9">
        <w:rPr>
          <w:lang w:val="en-AU"/>
        </w:rPr>
        <w:t>ing</w:t>
      </w:r>
      <w:r w:rsidR="00E57175">
        <w:rPr>
          <w:lang w:val="en-AU"/>
        </w:rPr>
        <w:t xml:space="preserve"> a better understanding of reptile cognitive abilities</w:t>
      </w:r>
      <w:r w:rsidR="00F834B9">
        <w:rPr>
          <w:lang w:val="en-AU"/>
        </w:rPr>
        <w:t xml:space="preserve"> more generally</w:t>
      </w:r>
      <w:r w:rsidR="00E57175">
        <w:rPr>
          <w:lang w:val="en-AU"/>
        </w:rPr>
        <w:t xml:space="preserve">. This advancement was first highlighted by </w:t>
      </w:r>
      <w:commentRangeStart w:id="102"/>
      <w:r w:rsidR="00E57175">
        <w:rPr>
          <w:lang w:val="en-AU"/>
        </w:rPr>
        <w:t xml:space="preserve">Wilkinson and Huber (2012). Together with our </w:t>
      </w:r>
      <w:r w:rsidR="00F834B9">
        <w:rPr>
          <w:lang w:val="en-AU"/>
        </w:rPr>
        <w:t xml:space="preserve">systematic review </w:t>
      </w:r>
      <w:r w:rsidR="00E57175">
        <w:rPr>
          <w:lang w:val="en-AU"/>
        </w:rPr>
        <w:t xml:space="preserve">we can now </w:t>
      </w:r>
      <w:r w:rsidR="00D21B2A">
        <w:rPr>
          <w:lang w:val="en-AU"/>
        </w:rPr>
        <w:t>move</w:t>
      </w:r>
      <w:r w:rsidR="00E57175">
        <w:rPr>
          <w:lang w:val="en-AU"/>
        </w:rPr>
        <w:t xml:space="preserve"> towards testing contemporary questions regarding the role </w:t>
      </w:r>
      <w:r w:rsidR="00D21B2A">
        <w:rPr>
          <w:lang w:val="en-AU"/>
        </w:rPr>
        <w:t>of</w:t>
      </w:r>
      <w:r w:rsidR="00E57175">
        <w:rPr>
          <w:lang w:val="en-AU"/>
        </w:rPr>
        <w:t xml:space="preserve"> cognition in conservation </w:t>
      </w:r>
      <w:r w:rsidR="00DA1450">
        <w:rPr>
          <w:lang w:val="en-AU"/>
        </w:rPr>
        <w:t>or</w:t>
      </w:r>
      <w:r w:rsidR="00E57175">
        <w:rPr>
          <w:lang w:val="en-AU"/>
        </w:rPr>
        <w:t xml:space="preserve"> how </w:t>
      </w:r>
      <w:r w:rsidR="000E2E80">
        <w:rPr>
          <w:lang w:val="en-AU"/>
        </w:rPr>
        <w:t>differences in cognition relate to species ecology</w:t>
      </w:r>
      <w:r w:rsidR="002D171A">
        <w:rPr>
          <w:lang w:val="en-AU"/>
        </w:rPr>
        <w:t xml:space="preserve"> and invasion success</w:t>
      </w:r>
      <w:r w:rsidR="00E57175">
        <w:rPr>
          <w:lang w:val="en-AU"/>
        </w:rPr>
        <w:t>.</w:t>
      </w:r>
      <w:r w:rsidR="00DA1450">
        <w:rPr>
          <w:lang w:val="en-AU"/>
        </w:rPr>
        <w:t xml:space="preserve"> </w:t>
      </w:r>
      <w:commentRangeEnd w:id="102"/>
      <w:r w:rsidR="00CD0C55">
        <w:rPr>
          <w:rStyle w:val="CommentReference"/>
        </w:rPr>
        <w:commentReference w:id="102"/>
      </w:r>
      <w:commentRangeStart w:id="103"/>
      <w:r w:rsidR="00DA1450">
        <w:rPr>
          <w:lang w:val="en-AU"/>
        </w:rPr>
        <w:t>Furthermore</w:t>
      </w:r>
      <w:commentRangeEnd w:id="103"/>
      <w:r w:rsidR="00700BC1">
        <w:rPr>
          <w:rStyle w:val="CommentReference"/>
        </w:rPr>
        <w:commentReference w:id="103"/>
      </w:r>
      <w:r w:rsidR="00DA1450">
        <w:rPr>
          <w:lang w:val="en-AU"/>
        </w:rPr>
        <w:t xml:space="preserve">, </w:t>
      </w:r>
      <w:r w:rsidR="00D85741">
        <w:rPr>
          <w:lang w:val="en-AU"/>
        </w:rPr>
        <w:t xml:space="preserve">cognitive processes such as executive function or sex-based spatial learning have yet to be investigated in reptiles. </w:t>
      </w:r>
      <w:r w:rsidR="00DA1450">
        <w:rPr>
          <w:lang w:val="en-AU"/>
        </w:rPr>
        <w:t>Here</w:t>
      </w:r>
      <w:r w:rsidR="003D6C83">
        <w:rPr>
          <w:lang w:val="en-AU"/>
        </w:rPr>
        <w:t>,</w:t>
      </w:r>
      <w:r w:rsidR="001253DA">
        <w:rPr>
          <w:lang w:val="en-AU"/>
        </w:rPr>
        <w:t xml:space="preserve"> we</w:t>
      </w:r>
      <w:r w:rsidR="003D6C83">
        <w:rPr>
          <w:lang w:val="en-AU"/>
        </w:rPr>
        <w:t xml:space="preserve"> </w:t>
      </w:r>
      <w:r w:rsidR="00E253AA">
        <w:rPr>
          <w:lang w:val="en-AU"/>
        </w:rPr>
        <w:t>present</w:t>
      </w:r>
      <w:r w:rsidR="001253DA">
        <w:rPr>
          <w:lang w:val="en-AU"/>
        </w:rPr>
        <w:t xml:space="preserve"> </w:t>
      </w:r>
      <w:r w:rsidR="005E48EA">
        <w:rPr>
          <w:lang w:val="en-AU"/>
        </w:rPr>
        <w:t xml:space="preserve">some key themes and questions that we believe are </w:t>
      </w:r>
      <w:r w:rsidR="00E253AA">
        <w:rPr>
          <w:lang w:val="en-AU"/>
        </w:rPr>
        <w:t xml:space="preserve">particularly interesting topics for future </w:t>
      </w:r>
      <w:r w:rsidR="007D1CE0">
        <w:rPr>
          <w:lang w:val="en-AU"/>
        </w:rPr>
        <w:t>research</w:t>
      </w:r>
      <w:r w:rsidR="005B4FB3">
        <w:rPr>
          <w:lang w:val="en-AU"/>
        </w:rPr>
        <w:t xml:space="preserve"> that have emerged as key components missing from our synthesis</w:t>
      </w:r>
      <w:r w:rsidR="00E253AA">
        <w:rPr>
          <w:lang w:val="en-AU"/>
        </w:rPr>
        <w:t>.</w:t>
      </w:r>
    </w:p>
    <w:p w14:paraId="7B5A9289" w14:textId="4AD670FA" w:rsidR="00A94E36" w:rsidRDefault="00A94E36" w:rsidP="00084361">
      <w:pPr>
        <w:ind w:firstLine="0"/>
        <w:rPr>
          <w:lang w:val="en-AU"/>
        </w:rPr>
      </w:pPr>
    </w:p>
    <w:p w14:paraId="42113084" w14:textId="77777777" w:rsidR="00A94E36" w:rsidRDefault="00A94E36" w:rsidP="00A94E36">
      <w:pPr>
        <w:pStyle w:val="Heading3"/>
      </w:pPr>
      <w:bookmarkStart w:id="104" w:name="_Toc1458099"/>
      <w:r>
        <w:t>Cognition in ecologically relevant contexts</w:t>
      </w:r>
      <w:bookmarkEnd w:id="104"/>
    </w:p>
    <w:p w14:paraId="1D2FC7DF" w14:textId="392ABD79" w:rsidR="001B1FAE" w:rsidRDefault="004C2FDA" w:rsidP="001B1FAE">
      <w:pPr>
        <w:ind w:firstLine="0"/>
      </w:pPr>
      <w:ins w:id="105" w:author="Daniel Noble" w:date="2019-02-20T16:06:00Z">
        <w:r>
          <w:t>T</w:t>
        </w:r>
      </w:ins>
      <w:r w:rsidR="00D716B1">
        <w:t>he proficiency with which a species learn</w:t>
      </w:r>
      <w:r w:rsidR="00753AAE">
        <w:t>s</w:t>
      </w:r>
      <w:r w:rsidR="00D716B1">
        <w:t xml:space="preserve"> </w:t>
      </w:r>
      <w:r w:rsidR="00753AAE">
        <w:t xml:space="preserve">about </w:t>
      </w:r>
      <w:r w:rsidR="00D716B1">
        <w:t>certain stimul</w:t>
      </w:r>
      <w:r w:rsidR="00753AAE">
        <w:t>i</w:t>
      </w:r>
      <w:r w:rsidR="00D716B1">
        <w:t xml:space="preserve"> depends</w:t>
      </w:r>
      <w:ins w:id="106" w:author="Daniel Noble" w:date="2019-02-20T16:07:00Z">
        <w:r>
          <w:t xml:space="preserve"> </w:t>
        </w:r>
      </w:ins>
      <w:r w:rsidR="00E8162D">
        <w:t>on the degree to which selection has operated on a given cognitive process in the wild</w:t>
      </w:r>
      <w:r w:rsidR="00D716B1">
        <w:t xml:space="preserve"> (</w:t>
      </w:r>
      <w:proofErr w:type="spellStart"/>
      <w:r w:rsidR="00D716B1">
        <w:t>Shet</w:t>
      </w:r>
      <w:r w:rsidR="00CD735D">
        <w:t>tl</w:t>
      </w:r>
      <w:r w:rsidR="00D716B1">
        <w:t>eworth</w:t>
      </w:r>
      <w:proofErr w:type="spellEnd"/>
      <w:r w:rsidR="00D716B1">
        <w:t>, 200</w:t>
      </w:r>
      <w:r w:rsidR="00CD735D">
        <w:t>9</w:t>
      </w:r>
      <w:r w:rsidR="00D716B1">
        <w:t xml:space="preserve">). </w:t>
      </w:r>
      <w:r w:rsidR="00753AAE">
        <w:t>F</w:t>
      </w:r>
      <w:r w:rsidR="00A94E36">
        <w:t xml:space="preserve">ew studies covered in our review attempted to test learning in the wild (e.g. </w:t>
      </w:r>
      <w:proofErr w:type="spellStart"/>
      <w:r w:rsidR="00A94E36" w:rsidRPr="00015BF6">
        <w:rPr>
          <w:rFonts w:eastAsia="Calibri"/>
          <w:lang w:val="en-AU"/>
        </w:rPr>
        <w:t>Marcellini</w:t>
      </w:r>
      <w:proofErr w:type="spellEnd"/>
      <w:r w:rsidR="00A94E36" w:rsidRPr="00015BF6">
        <w:rPr>
          <w:rFonts w:eastAsia="Calibri"/>
          <w:lang w:val="en-AU"/>
        </w:rPr>
        <w:t xml:space="preserve"> &amp; </w:t>
      </w:r>
      <w:proofErr w:type="spellStart"/>
      <w:r w:rsidR="00A94E36" w:rsidRPr="00015BF6">
        <w:rPr>
          <w:rFonts w:eastAsia="Calibri"/>
          <w:lang w:val="en-AU"/>
        </w:rPr>
        <w:t>Jenssen</w:t>
      </w:r>
      <w:proofErr w:type="spellEnd"/>
      <w:r w:rsidR="00A94E36" w:rsidRPr="00015BF6">
        <w:rPr>
          <w:rFonts w:eastAsia="Calibri"/>
          <w:lang w:val="en-AU"/>
        </w:rPr>
        <w:t>, 1991</w:t>
      </w:r>
      <w:r w:rsidR="00A94E36">
        <w:rPr>
          <w:rFonts w:eastAsia="Calibri"/>
          <w:lang w:val="en-AU"/>
        </w:rPr>
        <w:t xml:space="preserve">; </w:t>
      </w:r>
      <w:r w:rsidR="00A94E36">
        <w:t xml:space="preserve">Roth &amp; </w:t>
      </w:r>
      <w:proofErr w:type="spellStart"/>
      <w:r w:rsidR="00A94E36" w:rsidRPr="00D66A1A">
        <w:t>Krochmal</w:t>
      </w:r>
      <w:proofErr w:type="spellEnd"/>
      <w:r w:rsidR="00A94E36">
        <w:t xml:space="preserve">, 2015; </w:t>
      </w:r>
      <w:proofErr w:type="spellStart"/>
      <w:r w:rsidR="00A94E36" w:rsidRPr="00015BF6">
        <w:rPr>
          <w:lang w:val="en-AU"/>
        </w:rPr>
        <w:t>Schall</w:t>
      </w:r>
      <w:proofErr w:type="spellEnd"/>
      <w:r w:rsidR="00A94E36" w:rsidRPr="00015BF6">
        <w:rPr>
          <w:lang w:val="en-AU"/>
        </w:rPr>
        <w:t>, 2000</w:t>
      </w:r>
      <w:r w:rsidR="00A94E36">
        <w:t xml:space="preserve">; </w:t>
      </w:r>
      <w:proofErr w:type="spellStart"/>
      <w:r w:rsidR="00A94E36" w:rsidRPr="00842361">
        <w:rPr>
          <w:rFonts w:eastAsia="Calibri"/>
          <w:lang w:val="en-AU"/>
        </w:rPr>
        <w:t>Shafir</w:t>
      </w:r>
      <w:proofErr w:type="spellEnd"/>
      <w:r w:rsidR="00A94E36" w:rsidRPr="00842361">
        <w:rPr>
          <w:rFonts w:eastAsia="Calibri"/>
          <w:lang w:val="en-AU"/>
        </w:rPr>
        <w:t>, 1995</w:t>
      </w:r>
      <w:r w:rsidR="00A94E36">
        <w:t>), or even in ecologically relevant contexts in the lab/</w:t>
      </w:r>
      <w:r w:rsidR="00772941">
        <w:t xml:space="preserve"> </w:t>
      </w:r>
      <w:r w:rsidR="00A94E36">
        <w:t>captivity (</w:t>
      </w:r>
      <w:r w:rsidR="00A94E36" w:rsidRPr="003E09EA">
        <w:t xml:space="preserve">e.g. </w:t>
      </w:r>
      <w:proofErr w:type="spellStart"/>
      <w:r w:rsidR="00A94E36" w:rsidRPr="003E09EA">
        <w:rPr>
          <w:rFonts w:eastAsia="Calibri"/>
          <w:lang w:val="en-US"/>
        </w:rPr>
        <w:t>Foa</w:t>
      </w:r>
      <w:proofErr w:type="spellEnd"/>
      <w:r w:rsidR="00A94E36" w:rsidRPr="003E09EA">
        <w:rPr>
          <w:rFonts w:eastAsia="Calibri"/>
          <w:lang w:val="en-US"/>
        </w:rPr>
        <w:t xml:space="preserve"> et al., 2009; </w:t>
      </w:r>
      <w:r w:rsidR="00A94E36" w:rsidRPr="003E09EA">
        <w:rPr>
          <w:rFonts w:eastAsia="Calibri"/>
          <w:lang w:val="en-AU"/>
        </w:rPr>
        <w:t xml:space="preserve">Price-Rees et al., 2011; Robbins et al., 2013; </w:t>
      </w:r>
      <w:proofErr w:type="spellStart"/>
      <w:r w:rsidR="00A94E36" w:rsidRPr="003E09EA">
        <w:rPr>
          <w:lang w:val="en-AU"/>
        </w:rPr>
        <w:t>Somaweera</w:t>
      </w:r>
      <w:proofErr w:type="spellEnd"/>
      <w:r w:rsidR="00A94E36" w:rsidRPr="003E09EA">
        <w:rPr>
          <w:lang w:val="en-AU"/>
        </w:rPr>
        <w:t xml:space="preserve"> et al., 2011</w:t>
      </w:r>
      <w:r w:rsidR="00A94E36">
        <w:t>)</w:t>
      </w:r>
      <w:r w:rsidR="00E8162D">
        <w:t>. Additionally, even fewer</w:t>
      </w:r>
      <w:r w:rsidR="00A94E36">
        <w:t xml:space="preserve"> </w:t>
      </w:r>
      <w:r w:rsidR="00E8162D">
        <w:t>attempt to</w:t>
      </w:r>
      <w:r w:rsidR="00A94E36">
        <w:t xml:space="preserve"> link findings to fitness and/ or survival (e.g. </w:t>
      </w:r>
      <w:r w:rsidR="00A94E36" w:rsidRPr="00EC0930">
        <w:rPr>
          <w:rFonts w:eastAsia="Calibri"/>
          <w:lang w:val="en-US"/>
        </w:rPr>
        <w:t>Dayananda &amp; Webb, 2017</w:t>
      </w:r>
      <w:r w:rsidR="00A94E36">
        <w:t xml:space="preserve">). </w:t>
      </w:r>
      <w:r w:rsidR="00E8162D">
        <w:t>Inadequate attention to</w:t>
      </w:r>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w:t>
      </w:r>
      <w:proofErr w:type="spellStart"/>
      <w:r w:rsidR="00A94E36" w:rsidRPr="00A8038B">
        <w:rPr>
          <w:i/>
        </w:rPr>
        <w:t>guttatus</w:t>
      </w:r>
      <w:proofErr w:type="spellEnd"/>
      <w:r w:rsidR="00A94E36">
        <w:t xml:space="preserve">) successfully learned to escape a Barnes maze, </w:t>
      </w:r>
      <w:r w:rsidR="00645455">
        <w:t>s</w:t>
      </w:r>
      <w:r w:rsidR="00A94E36">
        <w:t>potted pythons (</w:t>
      </w:r>
      <w:r w:rsidR="00A94E36" w:rsidRPr="00AD5A13">
        <w:rPr>
          <w:i/>
        </w:rPr>
        <w:t>A</w:t>
      </w:r>
      <w:r w:rsidR="00A94E36">
        <w:rPr>
          <w:i/>
        </w:rPr>
        <w:t>.</w:t>
      </w:r>
      <w:r w:rsidR="00A94E36" w:rsidRPr="00AD5A13">
        <w:rPr>
          <w:i/>
        </w:rPr>
        <w:t xml:space="preserve"> maculosa</w:t>
      </w:r>
      <w:r w:rsidR="00A94E36">
        <w:t>) showed little learning in the same maze. Pythons are nocturnal</w:t>
      </w:r>
      <w:r w:rsidR="00E8162D">
        <w:t>,</w:t>
      </w:r>
      <w:r w:rsidR="00A94E36">
        <w:t xml:space="preserve"> spending their days mostly curled up while corn snakes are diurnal and active during the day</w:t>
      </w:r>
      <w:r w:rsidR="00E8162D">
        <w:t>, which may explain differences between the studies given tests were done during the day for both species</w:t>
      </w:r>
      <w:r w:rsidR="00A94E36">
        <w:t xml:space="preserve"> (Holtzman et al., 1999; Stone et al., 2000). </w:t>
      </w:r>
    </w:p>
    <w:p w14:paraId="287F1444" w14:textId="1C3E4D7F" w:rsidR="00A94E36" w:rsidRDefault="00A94E36" w:rsidP="001B1FAE">
      <w:pPr>
        <w:ind w:firstLine="720"/>
      </w:pPr>
      <w:r>
        <w:t xml:space="preserve">Considering species ecology and life history </w:t>
      </w:r>
      <w:r w:rsidR="00C50392">
        <w:t>will</w:t>
      </w:r>
      <w:r>
        <w:t xml:space="preserve"> enhance the value of cognitive </w:t>
      </w:r>
      <w:r>
        <w:lastRenderedPageBreak/>
        <w:t xml:space="preserve">studies and testing cognition in the wild </w:t>
      </w:r>
      <w:r w:rsidR="00E8162D">
        <w:t>will</w:t>
      </w:r>
      <w:r>
        <w:t xml:space="preserve"> make results more biologically relevant, although we appreciate how challenging this can be with reptiles (see also Whiting &amp; Noble, 2018). </w:t>
      </w:r>
      <w:r w:rsidR="000E30F6">
        <w:t>For</w:t>
      </w:r>
      <w:r>
        <w:t xml:space="preserve"> questions </w:t>
      </w:r>
      <w:r w:rsidR="00E8162D">
        <w:t xml:space="preserve">that are </w:t>
      </w:r>
      <w:r>
        <w:t>only test</w:t>
      </w:r>
      <w:r w:rsidR="00C50392">
        <w:t>able</w:t>
      </w:r>
      <w:r>
        <w:t xml:space="preserve"> within a controlled laboratory setting</w:t>
      </w:r>
      <w:r w:rsidR="00772941">
        <w:t xml:space="preserve"> (as</w:t>
      </w:r>
      <w:r w:rsidR="00436502">
        <w:t xml:space="preserve"> compared</w:t>
      </w:r>
      <w:r w:rsidR="00772941">
        <w:t xml:space="preserve"> to studies in the wild)</w:t>
      </w:r>
      <w:r>
        <w:t>, using wild-caught individuals could be a suitable alternative</w:t>
      </w:r>
      <w:r w:rsidR="00C138B4">
        <w:t xml:space="preserve"> (accounting for prolonged negative effects of captivity, </w:t>
      </w:r>
      <w:r w:rsidR="00597971" w:rsidRPr="007E7C97">
        <w:t>e.g. Mohammed et al., 2002</w:t>
      </w:r>
      <w:r w:rsidR="00E91ED5">
        <w:t xml:space="preserve">). </w:t>
      </w:r>
      <w:r w:rsidR="004C7D40">
        <w:t xml:space="preserve">Adequate reporting of </w:t>
      </w:r>
      <w:r w:rsidR="00902696">
        <w:t xml:space="preserve">the </w:t>
      </w:r>
      <w:r w:rsidR="004C7D40">
        <w:t xml:space="preserve">origin of animals </w:t>
      </w:r>
      <w:r w:rsidR="00902696">
        <w:t>is</w:t>
      </w:r>
      <w:r w:rsidR="004C7D40">
        <w:t xml:space="preserve"> high in studies testing </w:t>
      </w:r>
      <w:r>
        <w:t>squamates</w:t>
      </w:r>
      <w:r w:rsidR="004C7D40">
        <w:t xml:space="preserve"> </w:t>
      </w:r>
      <w:r>
        <w:t xml:space="preserve">while in turtles more than half did not report the origin of test animals (Appendix Table 1). </w:t>
      </w:r>
      <w:r w:rsidR="00902696">
        <w:t xml:space="preserve">Furthermore, information on the duration animals were maintained in captivity is scare. Overall, we encourage researchers to </w:t>
      </w:r>
      <w:r w:rsidR="00241EFB">
        <w:t xml:space="preserve">improve on reporting of critical study details and to select species </w:t>
      </w:r>
      <w:r w:rsidR="00C50392">
        <w:t>consider</w:t>
      </w:r>
      <w:r w:rsidR="00241EFB">
        <w:t>ing</w:t>
      </w:r>
      <w:r w:rsidR="00902696">
        <w:t xml:space="preserve"> ecology and life history </w:t>
      </w:r>
      <w:r w:rsidR="00C50C16">
        <w:t>appropriate for the research question</w:t>
      </w:r>
      <w:r w:rsidR="00902696">
        <w:t xml:space="preserve">. For example, nocturnal species </w:t>
      </w:r>
      <w:r w:rsidR="00AC79FE">
        <w:t>should</w:t>
      </w:r>
      <w:r w:rsidR="00902696">
        <w:t xml:space="preserve"> be tested in the dark under red light</w:t>
      </w:r>
      <w:r w:rsidR="00076562">
        <w:t xml:space="preserve"> and </w:t>
      </w:r>
      <w:r w:rsidR="00CA09E4">
        <w:t xml:space="preserve">as </w:t>
      </w:r>
      <w:r w:rsidR="00076562">
        <w:t xml:space="preserve">ectotherms </w:t>
      </w:r>
      <w:r w:rsidR="00436502">
        <w:t>reptiles</w:t>
      </w:r>
      <w:r w:rsidR="00CA09E4">
        <w:t xml:space="preserve"> depend on the temperature of the environment to heat their body to reach optimal </w:t>
      </w:r>
      <w:r w:rsidR="00CA09E4" w:rsidRPr="004069FB">
        <w:t>physiological function</w:t>
      </w:r>
      <w:r w:rsidR="00CA09E4" w:rsidRPr="00CA09E4">
        <w:t xml:space="preserve"> </w:t>
      </w:r>
      <w:r w:rsidR="00CA09E4">
        <w:t>which</w:t>
      </w:r>
      <w:r w:rsidR="00CA09E4" w:rsidRPr="00F1152F">
        <w:t xml:space="preserve"> </w:t>
      </w:r>
      <w:r w:rsidR="00CA09E4">
        <w:t>can have a major impact on response time and motivation (</w:t>
      </w:r>
      <w:r w:rsidR="00CA09E4" w:rsidRPr="002966B7">
        <w:t>Whiting, &amp; Noble, 2018</w:t>
      </w:r>
      <w:r w:rsidR="00CA09E4">
        <w:t xml:space="preserve">). </w:t>
      </w:r>
      <w:r w:rsidR="00772941">
        <w:t>For a</w:t>
      </w:r>
      <w:r w:rsidR="00C50C16">
        <w:t>ctive foragers</w:t>
      </w:r>
      <w:r w:rsidR="00772941">
        <w:t xml:space="preserve">, </w:t>
      </w:r>
      <w:r w:rsidR="00C50C16">
        <w:t xml:space="preserve">that </w:t>
      </w:r>
      <w:r w:rsidR="00C50C16">
        <w:rPr>
          <w:lang w:val="en-AU"/>
        </w:rPr>
        <w:t>rely on prey odour during foraging</w:t>
      </w:r>
      <w:r w:rsidR="00772941">
        <w:t>,</w:t>
      </w:r>
      <w:r w:rsidR="00C50C16">
        <w:t xml:space="preserve"> task design needs to control for olfactory cues</w:t>
      </w:r>
      <w:r w:rsidR="00772941">
        <w:t xml:space="preserve"> while it is less important for sit-and-wait foragers because they rely more heavily on vison</w:t>
      </w:r>
      <w:r w:rsidR="00662D05">
        <w:t xml:space="preserve"> (</w:t>
      </w:r>
      <w:r w:rsidR="00662D05" w:rsidRPr="00C078CE">
        <w:rPr>
          <w:rFonts w:cs="Arial"/>
          <w:szCs w:val="22"/>
        </w:rPr>
        <w:t xml:space="preserve">Cooper, </w:t>
      </w:r>
      <w:r w:rsidR="00662D05">
        <w:rPr>
          <w:rFonts w:cs="Arial"/>
          <w:szCs w:val="22"/>
        </w:rPr>
        <w:t>1995</w:t>
      </w:r>
      <w:r w:rsidR="00772941">
        <w:t>)</w:t>
      </w:r>
      <w:r w:rsidR="00C50C16">
        <w:t xml:space="preserve">. </w:t>
      </w:r>
      <w:r w:rsidR="00241EFB">
        <w:t xml:space="preserve">These are just a few </w:t>
      </w:r>
      <w:r w:rsidR="00436502">
        <w:t>parameters that need to be considered when designing laboratory studies in reptiles</w:t>
      </w:r>
      <w:r w:rsidR="00241EFB">
        <w:t xml:space="preserve"> and </w:t>
      </w:r>
      <w:r w:rsidR="00662D05">
        <w:t>for more details see Whiting &amp; Noble</w:t>
      </w:r>
      <w:r w:rsidR="00241EFB">
        <w:t xml:space="preserve"> (</w:t>
      </w:r>
      <w:r w:rsidR="00662D05">
        <w:t>2018).</w:t>
      </w:r>
    </w:p>
    <w:p w14:paraId="31A30ECE" w14:textId="586A0543" w:rsidR="00444ECC" w:rsidRDefault="00444ECC" w:rsidP="00A94E36">
      <w:pPr>
        <w:ind w:firstLine="0"/>
      </w:pPr>
    </w:p>
    <w:p w14:paraId="7658C19D" w14:textId="36D940EC" w:rsidR="00444ECC" w:rsidRDefault="00F93ED5" w:rsidP="007F5D09">
      <w:pPr>
        <w:pStyle w:val="Heading3"/>
      </w:pPr>
      <w:bookmarkStart w:id="107" w:name="_Toc1458100"/>
      <w:r>
        <w:t>How do cognition and behaviour assist invasive species</w:t>
      </w:r>
      <w:bookmarkEnd w:id="107"/>
    </w:p>
    <w:p w14:paraId="43832939" w14:textId="7953DD91" w:rsidR="00444ECC" w:rsidRPr="007844DB" w:rsidRDefault="006767D8" w:rsidP="00A94E36">
      <w:pPr>
        <w:ind w:firstLine="0"/>
        <w:rPr>
          <w:rFonts w:cs="Arial"/>
          <w:szCs w:val="22"/>
          <w:lang w:val="en-AU"/>
        </w:rPr>
      </w:pPr>
      <w:r>
        <w:rPr>
          <w:rFonts w:cs="Arial"/>
          <w:szCs w:val="22"/>
          <w:lang w:val="en-AU"/>
        </w:rPr>
        <w:t>Introduced species outside their natural range can have detrimental effects on the local species community (</w:t>
      </w:r>
      <w:r w:rsidR="00B4263C">
        <w:rPr>
          <w:rFonts w:cs="Arial"/>
          <w:szCs w:val="22"/>
          <w:lang w:val="en-AU"/>
        </w:rPr>
        <w:t xml:space="preserve">e.g. </w:t>
      </w:r>
      <w:proofErr w:type="spellStart"/>
      <w:r w:rsidR="00B4263C">
        <w:rPr>
          <w:rFonts w:eastAsiaTheme="minorHAnsi"/>
        </w:rPr>
        <w:t>Reaser</w:t>
      </w:r>
      <w:proofErr w:type="spellEnd"/>
      <w:r w:rsidR="00B4263C">
        <w:rPr>
          <w:rFonts w:eastAsiaTheme="minorHAnsi"/>
        </w:rPr>
        <w:t xml:space="preserve"> et al</w:t>
      </w:r>
      <w:r w:rsidR="006B023A">
        <w:rPr>
          <w:rFonts w:eastAsiaTheme="minorHAnsi"/>
        </w:rPr>
        <w:t>.</w:t>
      </w:r>
      <w:r w:rsidR="00B4263C">
        <w:rPr>
          <w:rFonts w:eastAsiaTheme="minorHAnsi"/>
        </w:rPr>
        <w:t>, 2007</w:t>
      </w:r>
      <w:r>
        <w:rPr>
          <w:rFonts w:cs="Arial"/>
          <w:szCs w:val="22"/>
          <w:lang w:val="en-AU"/>
        </w:rPr>
        <w:t xml:space="preserve">). </w:t>
      </w:r>
      <w:r w:rsidR="003107C8">
        <w:rPr>
          <w:rFonts w:cs="Arial"/>
          <w:szCs w:val="22"/>
          <w:lang w:val="en-AU"/>
        </w:rPr>
        <w:t>M</w:t>
      </w:r>
      <w:r>
        <w:rPr>
          <w:rFonts w:cs="Arial"/>
          <w:szCs w:val="22"/>
          <w:lang w:val="en-AU"/>
        </w:rPr>
        <w:t>echanisms favour</w:t>
      </w:r>
      <w:r w:rsidR="003107C8">
        <w:rPr>
          <w:rFonts w:cs="Arial"/>
          <w:szCs w:val="22"/>
          <w:lang w:val="en-AU"/>
        </w:rPr>
        <w:t>ing</w:t>
      </w:r>
      <w:r>
        <w:rPr>
          <w:rFonts w:cs="Arial"/>
          <w:szCs w:val="22"/>
          <w:lang w:val="en-AU"/>
        </w:rPr>
        <w:t xml:space="preserve"> the successful </w:t>
      </w:r>
      <w:r w:rsidR="006C4AB5">
        <w:rPr>
          <w:rFonts w:cs="Arial"/>
          <w:szCs w:val="22"/>
          <w:lang w:val="en-AU"/>
        </w:rPr>
        <w:t>in</w:t>
      </w:r>
      <w:r>
        <w:rPr>
          <w:rFonts w:cs="Arial"/>
          <w:szCs w:val="22"/>
          <w:lang w:val="en-AU"/>
        </w:rPr>
        <w:t>va</w:t>
      </w:r>
      <w:r w:rsidR="006C4AB5">
        <w:rPr>
          <w:rFonts w:cs="Arial"/>
          <w:szCs w:val="22"/>
          <w:lang w:val="en-AU"/>
        </w:rPr>
        <w:t>s</w:t>
      </w:r>
      <w:r>
        <w:rPr>
          <w:rFonts w:cs="Arial"/>
          <w:szCs w:val="22"/>
          <w:lang w:val="en-AU"/>
        </w:rPr>
        <w:t>ion</w:t>
      </w:r>
      <w:r w:rsidR="00F91B99">
        <w:rPr>
          <w:rFonts w:cs="Arial"/>
          <w:szCs w:val="22"/>
          <w:lang w:val="en-AU"/>
        </w:rPr>
        <w:t xml:space="preserve"> of a species</w:t>
      </w:r>
      <w:r>
        <w:rPr>
          <w:rFonts w:cs="Arial"/>
          <w:szCs w:val="22"/>
          <w:lang w:val="en-AU"/>
        </w:rPr>
        <w:t xml:space="preserve"> </w:t>
      </w:r>
      <w:r w:rsidR="00F91B99">
        <w:rPr>
          <w:rFonts w:cs="Arial"/>
          <w:szCs w:val="22"/>
          <w:lang w:val="en-AU"/>
        </w:rPr>
        <w:t>into</w:t>
      </w:r>
      <w:r>
        <w:rPr>
          <w:rFonts w:cs="Arial"/>
          <w:szCs w:val="22"/>
          <w:lang w:val="en-AU"/>
        </w:rPr>
        <w:t xml:space="preserve"> a new habitat have become of </w:t>
      </w:r>
      <w:r w:rsidR="003107C8">
        <w:rPr>
          <w:rFonts w:cs="Arial"/>
          <w:szCs w:val="22"/>
          <w:lang w:val="en-AU"/>
        </w:rPr>
        <w:t>major</w:t>
      </w:r>
      <w:r>
        <w:rPr>
          <w:rFonts w:cs="Arial"/>
          <w:szCs w:val="22"/>
          <w:lang w:val="en-AU"/>
        </w:rPr>
        <w:t xml:space="preserve"> interest</w:t>
      </w:r>
      <w:r w:rsidR="00884A82">
        <w:rPr>
          <w:rFonts w:cs="Arial"/>
          <w:szCs w:val="22"/>
          <w:lang w:val="en-AU"/>
        </w:rPr>
        <w:t xml:space="preserve"> but,</w:t>
      </w:r>
      <w:r w:rsidR="008C6159">
        <w:rPr>
          <w:rFonts w:cs="Arial"/>
          <w:szCs w:val="22"/>
          <w:lang w:val="en-AU"/>
        </w:rPr>
        <w:t xml:space="preserve"> </w:t>
      </w:r>
      <w:r w:rsidR="00884A82">
        <w:rPr>
          <w:rFonts w:cs="Arial"/>
          <w:szCs w:val="22"/>
          <w:lang w:val="en-AU"/>
        </w:rPr>
        <w:t>u</w:t>
      </w:r>
      <w:r w:rsidR="008C6159">
        <w:rPr>
          <w:rFonts w:cs="Arial"/>
          <w:szCs w:val="22"/>
          <w:lang w:val="en-AU"/>
        </w:rPr>
        <w:t>nfortunately, traits benefiting the establishment</w:t>
      </w:r>
      <w:r w:rsidR="006B023A">
        <w:rPr>
          <w:rFonts w:cs="Arial"/>
          <w:szCs w:val="22"/>
          <w:lang w:val="en-AU"/>
        </w:rPr>
        <w:t xml:space="preserve"> </w:t>
      </w:r>
      <w:r w:rsidR="00F231A1">
        <w:rPr>
          <w:rFonts w:cs="Arial"/>
          <w:szCs w:val="22"/>
          <w:lang w:val="en-AU"/>
        </w:rPr>
        <w:t>of new populations</w:t>
      </w:r>
      <w:r w:rsidR="008C6159">
        <w:rPr>
          <w:rFonts w:cs="Arial"/>
          <w:szCs w:val="22"/>
          <w:lang w:val="en-AU"/>
        </w:rPr>
        <w:t xml:space="preserve"> are 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Success and failure during</w:t>
      </w:r>
      <w:r w:rsidR="00C73600">
        <w:rPr>
          <w:rFonts w:cs="Arial"/>
          <w:szCs w:val="22"/>
          <w:lang w:val="en-AU"/>
        </w:rPr>
        <w:t xml:space="preserve"> </w:t>
      </w:r>
      <w:r w:rsidR="008C6159">
        <w:rPr>
          <w:rFonts w:cs="Arial"/>
          <w:szCs w:val="22"/>
          <w:lang w:val="en-AU"/>
        </w:rPr>
        <w:t>invasion have been linked to behaviour and personality (</w:t>
      </w:r>
      <w:r w:rsidR="00694D01">
        <w:rPr>
          <w:rFonts w:eastAsiaTheme="minorHAnsi"/>
        </w:rPr>
        <w:t>Chapple et al.,2012</w:t>
      </w:r>
      <w:r w:rsidR="008C6159">
        <w:rPr>
          <w:rFonts w:cs="Arial"/>
          <w:szCs w:val="22"/>
          <w:lang w:val="en-AU"/>
        </w:rPr>
        <w:t>) but how learning</w:t>
      </w:r>
      <w:r w:rsidR="00E3141C">
        <w:rPr>
          <w:rFonts w:cs="Arial"/>
          <w:szCs w:val="22"/>
          <w:lang w:val="en-AU"/>
        </w:rPr>
        <w:t xml:space="preserve"> </w:t>
      </w:r>
      <w:r w:rsidR="008C6159">
        <w:rPr>
          <w:rFonts w:cs="Arial"/>
          <w:szCs w:val="22"/>
          <w:lang w:val="en-AU"/>
        </w:rPr>
        <w:t xml:space="preserve">benefits individuals </w:t>
      </w:r>
      <w:r w:rsidR="00E3141C">
        <w:rPr>
          <w:rFonts w:cs="Arial"/>
          <w:szCs w:val="22"/>
          <w:lang w:val="en-AU"/>
        </w:rPr>
        <w:t>has received little attention (</w:t>
      </w:r>
      <w:proofErr w:type="spellStart"/>
      <w:r w:rsidR="00E3141C" w:rsidRPr="007844DB">
        <w:t>Avargue`s</w:t>
      </w:r>
      <w:proofErr w:type="spellEnd"/>
      <w:r w:rsidR="00E3141C" w:rsidRPr="007844DB">
        <w:t>-Weber et al., 2013</w:t>
      </w:r>
      <w:r w:rsidR="00E3141C">
        <w:rPr>
          <w:rFonts w:cs="Arial"/>
          <w:szCs w:val="22"/>
          <w:lang w:val="en-AU"/>
        </w:rPr>
        <w:t>)</w:t>
      </w:r>
      <w:r w:rsidR="00213E99">
        <w:rPr>
          <w:rFonts w:cs="Arial"/>
          <w:szCs w:val="22"/>
          <w:lang w:val="en-AU"/>
        </w:rPr>
        <w:t xml:space="preserve">. </w:t>
      </w:r>
      <w:r w:rsidR="00F91B99">
        <w:rPr>
          <w:rFonts w:cs="Arial"/>
          <w:szCs w:val="22"/>
          <w:lang w:val="en-AU"/>
        </w:rPr>
        <w:t xml:space="preserve">Social learning and behavioural flexibility might play an important role during the early stages of establishment </w:t>
      </w:r>
      <w:r w:rsidR="00F231A1">
        <w:rPr>
          <w:rFonts w:cs="Arial"/>
          <w:szCs w:val="22"/>
          <w:lang w:val="en-AU"/>
        </w:rPr>
        <w:t>when</w:t>
      </w:r>
      <w:r w:rsidR="00F91B99">
        <w:rPr>
          <w:rFonts w:cs="Arial"/>
          <w:szCs w:val="22"/>
          <w:lang w:val="en-AU"/>
        </w:rPr>
        <w:t xml:space="preserve"> animals frequently fac</w:t>
      </w:r>
      <w:r w:rsidR="00F231A1">
        <w:rPr>
          <w:rFonts w:cs="Arial"/>
          <w:szCs w:val="22"/>
          <w:lang w:val="en-AU"/>
        </w:rPr>
        <w:t>e</w:t>
      </w:r>
      <w:r w:rsidR="00F91B99">
        <w:rPr>
          <w:rFonts w:cs="Arial"/>
          <w:szCs w:val="22"/>
          <w:lang w:val="en-AU"/>
        </w:rPr>
        <w:t xml:space="preserve"> novel predators or prey. Using information from congeneric </w:t>
      </w:r>
      <w:r w:rsidR="00F91B99">
        <w:rPr>
          <w:rFonts w:cs="Arial"/>
          <w:szCs w:val="22"/>
          <w:lang w:val="en-AU"/>
        </w:rPr>
        <w:lastRenderedPageBreak/>
        <w:t>species or flexibly changing behaviour could be key to survival</w:t>
      </w:r>
      <w:r w:rsidR="006B1FC2">
        <w:rPr>
          <w:rFonts w:cs="Arial"/>
          <w:szCs w:val="22"/>
          <w:lang w:val="en-AU"/>
        </w:rPr>
        <w:t xml:space="preserve"> (Sol et al., 2002</w:t>
      </w:r>
      <w:r w:rsidR="00C9064C">
        <w:rPr>
          <w:rFonts w:cs="Arial"/>
          <w:szCs w:val="22"/>
          <w:lang w:val="en-AU"/>
        </w:rPr>
        <w:t xml:space="preserve">; </w:t>
      </w:r>
      <w:r w:rsidR="00C9064C">
        <w:rPr>
          <w:szCs w:val="22"/>
        </w:rPr>
        <w:t>Wright et al., 2010</w:t>
      </w:r>
      <w:r w:rsidR="006B1FC2">
        <w:rPr>
          <w:rFonts w:cs="Arial"/>
          <w:szCs w:val="22"/>
          <w:lang w:val="en-AU"/>
        </w:rPr>
        <w:t>)</w:t>
      </w:r>
      <w:r w:rsidR="00F91B99">
        <w:rPr>
          <w:rFonts w:cs="Arial"/>
          <w:szCs w:val="22"/>
          <w:lang w:val="en-AU"/>
        </w:rPr>
        <w:t xml:space="preserve">. </w:t>
      </w:r>
      <w:r w:rsidR="00C9064C">
        <w:rPr>
          <w:rFonts w:cs="Arial"/>
          <w:szCs w:val="22"/>
          <w:lang w:val="en-AU"/>
        </w:rPr>
        <w:t xml:space="preserve">It has already been demonstrated that invasive lizards are able to effectively use information provided by </w:t>
      </w:r>
      <w:proofErr w:type="spellStart"/>
      <w:r w:rsidR="00C9064C">
        <w:rPr>
          <w:rFonts w:cs="Arial"/>
          <w:szCs w:val="22"/>
          <w:lang w:val="en-AU"/>
        </w:rPr>
        <w:t>heterospecifcs</w:t>
      </w:r>
      <w:proofErr w:type="spellEnd"/>
      <w:r w:rsidR="00C9064C">
        <w:rPr>
          <w:rFonts w:cs="Arial"/>
          <w:szCs w:val="22"/>
          <w:lang w:val="en-AU"/>
        </w:rPr>
        <w:t xml:space="preserve">. </w:t>
      </w:r>
      <w:r w:rsidR="00065BB8">
        <w:rPr>
          <w:rFonts w:cs="Arial"/>
          <w:szCs w:val="22"/>
          <w:lang w:val="en-AU"/>
        </w:rPr>
        <w:t>Italian wall lizard</w:t>
      </w:r>
      <w:r w:rsidR="00213E99">
        <w:rPr>
          <w:rFonts w:cs="Arial"/>
          <w:szCs w:val="22"/>
          <w:lang w:val="en-AU"/>
        </w:rPr>
        <w:t>s</w:t>
      </w:r>
      <w:r w:rsidR="00065BB8">
        <w:rPr>
          <w:rFonts w:cs="Arial"/>
          <w:szCs w:val="22"/>
          <w:lang w:val="en-AU"/>
        </w:rPr>
        <w:t xml:space="preserve"> (</w:t>
      </w:r>
      <w:r w:rsidR="00065BB8" w:rsidRPr="000A20B2">
        <w:rPr>
          <w:rFonts w:cs="Arial"/>
          <w:i/>
          <w:szCs w:val="22"/>
          <w:lang w:val="en-AU"/>
        </w:rPr>
        <w:t xml:space="preserve">P. </w:t>
      </w:r>
      <w:proofErr w:type="spellStart"/>
      <w:r w:rsidR="00065BB8" w:rsidRPr="000A20B2">
        <w:rPr>
          <w:rFonts w:cs="Arial"/>
          <w:i/>
          <w:szCs w:val="22"/>
          <w:lang w:val="en-AU"/>
        </w:rPr>
        <w:t>sicula</w:t>
      </w:r>
      <w:proofErr w:type="spellEnd"/>
      <w:r w:rsidR="00065BB8">
        <w:rPr>
          <w:rFonts w:cs="Arial"/>
          <w:szCs w:val="22"/>
          <w:lang w:val="en-AU"/>
        </w:rPr>
        <w:t>)</w:t>
      </w:r>
      <w:r w:rsidR="00C9064C">
        <w:rPr>
          <w:rFonts w:cs="Arial"/>
          <w:szCs w:val="22"/>
          <w:lang w:val="en-AU"/>
        </w:rPr>
        <w:t xml:space="preserve"> learnt both from individuals of their own species and a different species</w:t>
      </w:r>
      <w:r w:rsidR="009463F8">
        <w:rPr>
          <w:rFonts w:cs="Arial"/>
          <w:szCs w:val="22"/>
          <w:lang w:val="en-AU"/>
        </w:rPr>
        <w:t xml:space="preserve"> </w:t>
      </w:r>
      <w:r w:rsidR="00F231A1">
        <w:rPr>
          <w:rFonts w:cs="Arial"/>
          <w:szCs w:val="22"/>
          <w:lang w:val="en-AU"/>
        </w:rPr>
        <w:t>(</w:t>
      </w:r>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w:t>
      </w:r>
      <w:proofErr w:type="spellStart"/>
      <w:r w:rsidR="009463F8" w:rsidRPr="002B4E63">
        <w:rPr>
          <w:rFonts w:cs="Arial"/>
          <w:i/>
          <w:szCs w:val="22"/>
          <w:lang w:val="en-AU"/>
        </w:rPr>
        <w:t>bocagei</w:t>
      </w:r>
      <w:proofErr w:type="spellEnd"/>
      <w:r w:rsidR="00A659B7">
        <w:rPr>
          <w:rFonts w:cs="Arial"/>
          <w:szCs w:val="22"/>
          <w:lang w:val="en-AU"/>
        </w:rPr>
        <w:t xml:space="preserve">; </w:t>
      </w:r>
      <w:r w:rsidR="009463F8">
        <w:rPr>
          <w:rFonts w:cs="Arial"/>
          <w:szCs w:val="22"/>
          <w:lang w:val="en-AU"/>
        </w:rPr>
        <w:t>Damas-Moreira et al., 2018)</w:t>
      </w:r>
      <w:r w:rsidR="009463F8" w:rsidRPr="007844DB">
        <w:rPr>
          <w:rFonts w:cs="Arial"/>
          <w:szCs w:val="22"/>
          <w:lang w:val="en-AU"/>
        </w:rPr>
        <w:t>.</w:t>
      </w:r>
      <w:r w:rsidR="00CA04C9">
        <w:rPr>
          <w:rFonts w:cs="Arial"/>
          <w:szCs w:val="22"/>
          <w:lang w:val="en-AU"/>
        </w:rPr>
        <w:t xml:space="preserve"> This study, however, is only a first step in understanding which abilities might benefit invasive species when conquering novel challenges. Future research could focus on comparing performance in different tasks (foraging, social and spatial learning) between species known to be successful and unsuccessful invaders.</w:t>
      </w:r>
      <w:r w:rsidR="004069FB">
        <w:rPr>
          <w:rFonts w:cs="Arial"/>
          <w:szCs w:val="22"/>
          <w:lang w:val="en-AU"/>
        </w:rPr>
        <w:t xml:space="preserve"> </w:t>
      </w:r>
    </w:p>
    <w:p w14:paraId="1FB91604" w14:textId="77777777" w:rsidR="00A94E36" w:rsidRDefault="00A94E36" w:rsidP="00084361">
      <w:pPr>
        <w:ind w:firstLine="0"/>
        <w:rPr>
          <w:lang w:val="en-AU"/>
        </w:rPr>
      </w:pPr>
    </w:p>
    <w:p w14:paraId="56ED7210" w14:textId="3D30E9F9" w:rsidR="00A94E36" w:rsidRPr="004E4794" w:rsidRDefault="00A94E36" w:rsidP="00A94E36">
      <w:pPr>
        <w:pStyle w:val="Heading3"/>
        <w:rPr>
          <w:lang w:val="en-AU"/>
        </w:rPr>
      </w:pPr>
      <w:bookmarkStart w:id="108" w:name="_Toc1458101"/>
      <w:commentRangeStart w:id="109"/>
      <w:r w:rsidRPr="004E4794">
        <w:rPr>
          <w:lang w:val="en-AU"/>
        </w:rPr>
        <w:t>Social learning in social reptiles</w:t>
      </w:r>
      <w:bookmarkEnd w:id="108"/>
      <w:commentRangeEnd w:id="109"/>
      <w:r w:rsidR="00687052">
        <w:rPr>
          <w:rStyle w:val="CommentReference"/>
          <w:rFonts w:eastAsia="Times New Roman" w:cs="Times New Roman"/>
          <w:color w:val="auto"/>
        </w:rPr>
        <w:commentReference w:id="109"/>
      </w:r>
    </w:p>
    <w:p w14:paraId="6E3DB4D0" w14:textId="63687894" w:rsidR="00A94E36" w:rsidRDefault="00A94E36" w:rsidP="00A94E36">
      <w:pPr>
        <w:ind w:firstLine="0"/>
        <w:rPr>
          <w:ins w:id="110" w:author="Daniel Noble" w:date="2019-02-20T16:11:00Z"/>
          <w:lang w:val="en-AU"/>
        </w:rPr>
      </w:pPr>
      <w:r>
        <w:rPr>
          <w:lang w:val="en-AU"/>
        </w:rPr>
        <w:t>S</w:t>
      </w:r>
      <w:r w:rsidRPr="00015BF6">
        <w:rPr>
          <w:lang w:val="en-AU"/>
        </w:rPr>
        <w:t xml:space="preserve">ocial learning </w:t>
      </w:r>
      <w:r>
        <w:rPr>
          <w:lang w:val="en-AU"/>
        </w:rPr>
        <w:t xml:space="preserve">is usually studied in group living </w:t>
      </w:r>
      <w:r w:rsidRPr="00015BF6">
        <w:rPr>
          <w:lang w:val="en-AU"/>
        </w:rPr>
        <w:t>animals (</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sidRPr="00015BF6">
        <w:rPr>
          <w:lang w:val="en-AU"/>
        </w:rPr>
        <w:t>)</w:t>
      </w:r>
      <w:r>
        <w:rPr>
          <w:lang w:val="en-AU"/>
        </w:rPr>
        <w:t xml:space="preserve"> because it is hypothesised that the demands of group living act as a selective pressure to improve cognition (and increase brain size) to cope with these demands (</w:t>
      </w:r>
      <w:r>
        <w:rPr>
          <w:lang w:val="en-US"/>
        </w:rPr>
        <w:t xml:space="preserve">Humphrey, 1976; </w:t>
      </w:r>
      <w:r w:rsidRPr="00680DBD">
        <w:t>Jolly, 1966</w:t>
      </w:r>
      <w:r>
        <w:rPr>
          <w:lang w:val="en-AU"/>
        </w:rPr>
        <w:t xml:space="preserve">; </w:t>
      </w:r>
      <w:r>
        <w:rPr>
          <w:rFonts w:eastAsiaTheme="minorHAnsi"/>
        </w:rPr>
        <w:t xml:space="preserve">Reader &amp; </w:t>
      </w:r>
      <w:proofErr w:type="spellStart"/>
      <w:r>
        <w:rPr>
          <w:rFonts w:eastAsiaTheme="minorHAnsi"/>
        </w:rPr>
        <w:t>Laland</w:t>
      </w:r>
      <w:proofErr w:type="spellEnd"/>
      <w:r>
        <w:rPr>
          <w:rFonts w:eastAsiaTheme="minorHAnsi"/>
        </w:rPr>
        <w:t>, 2002</w:t>
      </w:r>
      <w:r>
        <w:rPr>
          <w:lang w:val="en-AU"/>
        </w:rPr>
        <w:t xml:space="preserve">). </w:t>
      </w:r>
      <w:r w:rsidR="006B023A">
        <w:rPr>
          <w:lang w:val="en-AU"/>
        </w:rPr>
        <w:t>L</w:t>
      </w:r>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available smart phone technology, video demonstrations (e.g. </w:t>
      </w:r>
      <w:proofErr w:type="spellStart"/>
      <w:r w:rsidRPr="00015BF6">
        <w:rPr>
          <w:rFonts w:cs="Arial"/>
          <w:szCs w:val="22"/>
          <w:lang w:val="en-AU"/>
        </w:rPr>
        <w:t>Siviter</w:t>
      </w:r>
      <w:proofErr w:type="spellEnd"/>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proofErr w:type="spellStart"/>
      <w:r w:rsidRPr="00015BF6">
        <w:rPr>
          <w:rFonts w:eastAsia="Calibri"/>
          <w:lang w:val="en-AU"/>
        </w:rPr>
        <w:t>Kis</w:t>
      </w:r>
      <w:proofErr w:type="spellEnd"/>
      <w:r>
        <w:rPr>
          <w:rFonts w:eastAsia="Calibri"/>
          <w:lang w:val="en-AU"/>
        </w:rPr>
        <w:t xml:space="preserve"> et al.</w:t>
      </w:r>
      <w:r w:rsidRPr="00015BF6">
        <w:rPr>
          <w:rFonts w:eastAsia="Calibri"/>
          <w:lang w:val="en-AU"/>
        </w:rPr>
        <w:t>, 2015</w:t>
      </w:r>
      <w:r>
        <w:rPr>
          <w:lang w:val="en-AU"/>
        </w:rPr>
        <w:t xml:space="preserve">) could be adapted to test wild </w:t>
      </w:r>
      <w:r w:rsidR="006B023A">
        <w:rPr>
          <w:lang w:val="en-AU"/>
        </w:rPr>
        <w:t>animals</w:t>
      </w:r>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p>
    <w:p w14:paraId="2685F9AC" w14:textId="77777777" w:rsidR="00687052" w:rsidRPr="007844DB" w:rsidRDefault="00687052" w:rsidP="00687052">
      <w:pPr>
        <w:pStyle w:val="Heading3"/>
        <w:numPr>
          <w:ilvl w:val="0"/>
          <w:numId w:val="15"/>
        </w:numPr>
        <w:rPr>
          <w:ins w:id="111" w:author="Daniel Noble" w:date="2019-02-20T16:11:00Z"/>
          <w:lang w:val="en-AU"/>
        </w:rPr>
      </w:pPr>
      <w:ins w:id="112" w:author="Daniel Noble" w:date="2019-02-20T16:11:00Z">
        <w:r>
          <w:rPr>
            <w:lang w:val="en-AU"/>
          </w:rPr>
          <w:lastRenderedPageBreak/>
          <w:t>Avoidance of harmful invasive prey species</w:t>
        </w:r>
      </w:ins>
    </w:p>
    <w:p w14:paraId="7CC7F314" w14:textId="77777777" w:rsidR="00687052" w:rsidRDefault="00687052" w:rsidP="00687052">
      <w:pPr>
        <w:ind w:firstLine="0"/>
        <w:rPr>
          <w:ins w:id="113" w:author="Daniel Noble" w:date="2019-02-20T16:11:00Z"/>
          <w:lang w:val="en-AU"/>
        </w:rPr>
      </w:pPr>
      <w:ins w:id="114" w:author="Daniel Noble" w:date="2019-02-20T16:11:00Z">
        <w:r>
          <w:rPr>
            <w:lang w:val="en-AU"/>
          </w:rPr>
          <w:t xml:space="preserve">A single aversive event can prevent reptiles from consuming novel toxic invaders (e.g. </w:t>
        </w:r>
        <w:r w:rsidRPr="00CC6B5E">
          <w:rPr>
            <w:rFonts w:eastAsia="Calibri"/>
            <w:lang w:val="en-AU"/>
          </w:rPr>
          <w:t>Price-Rees</w:t>
        </w:r>
        <w:r>
          <w:rPr>
            <w:rFonts w:eastAsia="Calibri"/>
            <w:lang w:val="en-AU"/>
          </w:rPr>
          <w:t xml:space="preserve"> et al.</w:t>
        </w:r>
        <w:r w:rsidRPr="00CC6B5E">
          <w:rPr>
            <w:rFonts w:eastAsia="Calibri"/>
            <w:lang w:val="en-AU"/>
          </w:rPr>
          <w:t>, 2011</w:t>
        </w:r>
        <w:r>
          <w:rPr>
            <w:rFonts w:eastAsia="Calibri"/>
            <w:lang w:val="en-AU"/>
          </w:rPr>
          <w:t xml:space="preserve">; </w:t>
        </w:r>
        <w:proofErr w:type="spellStart"/>
        <w:r w:rsidRPr="00015BF6">
          <w:rPr>
            <w:lang w:val="en-AU"/>
          </w:rPr>
          <w:t>Somaweera</w:t>
        </w:r>
        <w:proofErr w:type="spellEnd"/>
        <w:r>
          <w:rPr>
            <w:lang w:val="en-AU"/>
          </w:rPr>
          <w:t xml:space="preserve"> et al., </w:t>
        </w:r>
        <w:r w:rsidRPr="00015BF6">
          <w:rPr>
            <w:lang w:val="en-AU"/>
          </w:rPr>
          <w:t>2011</w:t>
        </w:r>
        <w:r>
          <w:rPr>
            <w:lang w:val="en-AU"/>
          </w:rPr>
          <w:t xml:space="preserve">) that can have detrimental effects on naïve native species (e.g. </w:t>
        </w:r>
        <w:r>
          <w:rPr>
            <w:rFonts w:eastAsiaTheme="minorHAnsi"/>
          </w:rPr>
          <w:t>Indigo et al., 2018</w:t>
        </w:r>
        <w:r>
          <w:rPr>
            <w:lang w:val="en-AU"/>
          </w:rPr>
          <w:t>). Crocodiles (</w:t>
        </w:r>
        <w:r>
          <w:rPr>
            <w:i/>
          </w:rPr>
          <w:t>C.</w:t>
        </w:r>
        <w:r w:rsidRPr="00084361">
          <w:rPr>
            <w:i/>
          </w:rPr>
          <w:t xml:space="preserve"> johnstoni</w:t>
        </w:r>
        <w:r>
          <w:rPr>
            <w:lang w:val="en-AU"/>
          </w:rPr>
          <w:t>) and blue-tongue lizards (</w:t>
        </w:r>
        <w:r w:rsidRPr="00084361">
          <w:rPr>
            <w:i/>
            <w:lang w:val="en-AU"/>
          </w:rPr>
          <w:t xml:space="preserve">T. </w:t>
        </w:r>
        <w:proofErr w:type="spellStart"/>
        <w:r w:rsidRPr="00084361">
          <w:rPr>
            <w:i/>
            <w:lang w:val="en-AU"/>
          </w:rPr>
          <w:t>scincoides</w:t>
        </w:r>
        <w:proofErr w:type="spellEnd"/>
        <w:r>
          <w:rPr>
            <w:lang w:val="en-AU"/>
          </w:rPr>
          <w:t xml:space="preserve">) have been successfully trained to avoid toxic novel prey (cane toad, </w:t>
        </w:r>
        <w:r w:rsidRPr="00DD53B8">
          <w:rPr>
            <w:i/>
            <w:lang w:val="en-AU"/>
          </w:rPr>
          <w:t>R. marina</w:t>
        </w:r>
        <w:r>
          <w:rPr>
            <w:lang w:val="en-AU"/>
          </w:rPr>
          <w:t>). Follow-up experiments could investigate if this behaviour is heritable (</w:t>
        </w:r>
        <w:r w:rsidRPr="006364F6">
          <w:rPr>
            <w:rFonts w:eastAsiaTheme="minorHAnsi"/>
          </w:rPr>
          <w:t>Kelly &amp; Phillips, 2017; 2018</w:t>
        </w:r>
        <w:r>
          <w:rPr>
            <w:rFonts w:eastAsiaTheme="minorHAnsi"/>
          </w:rPr>
          <w:t>)</w:t>
        </w:r>
        <w:r>
          <w:rPr>
            <w:lang w:val="en-AU"/>
          </w:rPr>
          <w:t xml:space="preserve"> and/ or if avoidance behaviour can be socially transmitted to naïve individuals. Previous work demonstrated information transmission through enhancement and facilitation (e.g. </w:t>
        </w:r>
        <w:r w:rsidRPr="00015BF6">
          <w:rPr>
            <w:lang w:val="en-AU"/>
          </w:rPr>
          <w:t xml:space="preserve">Davis </w:t>
        </w:r>
        <w:r w:rsidRPr="00015BF6">
          <w:rPr>
            <w:rFonts w:eastAsia="Calibri"/>
            <w:lang w:val="en-AU"/>
          </w:rPr>
          <w:t>&amp; Burghardt, 2011</w:t>
        </w:r>
        <w:r>
          <w:rPr>
            <w:rFonts w:eastAsia="Calibri"/>
            <w:lang w:val="en-AU"/>
          </w:rPr>
          <w:t xml:space="preserve">; </w:t>
        </w:r>
        <w:r w:rsidRPr="00015BF6">
          <w:rPr>
            <w:rFonts w:eastAsia="Calibri"/>
            <w:lang w:val="en-AU"/>
          </w:rPr>
          <w:t>Perez-</w:t>
        </w:r>
        <w:proofErr w:type="spellStart"/>
        <w:r w:rsidRPr="00015BF6">
          <w:rPr>
            <w:rFonts w:eastAsia="Calibri"/>
            <w:lang w:val="en-AU"/>
          </w:rPr>
          <w:t>Cembranos</w:t>
        </w:r>
        <w:proofErr w:type="spellEnd"/>
        <w:r w:rsidRPr="00015BF6">
          <w:rPr>
            <w:rFonts w:eastAsia="Calibri"/>
            <w:lang w:val="en-AU"/>
          </w:rPr>
          <w:t xml:space="preserve"> &amp; Perez-</w:t>
        </w:r>
        <w:proofErr w:type="spellStart"/>
        <w:r w:rsidRPr="00015BF6">
          <w:rPr>
            <w:rFonts w:eastAsia="Calibri"/>
            <w:lang w:val="en-AU"/>
          </w:rPr>
          <w:t>Mellado</w:t>
        </w:r>
        <w:proofErr w:type="spellEnd"/>
        <w:r w:rsidRPr="00015BF6">
          <w:rPr>
            <w:rFonts w:eastAsia="Calibri"/>
            <w:lang w:val="en-AU"/>
          </w:rPr>
          <w:t>, 2015</w:t>
        </w:r>
        <w:r>
          <w:rPr>
            <w:lang w:val="en-AU"/>
          </w:rPr>
          <w:t xml:space="preserve">) even in wild reptiles (e.g. </w:t>
        </w:r>
        <w:proofErr w:type="spellStart"/>
        <w:r w:rsidRPr="00015BF6">
          <w:rPr>
            <w:lang w:val="en-AU"/>
          </w:rPr>
          <w:t>Schall</w:t>
        </w:r>
        <w:proofErr w:type="spellEnd"/>
        <w:r w:rsidRPr="00015BF6">
          <w:rPr>
            <w:lang w:val="en-AU"/>
          </w:rPr>
          <w:t>, 2000</w:t>
        </w:r>
        <w:r>
          <w:rPr>
            <w:lang w:val="en-AU"/>
          </w:rPr>
          <w:t xml:space="preserve">). Conservation interventions will benefit from adopting a more behaviour centred approach by incorporating species-specific cognitive abilities in avoidance learning and social information use. Training a subset of individuals to spread valuable information (genetically or through social transmission) might prove effective and relatively cheap which will help conservation </w:t>
        </w:r>
        <w:commentRangeStart w:id="115"/>
        <w:r>
          <w:rPr>
            <w:lang w:val="en-AU"/>
          </w:rPr>
          <w:t>efforts.</w:t>
        </w:r>
        <w:commentRangeEnd w:id="115"/>
        <w:r>
          <w:rPr>
            <w:rStyle w:val="CommentReference"/>
          </w:rPr>
          <w:commentReference w:id="115"/>
        </w:r>
      </w:ins>
    </w:p>
    <w:p w14:paraId="6F5EC2D7" w14:textId="77777777" w:rsidR="00A94E36" w:rsidRDefault="00A94E36" w:rsidP="00084361">
      <w:pPr>
        <w:ind w:firstLine="0"/>
        <w:rPr>
          <w:lang w:val="en-AU"/>
        </w:rPr>
      </w:pPr>
    </w:p>
    <w:p w14:paraId="4F5677E2" w14:textId="77777777" w:rsidR="00A94E36" w:rsidRPr="00CB0A5A" w:rsidRDefault="00A94E36" w:rsidP="00A94E36">
      <w:pPr>
        <w:pStyle w:val="Heading3"/>
        <w:rPr>
          <w:lang w:val="en-AU"/>
        </w:rPr>
      </w:pPr>
      <w:bookmarkStart w:id="116" w:name="_Toc1458102"/>
      <w:r w:rsidRPr="00CB0A5A">
        <w:rPr>
          <w:lang w:val="en-AU"/>
        </w:rPr>
        <w:t>Executive function</w:t>
      </w:r>
      <w:bookmarkEnd w:id="116"/>
    </w:p>
    <w:p w14:paraId="295B4A6E" w14:textId="55C57829" w:rsidR="00026E17" w:rsidRDefault="00A94E36" w:rsidP="00084361">
      <w:pPr>
        <w:ind w:firstLine="0"/>
        <w:rPr>
          <w:lang w:val="en-AU"/>
        </w:rPr>
      </w:pPr>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r w:rsidR="00026E17">
        <w:rPr>
          <w:lang w:val="en-AU"/>
        </w:rPr>
        <w:t>which are well studie</w:t>
      </w:r>
      <w:r w:rsidR="001E4161">
        <w:rPr>
          <w:lang w:val="en-AU"/>
        </w:rPr>
        <w:t>d</w:t>
      </w:r>
      <w:r w:rsidR="00026E17">
        <w:rPr>
          <w:lang w:val="en-AU"/>
        </w:rPr>
        <w:t xml:space="preserve"> in mammals </w:t>
      </w:r>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r w:rsidR="00026E17">
        <w:rPr>
          <w:lang w:val="en-AU"/>
        </w:rPr>
        <w:t xml:space="preserve">but less well in other vertebrates. </w:t>
      </w:r>
      <w:r w:rsidR="00B3060B">
        <w:rPr>
          <w:lang w:val="en-AU"/>
        </w:rPr>
        <w:t>In reptiles, behavioural flexibility has been investigated using r</w:t>
      </w:r>
      <w:r w:rsidR="00503297">
        <w:rPr>
          <w:lang w:val="en-AU"/>
        </w:rPr>
        <w:t xml:space="preserve">eversal learning, however, how inhibition is exerted during reversals has </w:t>
      </w:r>
      <w:r w:rsidR="008E49D4">
        <w:rPr>
          <w:lang w:val="en-AU"/>
        </w:rPr>
        <w:t>received little attention. Recently</w:t>
      </w:r>
      <w:r w:rsidR="00503297">
        <w:rPr>
          <w:lang w:val="en-AU"/>
        </w:rPr>
        <w:t xml:space="preserve">, </w:t>
      </w:r>
      <w:r w:rsidR="00B51E2A">
        <w:rPr>
          <w:lang w:val="en-AU"/>
        </w:rPr>
        <w:t xml:space="preserve">eastern </w:t>
      </w:r>
      <w:r w:rsidR="00503297">
        <w:rPr>
          <w:lang w:val="en-AU"/>
        </w:rPr>
        <w:t>water skinks (</w:t>
      </w:r>
      <w:r w:rsidR="00503297" w:rsidRPr="0020720D">
        <w:rPr>
          <w:i/>
          <w:lang w:val="en-AU"/>
        </w:rPr>
        <w:t xml:space="preserve">E. </w:t>
      </w:r>
      <w:proofErr w:type="spellStart"/>
      <w:r w:rsidR="00503297" w:rsidRPr="0020720D">
        <w:rPr>
          <w:i/>
          <w:lang w:val="en-AU"/>
        </w:rPr>
        <w:t>quoyii</w:t>
      </w:r>
      <w:proofErr w:type="spellEnd"/>
      <w:r w:rsidR="00503297">
        <w:rPr>
          <w:lang w:val="en-AU"/>
        </w:rPr>
        <w:t xml:space="preserve">) demonstrated context specific inhibitory skills in a discrimination and cylinder detour task. Lizards that successfully discriminated between two visual stimuli showed significantly worse inhibitory skills during the detour task compared to individuals that did not learn the discrimination. </w:t>
      </w:r>
      <w:r w:rsidR="00C32409">
        <w:rPr>
          <w:lang w:val="en-AU"/>
        </w:rPr>
        <w:t>Previously, red-footed tortoises (</w:t>
      </w:r>
      <w:r w:rsidR="00C32409" w:rsidRPr="0020720D">
        <w:rPr>
          <w:i/>
          <w:lang w:val="en-AU"/>
        </w:rPr>
        <w:t xml:space="preserve">C. </w:t>
      </w:r>
      <w:proofErr w:type="spellStart"/>
      <w:r w:rsidR="00C32409" w:rsidRPr="0020720D">
        <w:rPr>
          <w:i/>
          <w:lang w:val="en-AU"/>
        </w:rPr>
        <w:t>carbonarius</w:t>
      </w:r>
      <w:proofErr w:type="spellEnd"/>
      <w:r w:rsidR="00C32409">
        <w:rPr>
          <w:lang w:val="en-AU"/>
        </w:rPr>
        <w:t>) socially learnt to detour a barrier (</w:t>
      </w:r>
      <w:r w:rsidR="00C32409" w:rsidRPr="00015BF6">
        <w:rPr>
          <w:rFonts w:eastAsiaTheme="minorHAnsi"/>
          <w:lang w:val="en-AU"/>
        </w:rPr>
        <w:t>Wilkinson et al., 2010</w:t>
      </w:r>
      <w:r w:rsidR="00C32409">
        <w:rPr>
          <w:rFonts w:eastAsiaTheme="minorHAnsi"/>
          <w:lang w:val="en-AU"/>
        </w:rPr>
        <w:t>; Wilkinson &amp; Huber, 2012</w:t>
      </w:r>
      <w:r w:rsidR="00C32409">
        <w:rPr>
          <w:lang w:val="en-AU"/>
        </w:rPr>
        <w:t xml:space="preserve">) but how response inhibition </w:t>
      </w:r>
      <w:r w:rsidR="00B16532">
        <w:rPr>
          <w:lang w:val="en-AU"/>
        </w:rPr>
        <w:t>was</w:t>
      </w:r>
      <w:r w:rsidR="00C32409">
        <w:rPr>
          <w:lang w:val="en-AU"/>
        </w:rPr>
        <w:t xml:space="preserve"> exerted in this species was not investigated. </w:t>
      </w:r>
      <w:r w:rsidR="00C32409">
        <w:rPr>
          <w:lang w:val="en-AU"/>
        </w:rPr>
        <w:lastRenderedPageBreak/>
        <w:t xml:space="preserve">Furthermore, two studies, one in </w:t>
      </w:r>
      <w:r w:rsidR="00451ED6">
        <w:rPr>
          <w:lang w:val="en-AU"/>
        </w:rPr>
        <w:t xml:space="preserve">painted </w:t>
      </w:r>
      <w:r w:rsidR="00C32409">
        <w:rPr>
          <w:lang w:val="en-AU"/>
        </w:rPr>
        <w:t>turtle</w:t>
      </w:r>
      <w:r w:rsidR="00451ED6">
        <w:rPr>
          <w:lang w:val="en-AU"/>
        </w:rPr>
        <w:t>s</w:t>
      </w:r>
      <w:r w:rsidR="00C32409">
        <w:rPr>
          <w:lang w:val="en-AU"/>
        </w:rPr>
        <w:t xml:space="preserve"> (</w:t>
      </w:r>
      <w:r w:rsidR="00C32409" w:rsidRPr="0020720D">
        <w:rPr>
          <w:i/>
          <w:lang w:val="en-AU"/>
        </w:rPr>
        <w:t xml:space="preserve">C. </w:t>
      </w:r>
      <w:proofErr w:type="spellStart"/>
      <w:r w:rsidR="00C32409" w:rsidRPr="0020720D">
        <w:rPr>
          <w:i/>
          <w:lang w:val="en-AU"/>
        </w:rPr>
        <w:t>picta</w:t>
      </w:r>
      <w:proofErr w:type="spellEnd"/>
      <w:r w:rsidR="00451ED6" w:rsidRPr="0020720D">
        <w:rPr>
          <w:lang w:val="en-AU"/>
        </w:rPr>
        <w:t>;</w:t>
      </w:r>
      <w:r w:rsidR="00451ED6" w:rsidRPr="0020720D">
        <w:t xml:space="preserve"> </w:t>
      </w:r>
      <w:r w:rsidR="00451ED6" w:rsidRPr="0020720D">
        <w:rPr>
          <w:rFonts w:eastAsiaTheme="minorHAnsi"/>
        </w:rPr>
        <w:t>Cranney &amp; Powers, 1983</w:t>
      </w:r>
      <w:r w:rsidR="00C32409">
        <w:rPr>
          <w:lang w:val="en-AU"/>
        </w:rPr>
        <w:t>) and one in</w:t>
      </w:r>
      <w:r w:rsidR="00451ED6">
        <w:rPr>
          <w:lang w:val="en-AU"/>
        </w:rPr>
        <w:t xml:space="preserve"> tree skinks</w:t>
      </w:r>
      <w:r w:rsidR="00C32409">
        <w:rPr>
          <w:lang w:val="en-AU"/>
        </w:rPr>
        <w:t xml:space="preserve"> (</w:t>
      </w:r>
      <w:r w:rsidR="00C32409" w:rsidRPr="0020720D">
        <w:rPr>
          <w:i/>
          <w:lang w:val="en-AU"/>
        </w:rPr>
        <w:t xml:space="preserve">E. </w:t>
      </w:r>
      <w:proofErr w:type="spellStart"/>
      <w:r w:rsidR="00C32409" w:rsidRPr="0020720D">
        <w:rPr>
          <w:i/>
          <w:lang w:val="en-AU"/>
        </w:rPr>
        <w:t>striolata</w:t>
      </w:r>
      <w:proofErr w:type="spellEnd"/>
      <w:r w:rsidR="00451ED6" w:rsidRPr="0020720D">
        <w:rPr>
          <w:lang w:val="en-AU"/>
        </w:rPr>
        <w:t xml:space="preserve">; </w:t>
      </w:r>
      <w:r w:rsidR="00451ED6">
        <w:rPr>
          <w:lang w:val="en-AU"/>
        </w:rPr>
        <w:t>Szabo et al., 2018</w:t>
      </w:r>
      <w:r w:rsidR="00C32409">
        <w:rPr>
          <w:lang w:val="en-AU"/>
        </w:rPr>
        <w:t>), presented animals with an extra-dimensional shift</w:t>
      </w:r>
      <w:r w:rsidR="00451ED6">
        <w:rPr>
          <w:lang w:val="en-AU"/>
        </w:rPr>
        <w:t xml:space="preserve"> testing for attentional flexibility. Both species learnt during the shift but only in</w:t>
      </w:r>
      <w:r w:rsidR="00451ED6" w:rsidRPr="0020720D">
        <w:rPr>
          <w:lang w:val="en-AU"/>
        </w:rPr>
        <w:t xml:space="preserve"> tree skinks </w:t>
      </w:r>
      <w:r w:rsidR="00451ED6">
        <w:rPr>
          <w:lang w:val="en-AU"/>
        </w:rPr>
        <w:t>could performance on the shift be compared to a previous intra-dimensional stage to investigate if an attentional</w:t>
      </w:r>
      <w:r w:rsidR="008E49D4">
        <w:rPr>
          <w:lang w:val="en-AU"/>
        </w:rPr>
        <w:t>-</w:t>
      </w:r>
      <w:r w:rsidR="00451ED6">
        <w:rPr>
          <w:lang w:val="en-AU"/>
        </w:rPr>
        <w:t xml:space="preserve">set was formed. </w:t>
      </w:r>
      <w:r w:rsidR="008E49D4">
        <w:rPr>
          <w:lang w:val="en-AU"/>
        </w:rPr>
        <w:t>S</w:t>
      </w:r>
      <w:r w:rsidR="00451ED6">
        <w:rPr>
          <w:lang w:val="en-AU"/>
        </w:rPr>
        <w:t>kinks form</w:t>
      </w:r>
      <w:r w:rsidR="008E49D4">
        <w:rPr>
          <w:lang w:val="en-AU"/>
        </w:rPr>
        <w:t>ed</w:t>
      </w:r>
      <w:r w:rsidR="00451ED6">
        <w:rPr>
          <w:lang w:val="en-AU"/>
        </w:rPr>
        <w:t xml:space="preserve"> n</w:t>
      </w:r>
      <w:r w:rsidR="008E49D4">
        <w:rPr>
          <w:lang w:val="en-AU"/>
        </w:rPr>
        <w:t>o</w:t>
      </w:r>
      <w:r w:rsidR="00451ED6">
        <w:rPr>
          <w:lang w:val="en-AU"/>
        </w:rPr>
        <w:t xml:space="preserve"> attentional-set but learnt each new set of stimuli as i</w:t>
      </w:r>
      <w:r w:rsidR="00B16532">
        <w:rPr>
          <w:lang w:val="en-AU"/>
        </w:rPr>
        <w:t>f</w:t>
      </w:r>
      <w:r w:rsidR="00451ED6">
        <w:rPr>
          <w:lang w:val="en-AU"/>
        </w:rPr>
        <w:t xml:space="preserve"> presented with a new problem. How the turtles solved the shift is unclear. Importantly, memory capacity has largely been unexplored except for </w:t>
      </w:r>
      <w:r w:rsidR="00250444">
        <w:rPr>
          <w:lang w:val="en-AU"/>
        </w:rPr>
        <w:t>five studies in turtles and one in lizards (</w:t>
      </w:r>
      <w:r w:rsidR="00250444" w:rsidRPr="00015BF6">
        <w:rPr>
          <w:rFonts w:eastAsia="Calibri"/>
          <w:lang w:val="en-AU"/>
        </w:rPr>
        <w:t xml:space="preserve">Davis &amp; Burghardt, 2007; 2011; 2012; </w:t>
      </w:r>
      <w:proofErr w:type="spellStart"/>
      <w:r w:rsidR="00250444" w:rsidRPr="00015BF6">
        <w:rPr>
          <w:lang w:val="en-AU"/>
        </w:rPr>
        <w:t>Leighty</w:t>
      </w:r>
      <w:proofErr w:type="spellEnd"/>
      <w:r w:rsidR="00250444" w:rsidRPr="00015BF6">
        <w:rPr>
          <w:lang w:val="en-AU"/>
        </w:rPr>
        <w:t xml:space="preserve"> et al., 2013;</w:t>
      </w:r>
      <w:r w:rsidR="00250444" w:rsidRPr="00015BF6">
        <w:rPr>
          <w:rFonts w:eastAsia="Calibri"/>
          <w:lang w:val="en-AU"/>
        </w:rPr>
        <w:t xml:space="preserve"> </w:t>
      </w:r>
      <w:proofErr w:type="spellStart"/>
      <w:r w:rsidR="00250444" w:rsidRPr="00015BF6">
        <w:rPr>
          <w:lang w:val="en-AU"/>
        </w:rPr>
        <w:t>Punzo</w:t>
      </w:r>
      <w:proofErr w:type="spellEnd"/>
      <w:r w:rsidR="00250444" w:rsidRPr="00015BF6">
        <w:rPr>
          <w:lang w:val="en-AU"/>
        </w:rPr>
        <w:t>, 2002</w:t>
      </w:r>
      <w:r w:rsidR="00250444">
        <w:rPr>
          <w:lang w:val="en-AU"/>
        </w:rPr>
        <w:t xml:space="preserve">; </w:t>
      </w:r>
      <w:r w:rsidR="00250444" w:rsidRPr="00015BF6">
        <w:rPr>
          <w:rFonts w:eastAsia="Calibri"/>
          <w:lang w:val="en-AU"/>
        </w:rPr>
        <w:t>Soldati et al., 2017</w:t>
      </w:r>
      <w:r w:rsidR="00250444">
        <w:rPr>
          <w:lang w:val="en-AU"/>
        </w:rPr>
        <w:t>).</w:t>
      </w:r>
      <w:r w:rsidR="00B16532">
        <w:rPr>
          <w:lang w:val="en-AU"/>
        </w:rPr>
        <w:t xml:space="preserve"> </w:t>
      </w:r>
      <w:r w:rsidR="00B3060B">
        <w:rPr>
          <w:lang w:val="en-AU"/>
        </w:rPr>
        <w:t xml:space="preserve">Executive function comprise layers of </w:t>
      </w:r>
      <w:ins w:id="117" w:author="Daniel Noble" w:date="2019-02-20T16:15:00Z">
        <w:r w:rsidR="00A15421">
          <w:rPr>
            <w:lang w:val="en-AU"/>
          </w:rPr>
          <w:t xml:space="preserve">cognitive </w:t>
        </w:r>
      </w:ins>
      <w:r w:rsidR="00B3060B">
        <w:rPr>
          <w:lang w:val="en-AU"/>
        </w:rPr>
        <w:t>processing</w:t>
      </w:r>
      <w:ins w:id="118" w:author="Daniel Noble" w:date="2019-02-20T16:15:00Z">
        <w:r w:rsidR="00A15421">
          <w:rPr>
            <w:lang w:val="en-AU"/>
          </w:rPr>
          <w:t>,</w:t>
        </w:r>
      </w:ins>
      <w:r w:rsidR="00B3060B">
        <w:rPr>
          <w:lang w:val="en-AU"/>
        </w:rPr>
        <w:t xml:space="preserve"> forming the basis of higher order abilities such as planning and problem solving (Diamond, 2013).</w:t>
      </w:r>
      <w:r w:rsidR="00E73EB9">
        <w:rPr>
          <w:lang w:val="en-AU"/>
        </w:rPr>
        <w:t xml:space="preserve"> To understand if reptiles do, for example, plan their actions we need to establish if they possess </w:t>
      </w:r>
      <w:r w:rsidR="00887DD3">
        <w:rPr>
          <w:lang w:val="en-AU"/>
        </w:rPr>
        <w:t>basic executive function</w:t>
      </w:r>
      <w:r w:rsidR="00E73EB9">
        <w:rPr>
          <w:lang w:val="en-AU"/>
        </w:rPr>
        <w:t xml:space="preserve"> underlying these complex, higher-order abilities. </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19" w:name="_Toc1458103"/>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19"/>
    </w:p>
    <w:p w14:paraId="6CD4FFBF" w14:textId="0D0A6342" w:rsidR="008A1CBD" w:rsidRDefault="00DF3F8A" w:rsidP="00A77FAF">
      <w:pPr>
        <w:ind w:firstLine="0"/>
        <w:rPr>
          <w:lang w:val="en-AU"/>
        </w:rPr>
      </w:pPr>
      <w:r>
        <w:t>Sex-specific</w:t>
      </w:r>
      <w:r w:rsidR="003F6EA4">
        <w:t xml:space="preserve"> </w:t>
      </w:r>
      <w:r w:rsidR="000B4CF6">
        <w:t xml:space="preserve">differences in ecological demands and </w:t>
      </w:r>
      <w:r w:rsidR="007A7074">
        <w:t xml:space="preserve">the </w:t>
      </w:r>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r w:rsidR="007A7074">
        <w:rPr>
          <w:rFonts w:cs="Arial"/>
          <w:szCs w:val="22"/>
        </w:rPr>
        <w:t>,</w:t>
      </w:r>
      <w:r w:rsidR="003F6EA4" w:rsidRPr="00C93F29">
        <w:rPr>
          <w:rFonts w:cs="Arial"/>
          <w:szCs w:val="22"/>
        </w:rPr>
        <w:t xml:space="preserve"> </w:t>
      </w:r>
      <w:r w:rsidR="003F6EA4">
        <w:t xml:space="preserve">including </w:t>
      </w:r>
      <w:r w:rsidR="007A7074">
        <w:t xml:space="preserve">in </w:t>
      </w:r>
      <w:r w:rsidR="000B4CF6">
        <w:t>cognitive abilit</w:t>
      </w:r>
      <w:r w:rsidR="007A7074">
        <w:t>y</w:t>
      </w:r>
      <w:r w:rsidR="003F6EA4">
        <w:t xml:space="preserve"> </w:t>
      </w:r>
      <w:r w:rsidR="003F6EA4">
        <w:rPr>
          <w:rFonts w:eastAsiaTheme="minorHAnsi"/>
        </w:rPr>
        <w:t>(</w:t>
      </w:r>
      <w:proofErr w:type="spellStart"/>
      <w:r w:rsidR="003F6EA4" w:rsidRPr="005E5169">
        <w:t>Alcock</w:t>
      </w:r>
      <w:proofErr w:type="spellEnd"/>
      <w:r w:rsidR="003F6EA4" w:rsidRPr="005E5169">
        <w:t>,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7A7074">
        <w:t xml:space="preserve">have </w:t>
      </w:r>
      <w:r w:rsidR="00FD53A9">
        <w:t>tested</w:t>
      </w:r>
      <w:r w:rsidR="00BD1736">
        <w:t xml:space="preserve"> </w:t>
      </w:r>
      <w:r w:rsidR="007A7074">
        <w:t xml:space="preserve">only </w:t>
      </w:r>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r w:rsidR="00355D37">
        <w:rPr>
          <w:rFonts w:eastAsia="Calibri"/>
        </w:rPr>
        <w:t xml:space="preserve">Only a single study </w:t>
      </w:r>
      <w:r w:rsidR="00E37DFA" w:rsidRPr="002C6C71">
        <w:rPr>
          <w:rFonts w:eastAsia="Calibri"/>
          <w:i/>
        </w:rPr>
        <w:t xml:space="preserve">a priori </w:t>
      </w:r>
      <w:r w:rsidR="00355D37">
        <w:rPr>
          <w:rFonts w:eastAsia="Calibri"/>
        </w:rPr>
        <w:t>considered sex as a possible factor explaining individual variation in learning performance</w:t>
      </w:r>
      <w:r w:rsidR="00F83285">
        <w:rPr>
          <w:rFonts w:eastAsia="Calibri"/>
        </w:rPr>
        <w:t xml:space="preserve"> and subsequently uncovered a significant sex-based difference in spatial learning</w:t>
      </w:r>
      <w:r w:rsidR="00355D37">
        <w:rPr>
          <w:rFonts w:eastAsia="Calibri"/>
        </w:rPr>
        <w:t xml:space="preserve">. </w:t>
      </w:r>
      <w:r w:rsidR="000E38F4">
        <w:rPr>
          <w:rFonts w:eastAsia="Calibri"/>
        </w:rPr>
        <w:t>Twice as many male</w:t>
      </w:r>
      <w:r w:rsidR="00355D37">
        <w:rPr>
          <w:rFonts w:eastAsia="Calibri"/>
        </w:rPr>
        <w:t xml:space="preserve"> </w:t>
      </w:r>
      <w:r w:rsidR="00336521">
        <w:rPr>
          <w:rFonts w:eastAsia="Calibri"/>
        </w:rPr>
        <w:t xml:space="preserve">eastern </w:t>
      </w:r>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 xml:space="preserve">E. </w:t>
      </w:r>
      <w:proofErr w:type="spellStart"/>
      <w:r w:rsidR="00355D37" w:rsidRPr="00355D37">
        <w:rPr>
          <w:rFonts w:eastAsia="Calibri"/>
          <w:i/>
        </w:rPr>
        <w:t>quoyii</w:t>
      </w:r>
      <w:proofErr w:type="spellEnd"/>
      <w:r w:rsidR="00355D37">
        <w:rPr>
          <w:rFonts w:eastAsia="Calibri"/>
        </w:rPr>
        <w:t xml:space="preserve">) learnt </w:t>
      </w:r>
      <w:r w:rsidR="00B91EF3">
        <w:rPr>
          <w:rFonts w:eastAsia="Calibri"/>
        </w:rPr>
        <w:t xml:space="preserve">the location of a </w:t>
      </w:r>
      <w:r w:rsidR="000E38F4">
        <w:rPr>
          <w:rFonts w:eastAsia="Calibri"/>
        </w:rPr>
        <w:t>‘</w:t>
      </w:r>
      <w:r w:rsidR="00B91EF3">
        <w:rPr>
          <w:rFonts w:eastAsia="Calibri"/>
        </w:rPr>
        <w:t>safe</w:t>
      </w:r>
      <w:r w:rsidR="000E38F4">
        <w:rPr>
          <w:rFonts w:eastAsia="Calibri"/>
        </w:rPr>
        <w:t>’</w:t>
      </w:r>
      <w:r w:rsidR="00B91EF3">
        <w:rPr>
          <w:rFonts w:eastAsia="Calibri"/>
        </w:rPr>
        <w:t xml:space="preserve"> refuge</w:t>
      </w:r>
      <w:r w:rsidR="00F83285">
        <w:rPr>
          <w:rFonts w:eastAsia="Calibri"/>
        </w:rPr>
        <w:t xml:space="preserve"> </w:t>
      </w:r>
      <w:r w:rsidR="000E38F4">
        <w:rPr>
          <w:rFonts w:eastAsia="Calibri"/>
        </w:rPr>
        <w:t>learning</w:t>
      </w:r>
      <w:r w:rsidR="00355D37">
        <w:rPr>
          <w:rFonts w:eastAsia="Calibri"/>
        </w:rPr>
        <w:t xml:space="preserve"> faster </w:t>
      </w:r>
      <w:r w:rsidR="000E38F4">
        <w:rPr>
          <w:rFonts w:eastAsia="Calibri"/>
        </w:rPr>
        <w:t>than</w:t>
      </w:r>
      <w:r w:rsidR="00355D37">
        <w:rPr>
          <w:rFonts w:eastAsia="Calibri"/>
        </w:rPr>
        <w:t xml:space="preserve"> females (</w:t>
      </w:r>
      <w:r w:rsidR="00355D37" w:rsidRPr="00355D37">
        <w:rPr>
          <w:rFonts w:eastAsiaTheme="minorHAnsi"/>
        </w:rPr>
        <w:t>Carazo</w:t>
      </w:r>
      <w:r w:rsidR="00355D37">
        <w:rPr>
          <w:rFonts w:eastAsia="Calibri"/>
        </w:rPr>
        <w:t xml:space="preserve"> et al., 2014). </w:t>
      </w:r>
      <w:r w:rsidR="00105343">
        <w:rPr>
          <w:rFonts w:eastAsia="Calibri"/>
        </w:rPr>
        <w:t xml:space="preserve">This </w:t>
      </w:r>
      <w:r w:rsidR="00105343" w:rsidRPr="00105343">
        <w:t xml:space="preserve">could be quite common given that </w:t>
      </w:r>
      <w:r w:rsidR="00105343">
        <w:t>males and females of many lizard species differ</w:t>
      </w:r>
      <w:r w:rsidR="00355D37">
        <w:t xml:space="preserve"> in </w:t>
      </w:r>
      <w:r w:rsidR="00355D37">
        <w:rPr>
          <w:rFonts w:eastAsia="Calibri"/>
        </w:rPr>
        <w:t>home range size (Stamps, 1977)</w:t>
      </w:r>
      <w:r w:rsidR="00105343" w:rsidRPr="00105343">
        <w:rPr>
          <w:rFonts w:eastAsia="Calibri"/>
        </w:rPr>
        <w:t xml:space="preserve">. </w:t>
      </w:r>
      <w:r w:rsidR="00105343">
        <w:rPr>
          <w:rFonts w:eastAsia="Calibri"/>
        </w:rPr>
        <w:t xml:space="preserve">Differences in space use patterns can arise with increased sexual </w:t>
      </w:r>
      <w:r w:rsidR="004B3B46">
        <w:rPr>
          <w:rFonts w:eastAsia="Calibri"/>
        </w:rPr>
        <w:t>selection</w:t>
      </w:r>
      <w:r w:rsidR="00105343">
        <w:rPr>
          <w:rFonts w:eastAsia="Calibri"/>
        </w:rPr>
        <w:t>, when males defend territories or actively search for females</w:t>
      </w:r>
      <w:r w:rsidR="00F83285">
        <w:rPr>
          <w:rFonts w:eastAsia="Calibri"/>
        </w:rPr>
        <w:t xml:space="preserve"> </w:t>
      </w:r>
      <w:r w:rsidR="00F83285">
        <w:rPr>
          <w:rFonts w:eastAsia="Calibri"/>
        </w:rPr>
        <w:lastRenderedPageBreak/>
        <w:t>(</w:t>
      </w:r>
      <w:r w:rsidR="00F83285">
        <w:t xml:space="preserve">Cummings, </w:t>
      </w:r>
      <w:r w:rsidR="00F83285" w:rsidRPr="007B6EA0">
        <w:t>2018</w:t>
      </w:r>
      <w:r w:rsidR="00F83285">
        <w:rPr>
          <w:rFonts w:eastAsia="Calibri"/>
        </w:rPr>
        <w:t>)</w:t>
      </w:r>
      <w:r w:rsidR="00105343">
        <w:rPr>
          <w:rFonts w:eastAsia="Calibri"/>
        </w:rPr>
        <w:t xml:space="preserve">. </w:t>
      </w:r>
      <w:r w:rsidR="00F83285">
        <w:rPr>
          <w:rFonts w:eastAsia="Calibri"/>
        </w:rPr>
        <w:t xml:space="preserve">It would be quite interesting to compare male and female learning performance between species with high and low </w:t>
      </w:r>
      <w:r w:rsidR="007E6AAB">
        <w:rPr>
          <w:rFonts w:eastAsia="Calibri"/>
        </w:rPr>
        <w:t>levels of sexual selection</w:t>
      </w:r>
      <w:r w:rsidR="00F83285">
        <w:rPr>
          <w:rFonts w:eastAsia="Calibri"/>
        </w:rPr>
        <w:t xml:space="preserve"> such as </w:t>
      </w:r>
      <w:r w:rsidR="00E16F09">
        <w:t>polygamous</w:t>
      </w:r>
      <w:r w:rsidR="00F83285">
        <w:rPr>
          <w:rFonts w:eastAsia="Calibri"/>
        </w:rPr>
        <w:t xml:space="preserve"> versus </w:t>
      </w:r>
      <w:r w:rsidR="00E16F09">
        <w:rPr>
          <w:rFonts w:eastAsia="Calibri"/>
        </w:rPr>
        <w:t>monogamous</w:t>
      </w:r>
      <w:r w:rsidR="00F83285">
        <w:rPr>
          <w:rFonts w:eastAsia="Calibri"/>
        </w:rPr>
        <w:t xml:space="preserve"> (respectively) lizards. </w:t>
      </w:r>
      <w:r w:rsidR="00654F42">
        <w:t xml:space="preserve">Venturing in this unexplored research field </w:t>
      </w:r>
      <w:r w:rsidR="007A7074">
        <w:t>will likely</w:t>
      </w:r>
      <w:r w:rsidR="00654F42">
        <w:t xml:space="preserve"> produce novel insights into </w:t>
      </w:r>
      <w:r w:rsidR="009A180D">
        <w:t xml:space="preserve">reptile </w:t>
      </w:r>
      <w:r w:rsidR="00654F42">
        <w:t>spatial navigation</w:t>
      </w:r>
      <w:r w:rsidR="00766338">
        <w:t xml:space="preserve"> and how sexual selection </w:t>
      </w:r>
      <w:r w:rsidR="00F323E8">
        <w:t>shapes</w:t>
      </w:r>
      <w:r w:rsidR="00766338">
        <w:t xml:space="preserve"> </w:t>
      </w:r>
      <w:r w:rsidR="00DF5E13">
        <w:t>spatial learning</w:t>
      </w:r>
      <w:r w:rsidR="00F83285">
        <w:t>.</w:t>
      </w:r>
    </w:p>
    <w:p w14:paraId="65A95AB1" w14:textId="77777777" w:rsidR="008A1CBD" w:rsidRDefault="008A1CBD" w:rsidP="00A77FAF">
      <w:pPr>
        <w:ind w:firstLine="0"/>
        <w:rPr>
          <w:lang w:val="en-AU"/>
        </w:rPr>
      </w:pPr>
    </w:p>
    <w:p w14:paraId="5FC22658" w14:textId="3AC39DBC" w:rsidR="000F6143" w:rsidRPr="00606804" w:rsidRDefault="00E253AA" w:rsidP="00B54BA9">
      <w:pPr>
        <w:pStyle w:val="Heading2"/>
        <w:ind w:left="426" w:hanging="142"/>
        <w:rPr>
          <w:highlight w:val="yellow"/>
          <w:lang w:val="en-AU"/>
        </w:rPr>
      </w:pPr>
      <w:bookmarkStart w:id="120" w:name="_Toc1458104"/>
      <w:r w:rsidRPr="00606804">
        <w:rPr>
          <w:highlight w:val="yellow"/>
        </w:rPr>
        <w:t>Conclusions</w:t>
      </w:r>
      <w:bookmarkEnd w:id="120"/>
    </w:p>
    <w:p w14:paraId="00860E7F" w14:textId="5CE82B14" w:rsidR="004E4794" w:rsidRPr="00E272ED" w:rsidRDefault="00685A36" w:rsidP="00CB0A5A">
      <w:pPr>
        <w:pStyle w:val="ListParagraph"/>
        <w:numPr>
          <w:ilvl w:val="0"/>
          <w:numId w:val="8"/>
        </w:numPr>
        <w:rPr>
          <w:lang w:val="en-AU"/>
        </w:rPr>
      </w:pPr>
      <w:r>
        <w:rPr>
          <w:lang w:val="en-AU"/>
        </w:rPr>
        <w:t>Our</w:t>
      </w:r>
      <w:r w:rsidRPr="00CB0A5A">
        <w:rPr>
          <w:lang w:val="en-AU"/>
        </w:rPr>
        <w:t xml:space="preserve"> </w:t>
      </w:r>
      <w:r w:rsidR="004E4794" w:rsidRPr="00CB0A5A">
        <w:rPr>
          <w:lang w:val="en-AU"/>
        </w:rPr>
        <w:t xml:space="preserve">knowledge </w:t>
      </w:r>
      <w:r>
        <w:rPr>
          <w:lang w:val="en-AU"/>
        </w:rPr>
        <w:t>of</w:t>
      </w:r>
      <w:r w:rsidRPr="00CB0A5A">
        <w:rPr>
          <w:lang w:val="en-AU"/>
        </w:rPr>
        <w:t xml:space="preserve"> </w:t>
      </w:r>
      <w:r w:rsidR="004E4794" w:rsidRPr="00CB0A5A">
        <w:rPr>
          <w:lang w:val="en-AU"/>
        </w:rPr>
        <w:t>reptile learning has greatly advanced</w:t>
      </w:r>
      <w:r>
        <w:rPr>
          <w:lang w:val="en-AU"/>
        </w:rPr>
        <w:t>,</w:t>
      </w:r>
      <w:r w:rsidR="004E4794" w:rsidRPr="00CB0A5A">
        <w:rPr>
          <w:lang w:val="en-AU"/>
        </w:rPr>
        <w:t xml:space="preserve"> especially in the last decade. </w:t>
      </w:r>
      <w:r w:rsidR="002500FA" w:rsidRPr="00CB0A5A">
        <w:rPr>
          <w:lang w:val="en-AU"/>
        </w:rPr>
        <w:t xml:space="preserve">Most studies included here were conducted on lizards and turtles </w:t>
      </w:r>
      <w:r w:rsidR="00B6390C">
        <w:rPr>
          <w:lang w:val="en-AU"/>
        </w:rPr>
        <w:t>and</w:t>
      </w:r>
      <w:r w:rsidR="00B6390C" w:rsidRPr="00CB0A5A">
        <w:rPr>
          <w:lang w:val="en-AU"/>
        </w:rPr>
        <w:t xml:space="preserve"> </w:t>
      </w:r>
      <w:r w:rsidR="002500FA" w:rsidRPr="00CB0A5A">
        <w:rPr>
          <w:lang w:val="en-AU"/>
        </w:rPr>
        <w:t>little</w:t>
      </w:r>
      <w:r w:rsidR="006612E8">
        <w:rPr>
          <w:lang w:val="en-AU"/>
        </w:rPr>
        <w:t xml:space="preserve"> is known about </w:t>
      </w:r>
      <w:r w:rsidR="00B6390C">
        <w:rPr>
          <w:lang w:val="en-AU"/>
        </w:rPr>
        <w:t>learning abilities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B874A3">
        <w:rPr>
          <w:lang w:val="en-AU"/>
        </w:rPr>
        <w:t xml:space="preserve">therefore emphasises </w:t>
      </w:r>
      <w:r w:rsidR="002500FA" w:rsidRPr="00CB0A5A">
        <w:rPr>
          <w:lang w:val="en-AU"/>
        </w:rPr>
        <w:t xml:space="preserve">the </w:t>
      </w:r>
      <w:r w:rsidR="002500FA" w:rsidRPr="00E272ED">
        <w:rPr>
          <w:lang w:val="en-AU"/>
        </w:rPr>
        <w:t xml:space="preserve">need for the application of a broader taxonomic range within reptiles. </w:t>
      </w:r>
    </w:p>
    <w:p w14:paraId="63BD5FF6" w14:textId="667BBDDB" w:rsidR="00B874A3" w:rsidRPr="00B874A3" w:rsidRDefault="00B71499" w:rsidP="008134A2">
      <w:pPr>
        <w:pStyle w:val="ListParagraph"/>
        <w:numPr>
          <w:ilvl w:val="0"/>
          <w:numId w:val="8"/>
        </w:numPr>
        <w:rPr>
          <w:lang w:val="en-AU"/>
        </w:rPr>
      </w:pPr>
      <w:r>
        <w:rPr>
          <w:lang w:val="en-AU"/>
        </w:rPr>
        <w:t>We</w:t>
      </w:r>
      <w:r w:rsidR="004E4794" w:rsidRPr="00B874A3">
        <w:rPr>
          <w:lang w:val="en-AU"/>
        </w:rPr>
        <w:t xml:space="preserve"> provides an up-to-date overview of the currently available </w:t>
      </w:r>
      <w:r w:rsidR="00B874A3">
        <w:rPr>
          <w:lang w:val="en-AU"/>
        </w:rPr>
        <w:t xml:space="preserve">knowledge on </w:t>
      </w:r>
      <w:r>
        <w:rPr>
          <w:lang w:val="en-AU"/>
        </w:rPr>
        <w:t xml:space="preserve">reptile learning. We provide information on over 90 studies showing </w:t>
      </w:r>
      <w:r w:rsidR="00B874A3">
        <w:rPr>
          <w:lang w:val="en-AU"/>
        </w:rPr>
        <w:t>how reptiles avoid aversive stimuli including flavour aversion learning and escaping predators, which stimuli they use during spatial learning as well as foraging, their numerical abilities and their ability to learn novel foraging techniques</w:t>
      </w:r>
      <w:r>
        <w:rPr>
          <w:lang w:val="en-AU"/>
        </w:rPr>
        <w:t>, how they cope with change</w:t>
      </w:r>
      <w:r w:rsidR="00B874A3">
        <w:rPr>
          <w:lang w:val="en-AU"/>
        </w:rPr>
        <w:t xml:space="preserve"> </w:t>
      </w:r>
      <w:r>
        <w:rPr>
          <w:lang w:val="en-AU"/>
        </w:rPr>
        <w:t xml:space="preserve">and what we know about their social learning ability and memory capacity. </w:t>
      </w:r>
    </w:p>
    <w:p w14:paraId="6E4DFD6D" w14:textId="7584AF08" w:rsidR="00F67604" w:rsidRDefault="008134A2" w:rsidP="005F10ED">
      <w:pPr>
        <w:pStyle w:val="ListParagraph"/>
        <w:numPr>
          <w:ilvl w:val="0"/>
          <w:numId w:val="8"/>
        </w:numPr>
        <w:rPr>
          <w:lang w:val="en-AU"/>
        </w:rPr>
      </w:pPr>
      <w:r>
        <w:rPr>
          <w:lang w:val="en-AU"/>
        </w:rPr>
        <w:t>We</w:t>
      </w:r>
      <w:r w:rsidR="004E4794" w:rsidRPr="00E272ED">
        <w:rPr>
          <w:lang w:val="en-AU"/>
        </w:rPr>
        <w:t xml:space="preserve"> highlight </w:t>
      </w:r>
      <w:r w:rsidR="00A6160A">
        <w:rPr>
          <w:lang w:val="en-AU"/>
        </w:rPr>
        <w:t>six</w:t>
      </w:r>
      <w:r w:rsidR="00A6160A" w:rsidRPr="00E272ED">
        <w:rPr>
          <w:lang w:val="en-AU"/>
        </w:rPr>
        <w:t xml:space="preserve"> </w:t>
      </w:r>
      <w:r w:rsidR="00A6160A">
        <w:rPr>
          <w:lang w:val="en-AU"/>
        </w:rPr>
        <w:t xml:space="preserve">contemporary </w:t>
      </w:r>
      <w:r w:rsidR="004E4794" w:rsidRPr="00E272ED">
        <w:rPr>
          <w:lang w:val="en-AU"/>
        </w:rPr>
        <w:t xml:space="preserve">research </w:t>
      </w:r>
      <w:r w:rsidR="004B4271">
        <w:rPr>
          <w:lang w:val="en-AU"/>
        </w:rPr>
        <w:t xml:space="preserve">themes and </w:t>
      </w:r>
      <w:r w:rsidR="004E4794" w:rsidRPr="00E272ED">
        <w:rPr>
          <w:lang w:val="en-AU"/>
        </w:rPr>
        <w:t xml:space="preserve">avenues which </w:t>
      </w:r>
      <w:r w:rsidR="00A6160A">
        <w:rPr>
          <w:lang w:val="en-AU"/>
        </w:rPr>
        <w:t>we believe will</w:t>
      </w:r>
      <w:r w:rsidR="00A6160A" w:rsidRPr="00E272ED">
        <w:rPr>
          <w:lang w:val="en-AU"/>
        </w:rPr>
        <w:t xml:space="preserve"> </w:t>
      </w:r>
      <w:r w:rsidR="004E4794" w:rsidRPr="00E272ED">
        <w:rPr>
          <w:lang w:val="en-AU"/>
        </w:rPr>
        <w:t>be of special interest in the near future</w:t>
      </w:r>
      <w:r w:rsidR="004B4271">
        <w:rPr>
          <w:lang w:val="en-AU"/>
        </w:rPr>
        <w:t>:</w:t>
      </w:r>
    </w:p>
    <w:p w14:paraId="207A0423" w14:textId="0D7D2A39" w:rsidR="007D2810" w:rsidRPr="00296F77" w:rsidRDefault="004B4271" w:rsidP="00296F77">
      <w:pPr>
        <w:pStyle w:val="ListParagraph"/>
        <w:numPr>
          <w:ilvl w:val="0"/>
          <w:numId w:val="20"/>
        </w:numPr>
        <w:rPr>
          <w:lang w:val="en-AU"/>
        </w:rPr>
      </w:pPr>
      <w:bookmarkStart w:id="121" w:name="_Toc1458105"/>
      <w:r w:rsidRPr="00296F77">
        <w:rPr>
          <w:lang w:val="en-AU"/>
        </w:rPr>
        <w:t>Social learning of avoidance behaviour could be used to teach reptiles to avoid</w:t>
      </w:r>
      <w:r w:rsidR="007D2810" w:rsidRPr="00225B3D">
        <w:rPr>
          <w:lang w:val="en-AU"/>
        </w:rPr>
        <w:t xml:space="preserve"> harmful invasive prey species</w:t>
      </w:r>
      <w:r w:rsidRPr="00FA6C21">
        <w:rPr>
          <w:lang w:val="en-AU"/>
        </w:rPr>
        <w:t xml:space="preserve"> by spreading</w:t>
      </w:r>
      <w:r w:rsidRPr="00296F77">
        <w:rPr>
          <w:lang w:val="en-AU"/>
        </w:rPr>
        <w:t xml:space="preserve"> this knowledge to naïve individuals</w:t>
      </w:r>
      <w:r w:rsidR="00911720" w:rsidRPr="00296F77">
        <w:rPr>
          <w:lang w:val="en-AU"/>
        </w:rPr>
        <w:t>.</w:t>
      </w:r>
      <w:bookmarkEnd w:id="121"/>
    </w:p>
    <w:p w14:paraId="674FD32A" w14:textId="279CFC5C" w:rsidR="004B4271" w:rsidRDefault="004B4271" w:rsidP="004B4271">
      <w:pPr>
        <w:pStyle w:val="ListParagraph"/>
        <w:numPr>
          <w:ilvl w:val="0"/>
          <w:numId w:val="20"/>
        </w:numPr>
        <w:rPr>
          <w:lang w:val="en-AU"/>
        </w:rPr>
      </w:pPr>
      <w:r>
        <w:rPr>
          <w:lang w:val="en-AU"/>
        </w:rPr>
        <w:t>Reptiles show a great range in ecology, life-history and behaviour. It is therefore important to consider these traits to select appropriate model species</w:t>
      </w:r>
      <w:r w:rsidR="00911720">
        <w:rPr>
          <w:lang w:val="en-AU"/>
        </w:rPr>
        <w:t>.</w:t>
      </w:r>
    </w:p>
    <w:p w14:paraId="271E68F6" w14:textId="69120F06" w:rsidR="004B4271" w:rsidRDefault="004B4271" w:rsidP="004B4271">
      <w:pPr>
        <w:pStyle w:val="ListParagraph"/>
        <w:numPr>
          <w:ilvl w:val="0"/>
          <w:numId w:val="20"/>
        </w:numPr>
        <w:rPr>
          <w:lang w:val="en-AU"/>
        </w:rPr>
      </w:pPr>
      <w:r>
        <w:rPr>
          <w:lang w:val="en-AU"/>
        </w:rPr>
        <w:lastRenderedPageBreak/>
        <w:t>Behaviour and learning might be important attributes for invasive species when invading a new environment. A comparison in a variety of tasks between invasive and non-invasive species can further our knowledge o</w:t>
      </w:r>
      <w:r w:rsidR="00911720">
        <w:rPr>
          <w:lang w:val="en-AU"/>
        </w:rPr>
        <w:t>f</w:t>
      </w:r>
      <w:r>
        <w:rPr>
          <w:lang w:val="en-AU"/>
        </w:rPr>
        <w:t xml:space="preserve"> what makes a successful invader.</w:t>
      </w:r>
    </w:p>
    <w:p w14:paraId="70376EC2" w14:textId="0C32A94D" w:rsidR="004B4271" w:rsidRDefault="004B4271" w:rsidP="004B4271">
      <w:pPr>
        <w:pStyle w:val="ListParagraph"/>
        <w:numPr>
          <w:ilvl w:val="0"/>
          <w:numId w:val="20"/>
        </w:numPr>
        <w:rPr>
          <w:lang w:val="en-AU"/>
        </w:rPr>
      </w:pPr>
      <w:r>
        <w:rPr>
          <w:lang w:val="en-AU"/>
        </w:rPr>
        <w:t xml:space="preserve">Although most reptiles are considered unsocial some species have evolved rudimentary sociality showing </w:t>
      </w:r>
      <w:r w:rsidR="00E74E51">
        <w:rPr>
          <w:lang w:val="en-AU"/>
        </w:rPr>
        <w:t>different levels of kin-based grouping behaviour. Testing these lizards social learning ability could disentangle which cognitive abilities are affected by sociality.</w:t>
      </w:r>
    </w:p>
    <w:p w14:paraId="38F4F43D" w14:textId="4358A3B3" w:rsidR="00E74E51" w:rsidRDefault="00E74E51" w:rsidP="004B4271">
      <w:pPr>
        <w:pStyle w:val="ListParagraph"/>
        <w:numPr>
          <w:ilvl w:val="0"/>
          <w:numId w:val="20"/>
        </w:numPr>
        <w:rPr>
          <w:lang w:val="en-AU"/>
        </w:rPr>
      </w:pPr>
      <w:r>
        <w:rPr>
          <w:lang w:val="en-AU"/>
        </w:rPr>
        <w:t>Reasoning and planning are higher order processes which require executive function such as inhibition, attention and memory. These processes are badly understood in reptiles but could provide novel insights into the evolution of intelligence.</w:t>
      </w:r>
    </w:p>
    <w:p w14:paraId="6BDD78E8" w14:textId="73E65EAC" w:rsidR="007D2810" w:rsidRPr="00E74E51" w:rsidRDefault="00E74E51" w:rsidP="00E74E51">
      <w:pPr>
        <w:pStyle w:val="ListParagraph"/>
        <w:numPr>
          <w:ilvl w:val="0"/>
          <w:numId w:val="20"/>
        </w:numPr>
        <w:rPr>
          <w:lang w:val="en-AU"/>
        </w:rPr>
      </w:pPr>
      <w:r>
        <w:rPr>
          <w:lang w:val="en-AU"/>
        </w:rPr>
        <w:t xml:space="preserve">When ecological demands differ between the sexes, males and females might show different adaptive specialisations such as differences in spatial learning strategy and performance. This has been well studies in mammals and some birds and fish but has </w:t>
      </w:r>
      <w:r w:rsidR="00911720">
        <w:rPr>
          <w:lang w:val="en-AU"/>
        </w:rPr>
        <w:t>largely</w:t>
      </w:r>
      <w:r>
        <w:rPr>
          <w:lang w:val="en-AU"/>
        </w:rPr>
        <w:t xml:space="preserve"> been ignored in reptiles.</w:t>
      </w:r>
    </w:p>
    <w:p w14:paraId="416C87F1" w14:textId="5AD594B0" w:rsidR="00793C81" w:rsidRDefault="004E4794" w:rsidP="008134A2">
      <w:pPr>
        <w:pStyle w:val="ListParagraph"/>
        <w:numPr>
          <w:ilvl w:val="0"/>
          <w:numId w:val="8"/>
        </w:numPr>
        <w:rPr>
          <w:lang w:val="en-AU"/>
        </w:rPr>
      </w:pPr>
      <w:r w:rsidRPr="0036318D">
        <w:rPr>
          <w:lang w:val="en-AU"/>
        </w:rPr>
        <w:t xml:space="preserve">The field has reached a point in which it will be important to </w:t>
      </w:r>
      <w:r w:rsidR="00E74E51">
        <w:rPr>
          <w:lang w:val="en-AU"/>
        </w:rPr>
        <w:t xml:space="preserve">move from descriptive studies testing if a species can learn a task towards a more experimental approach to elucidate the drivers of cognitive variation within and between species. </w:t>
      </w:r>
      <w:r w:rsidR="005F5C2F">
        <w:rPr>
          <w:lang w:val="en-AU"/>
        </w:rPr>
        <w:t>This will</w:t>
      </w:r>
      <w:commentRangeStart w:id="122"/>
      <w:commentRangeStart w:id="123"/>
      <w:r w:rsidRPr="0036318D">
        <w:rPr>
          <w:lang w:val="en-AU"/>
        </w:rPr>
        <w:t xml:space="preserve"> </w:t>
      </w:r>
      <w:r w:rsidR="005F5C2F" w:rsidRPr="0036318D">
        <w:rPr>
          <w:lang w:val="en-AU"/>
        </w:rPr>
        <w:t>ensure</w:t>
      </w:r>
      <w:r w:rsidR="005F5C2F">
        <w:rPr>
          <w:lang w:val="en-AU"/>
        </w:rPr>
        <w:t xml:space="preserve"> that the field will move forward</w:t>
      </w:r>
      <w:r w:rsidRPr="0036318D">
        <w:rPr>
          <w:lang w:val="en-AU"/>
        </w:rPr>
        <w:t xml:space="preserve"> </w:t>
      </w:r>
      <w:r w:rsidR="005F5C2F">
        <w:rPr>
          <w:lang w:val="en-AU"/>
        </w:rPr>
        <w:t xml:space="preserve">and produce </w:t>
      </w:r>
      <w:r w:rsidRPr="0036318D">
        <w:rPr>
          <w:lang w:val="en-AU"/>
        </w:rPr>
        <w:t>high quality research</w:t>
      </w:r>
      <w:r w:rsidR="0083602C" w:rsidRPr="0036318D">
        <w:rPr>
          <w:lang w:val="en-AU"/>
        </w:rPr>
        <w:t xml:space="preserve"> in the future</w:t>
      </w:r>
      <w:commentRangeEnd w:id="122"/>
      <w:r w:rsidR="00136D33">
        <w:rPr>
          <w:rStyle w:val="CommentReference"/>
        </w:rPr>
        <w:commentReference w:id="122"/>
      </w:r>
      <w:commentRangeEnd w:id="123"/>
      <w:r w:rsidR="00FA6C21">
        <w:rPr>
          <w:rStyle w:val="CommentReference"/>
        </w:rPr>
        <w:commentReference w:id="123"/>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p>
    <w:p w14:paraId="12CEBE5D" w14:textId="77777777" w:rsidR="005F5C2F" w:rsidRPr="0036318D" w:rsidRDefault="005F5C2F" w:rsidP="005F5C2F">
      <w:pPr>
        <w:pStyle w:val="ListParagraph"/>
        <w:ind w:left="1080" w:firstLine="0"/>
        <w:rPr>
          <w:lang w:val="en-AU"/>
        </w:rPr>
      </w:pPr>
    </w:p>
    <w:p w14:paraId="0E608472" w14:textId="6438CE79" w:rsidR="005473C1" w:rsidRDefault="005473C1" w:rsidP="00B54BA9">
      <w:pPr>
        <w:pStyle w:val="Heading2"/>
        <w:ind w:left="426" w:hanging="142"/>
        <w:rPr>
          <w:lang w:val="en-AU"/>
        </w:rPr>
      </w:pPr>
      <w:bookmarkStart w:id="124" w:name="_Toc1458106"/>
      <w:r w:rsidRPr="00B54BA9">
        <w:t>Acknowledgements</w:t>
      </w:r>
      <w:bookmarkEnd w:id="124"/>
    </w:p>
    <w:p w14:paraId="3D7BCC67" w14:textId="633B9816" w:rsidR="004E4794" w:rsidRDefault="00552086" w:rsidP="004E4794">
      <w:pPr>
        <w:ind w:firstLine="0"/>
      </w:pPr>
      <w:r>
        <w:t>Birgit Szabo was</w:t>
      </w:r>
      <w:r w:rsidR="003D6C83">
        <w:t xml:space="preserve"> funded by an </w:t>
      </w:r>
      <w:proofErr w:type="spellStart"/>
      <w:r w:rsidR="003D6C83">
        <w:t>iMQRF</w:t>
      </w:r>
      <w:proofErr w:type="spellEnd"/>
      <w:r w:rsidR="003D6C83">
        <w:t xml:space="preserve"> scholarship during the writing of this paper, awarded </w:t>
      </w:r>
      <w:r w:rsidR="003D6C83">
        <w:lastRenderedPageBreak/>
        <w:t>by M</w:t>
      </w:r>
      <w:r>
        <w:t>acquarie University</w:t>
      </w:r>
      <w:r w:rsidR="003D6C83">
        <w:t>.</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125" w:name="_Toc1458107"/>
      <w:r w:rsidRPr="00B54BA9">
        <w:t>Supporting</w:t>
      </w:r>
      <w:r>
        <w:rPr>
          <w:lang w:val="en-AU"/>
        </w:rPr>
        <w:t xml:space="preserve"> information</w:t>
      </w:r>
      <w:bookmarkEnd w:id="125"/>
    </w:p>
    <w:p w14:paraId="4EDCC92D" w14:textId="6C21087A" w:rsidR="00CC4478" w:rsidRDefault="004E4794" w:rsidP="004E4794">
      <w:pPr>
        <w:ind w:firstLine="0"/>
        <w:rPr>
          <w:lang w:val="en-AU"/>
        </w:rPr>
      </w:pPr>
      <w:r>
        <w:rPr>
          <w:lang w:val="en-AU"/>
        </w:rPr>
        <w:t>Due to the large number of studies our review focused on the main results</w:t>
      </w:r>
      <w:r w:rsidR="00597461">
        <w:rPr>
          <w:lang w:val="en-AU"/>
        </w:rPr>
        <w:t>.</w:t>
      </w:r>
      <w:r>
        <w:rPr>
          <w:lang w:val="en-AU"/>
        </w:rPr>
        <w:t xml:space="preserve"> </w:t>
      </w:r>
      <w:r w:rsidR="00597461">
        <w:rPr>
          <w:lang w:val="en-AU"/>
        </w:rPr>
        <w:t>F</w:t>
      </w:r>
      <w:r>
        <w:rPr>
          <w:lang w:val="en-AU"/>
        </w:rPr>
        <w:t>urther details on each study</w:t>
      </w:r>
      <w:r w:rsidR="00CC4478">
        <w:rPr>
          <w:lang w:val="en-AU"/>
        </w:rPr>
        <w:t xml:space="preserve"> including task specifics, stimuli and reward used during testing, learning criteria as well as age and origin of animals</w:t>
      </w:r>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126" w:name="_Toc1458108"/>
      <w:r w:rsidRPr="00B54BA9">
        <w:lastRenderedPageBreak/>
        <w:t>References</w:t>
      </w:r>
      <w:bookmarkEnd w:id="126"/>
    </w:p>
    <w:p w14:paraId="15405C85" w14:textId="05841C67" w:rsidR="00EF1CB6" w:rsidRPr="00EF1CB6" w:rsidRDefault="00EF1CB6" w:rsidP="00EF1CB6">
      <w:pPr>
        <w:pStyle w:val="Reference"/>
      </w:pPr>
      <w:r w:rsidRPr="00E2339A">
        <w:t>Abramson</w:t>
      </w:r>
      <w:r>
        <w:t>,</w:t>
      </w:r>
      <w:r w:rsidRPr="00E2339A">
        <w:t xml:space="preserve"> J</w:t>
      </w:r>
      <w:r>
        <w:t xml:space="preserve">. </w:t>
      </w:r>
      <w:r w:rsidRPr="00E2339A">
        <w:t>Z</w:t>
      </w:r>
      <w:r>
        <w:t>.</w:t>
      </w:r>
      <w:r w:rsidRPr="00E2339A">
        <w:t xml:space="preserve">, </w:t>
      </w:r>
      <w:proofErr w:type="spellStart"/>
      <w:r w:rsidRPr="00E2339A">
        <w:t>Herna´ndez-Lloreda</w:t>
      </w:r>
      <w:proofErr w:type="spellEnd"/>
      <w:r>
        <w:t>,</w:t>
      </w:r>
      <w:r w:rsidRPr="00E2339A">
        <w:t xml:space="preserve"> V</w:t>
      </w:r>
      <w:r>
        <w:t>.</w:t>
      </w:r>
      <w:r w:rsidRPr="00E2339A">
        <w:t>, Call</w:t>
      </w:r>
      <w:r>
        <w:t>,</w:t>
      </w:r>
      <w:r w:rsidRPr="00E2339A">
        <w:t xml:space="preserve"> J</w:t>
      </w:r>
      <w:r>
        <w:t>.</w:t>
      </w:r>
      <w:r w:rsidRPr="00E2339A">
        <w:t>,</w:t>
      </w:r>
      <w:r>
        <w:t xml:space="preserve"> &amp; </w:t>
      </w:r>
      <w:proofErr w:type="spellStart"/>
      <w:r w:rsidRPr="00E2339A">
        <w:t>Colmenares</w:t>
      </w:r>
      <w:proofErr w:type="spellEnd"/>
      <w:r>
        <w:t>,</w:t>
      </w:r>
      <w:r w:rsidRPr="00E2339A">
        <w:t xml:space="preserve"> F. </w:t>
      </w:r>
      <w:r>
        <w:t>(</w:t>
      </w:r>
      <w:r w:rsidRPr="00E2339A">
        <w:t>2011</w:t>
      </w:r>
      <w:r>
        <w:t>).</w:t>
      </w:r>
      <w:r w:rsidRPr="00E2339A">
        <w:t xml:space="preserve"> Relative quantity judgments</w:t>
      </w:r>
      <w:r>
        <w:t xml:space="preserve"> </w:t>
      </w:r>
      <w:r w:rsidRPr="00E2339A">
        <w:t>in South American sea lions (</w:t>
      </w:r>
      <w:proofErr w:type="spellStart"/>
      <w:r w:rsidRPr="00E2339A">
        <w:rPr>
          <w:i/>
        </w:rPr>
        <w:t>Otaria</w:t>
      </w:r>
      <w:proofErr w:type="spellEnd"/>
      <w:r w:rsidRPr="00E2339A">
        <w:rPr>
          <w:i/>
        </w:rPr>
        <w:t xml:space="preserve"> </w:t>
      </w:r>
      <w:proofErr w:type="spellStart"/>
      <w:r w:rsidRPr="00E2339A">
        <w:rPr>
          <w:i/>
        </w:rPr>
        <w:t>flavescens</w:t>
      </w:r>
      <w:proofErr w:type="spellEnd"/>
      <w:r w:rsidRPr="00E2339A">
        <w:t>).</w:t>
      </w:r>
      <w:r>
        <w:t xml:space="preserve"> </w:t>
      </w:r>
      <w:r w:rsidRPr="00E2339A">
        <w:rPr>
          <w:i/>
        </w:rPr>
        <w:t>Animal Cognition</w:t>
      </w:r>
      <w:r>
        <w:t>,</w:t>
      </w:r>
      <w:r w:rsidRPr="00E2339A">
        <w:t xml:space="preserve"> </w:t>
      </w:r>
      <w:r w:rsidRPr="00E2339A">
        <w:rPr>
          <w:b/>
        </w:rPr>
        <w:t>14</w:t>
      </w:r>
      <w:r w:rsidRPr="00E2339A">
        <w:t>, 695–706. (doi:10.1007/s10071-011-0404-7)</w:t>
      </w:r>
    </w:p>
    <w:p w14:paraId="1DFCB728" w14:textId="60396764"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lang w:val="en-GB"/>
        </w:rPr>
      </w:pPr>
      <w:proofErr w:type="spellStart"/>
      <w:r w:rsidRPr="005E5169">
        <w:rPr>
          <w:lang w:val="en-GB"/>
        </w:rPr>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proofErr w:type="spellStart"/>
      <w:r>
        <w:rPr>
          <w:rFonts w:eastAsiaTheme="minorHAnsi"/>
        </w:rPr>
        <w:t>Amiel</w:t>
      </w:r>
      <w:proofErr w:type="spellEnd"/>
      <w:r>
        <w:rPr>
          <w:rFonts w:eastAsiaTheme="minorHAnsi"/>
        </w:rPr>
        <w:t xml:space="preserve">,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hyperlink r:id="rId11" w:history="1">
        <w:r>
          <w:rPr>
            <w:rFonts w:eastAsiaTheme="minorHAnsi"/>
          </w:rPr>
          <w:t>doi:papers3://publication/</w:t>
        </w:r>
        <w:proofErr w:type="spellStart"/>
        <w:r>
          <w:rPr>
            <w:rFonts w:eastAsiaTheme="minorHAnsi"/>
          </w:rPr>
          <w:t>doi</w:t>
        </w:r>
        <w:proofErr w:type="spellEnd"/>
        <w:r>
          <w:rPr>
            <w:rFonts w:eastAsiaTheme="minorHAnsi"/>
          </w:rPr>
          <w:t>/10.1007/s10071-016-0993-2</w:t>
        </w:r>
      </w:hyperlink>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2"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7450029E"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3C8163EE" w14:textId="78E276F3" w:rsidR="00386C43" w:rsidRPr="007844DB" w:rsidRDefault="00386C43" w:rsidP="007844DB">
      <w:pPr>
        <w:pStyle w:val="Reference"/>
      </w:pPr>
      <w:proofErr w:type="spellStart"/>
      <w:r w:rsidRPr="002C3956">
        <w:t>Avargue`s</w:t>
      </w:r>
      <w:proofErr w:type="spellEnd"/>
      <w:r w:rsidRPr="002C3956">
        <w:t>-Weber</w:t>
      </w:r>
      <w:r>
        <w:t>,</w:t>
      </w:r>
      <w:r w:rsidRPr="002C3956">
        <w:t xml:space="preserve"> A</w:t>
      </w:r>
      <w:r>
        <w:t>.</w:t>
      </w:r>
      <w:r w:rsidRPr="002C3956">
        <w:t>, Dawson</w:t>
      </w:r>
      <w:r>
        <w:t>,</w:t>
      </w:r>
      <w:r w:rsidRPr="002C3956">
        <w:t xml:space="preserve"> E</w:t>
      </w:r>
      <w:r>
        <w:t xml:space="preserve">. </w:t>
      </w:r>
      <w:r w:rsidRPr="002C3956">
        <w:t>H</w:t>
      </w:r>
      <w:r>
        <w:t>.</w:t>
      </w:r>
      <w:r w:rsidRPr="002C3956">
        <w:t xml:space="preserve">, </w:t>
      </w:r>
      <w:proofErr w:type="spellStart"/>
      <w:r w:rsidRPr="002C3956">
        <w:t>Chittka</w:t>
      </w:r>
      <w:proofErr w:type="spellEnd"/>
      <w:r>
        <w:t>,</w:t>
      </w:r>
      <w:r w:rsidRPr="002C3956">
        <w:t xml:space="preserve"> L. </w:t>
      </w:r>
      <w:r>
        <w:t>(</w:t>
      </w:r>
      <w:r w:rsidRPr="002C3956">
        <w:t>2013</w:t>
      </w:r>
      <w:r>
        <w:t>).</w:t>
      </w:r>
      <w:r w:rsidRPr="002C3956">
        <w:t xml:space="preserve"> Mechanisms of social learning across species boundaries. J</w:t>
      </w:r>
      <w:r>
        <w:t>ournal of</w:t>
      </w:r>
      <w:r w:rsidRPr="002C3956">
        <w:t xml:space="preserve"> Zool</w:t>
      </w:r>
      <w:r>
        <w:t>ogy,</w:t>
      </w:r>
      <w:r w:rsidRPr="002C3956">
        <w:t xml:space="preserve"> </w:t>
      </w:r>
      <w:r w:rsidRPr="007844DB">
        <w:rPr>
          <w:b/>
        </w:rPr>
        <w:t>290</w:t>
      </w:r>
      <w:r w:rsidRPr="002C3956">
        <w:t>, 1–11. doi:10.1111/jzo.12015</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1F55D689" w:rsidR="00EF1CB6" w:rsidRDefault="00EF1CB6" w:rsidP="00EF1CB6">
      <w:pPr>
        <w:pStyle w:val="Reference"/>
      </w:pPr>
      <w:proofErr w:type="spellStart"/>
      <w:r w:rsidRPr="00E2339A">
        <w:t>Bogale</w:t>
      </w:r>
      <w:proofErr w:type="spellEnd"/>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proofErr w:type="spellStart"/>
      <w:r w:rsidRPr="00E2339A">
        <w:rPr>
          <w:i/>
        </w:rPr>
        <w:t>Corvus</w:t>
      </w:r>
      <w:proofErr w:type="spellEnd"/>
      <w:r w:rsidRPr="00E2339A">
        <w:rPr>
          <w:i/>
        </w:rPr>
        <w:t xml:space="preserve"> </w:t>
      </w:r>
      <w:proofErr w:type="spellStart"/>
      <w:r w:rsidRPr="00E2339A">
        <w:rPr>
          <w:i/>
        </w:rPr>
        <w:t>macrorhynchos</w:t>
      </w:r>
      <w:proofErr w:type="spellEnd"/>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p>
    <w:p w14:paraId="3B13F786" w14:textId="427D79D2" w:rsidR="00C30510" w:rsidRPr="00C30510" w:rsidRDefault="00C30510" w:rsidP="00C30510">
      <w:pPr>
        <w:pStyle w:val="Reference"/>
      </w:pPr>
      <w:proofErr w:type="spellStart"/>
      <w:r>
        <w:rPr>
          <w:rFonts w:eastAsiaTheme="minorHAnsi"/>
        </w:rPr>
        <w:t>Boogert</w:t>
      </w:r>
      <w:proofErr w:type="spellEnd"/>
      <w:r>
        <w:rPr>
          <w:rFonts w:eastAsiaTheme="minorHAnsi"/>
        </w:rPr>
        <w:t xml:space="preserve">, N. J., Madden, J. R., </w:t>
      </w:r>
      <w:proofErr w:type="spellStart"/>
      <w:r>
        <w:rPr>
          <w:rFonts w:eastAsiaTheme="minorHAnsi"/>
        </w:rPr>
        <w:t>Morand</w:t>
      </w:r>
      <w:proofErr w:type="spellEnd"/>
      <w:r>
        <w:rPr>
          <w:rFonts w:eastAsiaTheme="minorHAnsi"/>
        </w:rPr>
        <w:t xml:space="preserve">-Ferron, J., &amp; Thornton, A. (2018). Measuring and understanding individual differences in cognition. </w:t>
      </w:r>
      <w:r>
        <w:rPr>
          <w:rFonts w:eastAsiaTheme="minorHAnsi"/>
          <w:i/>
          <w:iCs/>
        </w:rPr>
        <w:t>Philosophical Transactions of the Royal Society of London B: Biological Sciences, 373</w:t>
      </w:r>
      <w:r>
        <w:rPr>
          <w:rFonts w:eastAsiaTheme="minorHAnsi"/>
        </w:rPr>
        <w:t>(1756). doi:10.1098/rstb.2017.0280</w:t>
      </w:r>
    </w:p>
    <w:p w14:paraId="221D378E" w14:textId="258DF809" w:rsidR="00813B1D" w:rsidRPr="00813B1D" w:rsidRDefault="00813B1D" w:rsidP="00813B1D">
      <w:pPr>
        <w:pStyle w:val="Reference"/>
        <w:rPr>
          <w:rFonts w:eastAsiaTheme="minorHAnsi"/>
        </w:rPr>
      </w:pPr>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p>
    <w:p w14:paraId="4747F60A" w14:textId="0C04041B" w:rsidR="00F619DA" w:rsidRDefault="00F619DA" w:rsidP="00F619DA">
      <w:pPr>
        <w:pStyle w:val="Reference"/>
        <w:rPr>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111E3F20" w14:textId="63C619F1" w:rsidR="00A3684C" w:rsidRPr="0020720D" w:rsidRDefault="00A3684C" w:rsidP="0020720D">
      <w:pPr>
        <w:pStyle w:val="Reference"/>
        <w:rPr>
          <w:rFonts w:eastAsiaTheme="minorHAnsi"/>
        </w:rPr>
      </w:pPr>
      <w:r>
        <w:rPr>
          <w:rFonts w:eastAsiaTheme="minorHAnsi"/>
        </w:rPr>
        <w:t xml:space="preserve">Bull, J. J. (1980). Sex determination in reptiles. </w:t>
      </w:r>
      <w:r>
        <w:rPr>
          <w:rFonts w:eastAsiaTheme="minorHAnsi"/>
          <w:i/>
          <w:iCs/>
        </w:rPr>
        <w:t xml:space="preserve">The Quarterly Review of Biology, </w:t>
      </w:r>
      <w:r w:rsidRPr="00C85F27">
        <w:rPr>
          <w:rFonts w:eastAsiaTheme="minorHAnsi"/>
          <w:b/>
          <w:iCs/>
        </w:rPr>
        <w:t>55</w:t>
      </w:r>
      <w:r>
        <w:rPr>
          <w:rFonts w:eastAsiaTheme="minorHAnsi"/>
        </w:rPr>
        <w:t>, 3-21.</w:t>
      </w:r>
    </w:p>
    <w:p w14:paraId="51E711DE" w14:textId="28728500" w:rsidR="00A3684C" w:rsidRPr="0020720D" w:rsidRDefault="005F3DDF" w:rsidP="00065BB8">
      <w:pPr>
        <w:pStyle w:val="Reference"/>
      </w:pPr>
      <w:r w:rsidRPr="00B7164A">
        <w:t xml:space="preserve">Bull, C. M. (1995). Population ecology of the sleepy lizard, </w:t>
      </w:r>
      <w:proofErr w:type="spellStart"/>
      <w:r w:rsidRPr="00B7164A">
        <w:t>Tiliqua</w:t>
      </w:r>
      <w:proofErr w:type="spellEnd"/>
      <w:r w:rsidRPr="00B7164A">
        <w:t xml:space="preserve"> rugosa, at Mt Mary, South Australia. Australian Journal of Ecology, 20, 393-402.</w:t>
      </w:r>
    </w:p>
    <w:p w14:paraId="6406CD40" w14:textId="5A67D4E1" w:rsidR="00DB01E7" w:rsidRDefault="00DB01E7" w:rsidP="00DB01E7">
      <w:pPr>
        <w:pStyle w:val="Reference"/>
        <w:rPr>
          <w:rFonts w:eastAsiaTheme="minorHAnsi"/>
        </w:rPr>
      </w:pPr>
      <w:r w:rsidRPr="00015BF6">
        <w:rPr>
          <w:rFonts w:eastAsiaTheme="minorHAnsi"/>
        </w:rPr>
        <w:lastRenderedPageBreak/>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r>
        <w:rPr>
          <w:rFonts w:eastAsiaTheme="minorHAnsi"/>
        </w:rPr>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p>
    <w:p w14:paraId="22289D50" w14:textId="71978E35"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5E37691C" w14:textId="3264D6B6" w:rsidR="004D198B" w:rsidRDefault="004D198B" w:rsidP="0020720D">
      <w:pPr>
        <w:pStyle w:val="Reference"/>
      </w:pPr>
      <w:r>
        <w:t xml:space="preserve">CABI. (2018). </w:t>
      </w:r>
      <w:proofErr w:type="spellStart"/>
      <w:r>
        <w:rPr>
          <w:i/>
          <w:iCs/>
        </w:rPr>
        <w:t>Podarcis</w:t>
      </w:r>
      <w:proofErr w:type="spellEnd"/>
      <w:r>
        <w:rPr>
          <w:i/>
          <w:iCs/>
        </w:rPr>
        <w:t xml:space="preserve"> </w:t>
      </w:r>
      <w:proofErr w:type="spellStart"/>
      <w:r>
        <w:rPr>
          <w:i/>
          <w:iCs/>
        </w:rPr>
        <w:t>sicula</w:t>
      </w:r>
      <w:proofErr w:type="spellEnd"/>
      <w:r>
        <w:rPr>
          <w:i/>
          <w:iCs/>
        </w:rPr>
        <w:t xml:space="preserve"> </w:t>
      </w:r>
      <w:r>
        <w:t xml:space="preserve">[original text by Silva-Rocha, I.]. In: </w:t>
      </w:r>
      <w:r>
        <w:rPr>
          <w:i/>
          <w:iCs/>
        </w:rPr>
        <w:t>Invasive Species Compendium</w:t>
      </w:r>
      <w:r>
        <w:t xml:space="preserve">. Wallingford, UK: CAB International. </w:t>
      </w:r>
      <w:hyperlink r:id="rId13" w:history="1">
        <w:r w:rsidR="008C6159" w:rsidRPr="00D542B5">
          <w:rPr>
            <w:rStyle w:val="Hyperlink"/>
          </w:rPr>
          <w:t>www.cabi.org/isc</w:t>
        </w:r>
      </w:hyperlink>
    </w:p>
    <w:p w14:paraId="618DDA95" w14:textId="1AC0001B" w:rsidR="008C6159" w:rsidRPr="007844DB" w:rsidRDefault="008C6159" w:rsidP="007844DB">
      <w:pPr>
        <w:pStyle w:val="Reference"/>
        <w:rPr>
          <w:rFonts w:eastAsiaTheme="minorHAnsi"/>
        </w:rPr>
      </w:pPr>
      <w:r>
        <w:rPr>
          <w:rFonts w:eastAsiaTheme="minorHAnsi"/>
        </w:rPr>
        <w:t xml:space="preserve">Chapple, D. G. (2003). Ecology, Life-History, and </w:t>
      </w:r>
      <w:proofErr w:type="spellStart"/>
      <w:r>
        <w:rPr>
          <w:rFonts w:eastAsiaTheme="minorHAnsi"/>
        </w:rPr>
        <w:t>Behavior</w:t>
      </w:r>
      <w:proofErr w:type="spellEnd"/>
      <w:r>
        <w:rPr>
          <w:rFonts w:eastAsiaTheme="minorHAnsi"/>
        </w:rPr>
        <w:t xml:space="preserve"> in the Australian </w:t>
      </w:r>
      <w:proofErr w:type="spellStart"/>
      <w:r>
        <w:rPr>
          <w:rFonts w:eastAsiaTheme="minorHAnsi"/>
        </w:rPr>
        <w:t>Scincid</w:t>
      </w:r>
      <w:proofErr w:type="spellEnd"/>
      <w:r>
        <w:rPr>
          <w:rFonts w:eastAsiaTheme="minorHAnsi"/>
        </w:rPr>
        <w:t xml:space="preserve"> Genus </w:t>
      </w:r>
      <w:proofErr w:type="spellStart"/>
      <w:r>
        <w:rPr>
          <w:rFonts w:eastAsiaTheme="minorHAnsi"/>
        </w:rPr>
        <w:t>Egernia</w:t>
      </w:r>
      <w:proofErr w:type="spellEnd"/>
      <w:r>
        <w:rPr>
          <w:rFonts w:eastAsiaTheme="minorHAnsi"/>
        </w:rPr>
        <w:t xml:space="preserve">, with Comments on the Evolution of Complex Sociality in Lizards. </w:t>
      </w:r>
      <w:r>
        <w:rPr>
          <w:rFonts w:eastAsiaTheme="minorHAnsi"/>
          <w:i/>
          <w:iCs/>
        </w:rPr>
        <w:t xml:space="preserve">Herpetological Monographs, </w:t>
      </w:r>
      <w:r w:rsidRPr="007844DB">
        <w:rPr>
          <w:rFonts w:eastAsiaTheme="minorHAnsi"/>
          <w:b/>
          <w:iCs/>
        </w:rPr>
        <w:t>17</w:t>
      </w:r>
      <w:r>
        <w:rPr>
          <w:rFonts w:eastAsiaTheme="minorHAnsi"/>
        </w:rPr>
        <w:t xml:space="preserve">, 145-180. </w:t>
      </w:r>
    </w:p>
    <w:p w14:paraId="1D8F6CD6" w14:textId="1FAC3453" w:rsidR="008C6159" w:rsidRPr="007844DB" w:rsidRDefault="008C6159" w:rsidP="00B10E07">
      <w:pPr>
        <w:pStyle w:val="Reference"/>
        <w:rPr>
          <w:rFonts w:eastAsiaTheme="minorHAnsi"/>
        </w:rPr>
      </w:pPr>
      <w:r>
        <w:rPr>
          <w:rFonts w:eastAsiaTheme="minorHAnsi"/>
        </w:rPr>
        <w:t xml:space="preserve">Chapple, D. G., Simmonds, S. M., &amp; Wong, B. B. M. (2012). Can </w:t>
      </w:r>
      <w:proofErr w:type="spellStart"/>
      <w:r>
        <w:rPr>
          <w:rFonts w:eastAsiaTheme="minorHAnsi"/>
        </w:rPr>
        <w:t>behavioral</w:t>
      </w:r>
      <w:proofErr w:type="spellEnd"/>
      <w:r>
        <w:rPr>
          <w:rFonts w:eastAsiaTheme="minorHAnsi"/>
        </w:rPr>
        <w:t xml:space="preserve"> and personality traits influence the success of unintentional species introductions? </w:t>
      </w:r>
      <w:r>
        <w:rPr>
          <w:rFonts w:eastAsiaTheme="minorHAnsi"/>
          <w:i/>
          <w:iCs/>
        </w:rPr>
        <w:t xml:space="preserve">Trends in Ecology &amp; Evolution, </w:t>
      </w:r>
      <w:r w:rsidRPr="007844DB">
        <w:rPr>
          <w:rFonts w:eastAsiaTheme="minorHAnsi"/>
          <w:b/>
          <w:iCs/>
        </w:rPr>
        <w:t>27</w:t>
      </w:r>
      <w:r>
        <w:rPr>
          <w:rFonts w:eastAsiaTheme="minorHAnsi"/>
        </w:rPr>
        <w:t>, 57-64. doi:10.1016/j.tree.2011.09.010</w:t>
      </w:r>
    </w:p>
    <w:p w14:paraId="4CA31962" w14:textId="746BF820" w:rsidR="004869C2" w:rsidRDefault="004869C2" w:rsidP="00B858A0">
      <w:pPr>
        <w:pStyle w:val="Reference"/>
        <w:rPr>
          <w:rFonts w:eastAsiaTheme="minorHAnsi"/>
        </w:rPr>
      </w:pPr>
      <w:r>
        <w:rPr>
          <w:rFonts w:eastAsiaTheme="minorHAnsi"/>
        </w:rPr>
        <w:t xml:space="preserve">Carazo, P., Noble, D. W. A., </w:t>
      </w:r>
      <w:proofErr w:type="spellStart"/>
      <w:r>
        <w:rPr>
          <w:rFonts w:eastAsiaTheme="minorHAnsi"/>
        </w:rPr>
        <w:t>Chandrasoma</w:t>
      </w:r>
      <w:proofErr w:type="spellEnd"/>
      <w:r>
        <w:rPr>
          <w:rFonts w:eastAsiaTheme="minorHAnsi"/>
        </w:rPr>
        <w:t xml:space="preserve">,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lastRenderedPageBreak/>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688049C1"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1C9A7211" w14:textId="2377821E" w:rsidR="002A5762" w:rsidRDefault="002A5762" w:rsidP="002C6C71">
      <w:pPr>
        <w:pStyle w:val="Reference"/>
      </w:pPr>
      <w:r w:rsidRPr="00C078CE">
        <w:t>Cooper, W</w:t>
      </w:r>
      <w:r>
        <w:t>.</w:t>
      </w:r>
      <w:r w:rsidRPr="00C078CE">
        <w:t xml:space="preserve"> E.</w:t>
      </w:r>
      <w:r>
        <w:t xml:space="preserve"> (1995). </w:t>
      </w:r>
      <w:r w:rsidRPr="00C078CE">
        <w:t>Foraging mode, prey chemical discrimination, and phylogeny in lizards</w:t>
      </w:r>
      <w:r>
        <w:t xml:space="preserve">. </w:t>
      </w:r>
      <w:r w:rsidRPr="002C6C71">
        <w:rPr>
          <w:i/>
        </w:rPr>
        <w:t xml:space="preserve">Animal Behaviour, </w:t>
      </w:r>
      <w:r w:rsidRPr="002C6C71">
        <w:rPr>
          <w:b/>
        </w:rPr>
        <w:t>50</w:t>
      </w:r>
      <w:r>
        <w:t xml:space="preserve">, </w:t>
      </w:r>
      <w:r w:rsidRPr="00C078CE">
        <w:t>973-985</w:t>
      </w:r>
      <w:r>
        <w:t xml:space="preserve">. </w:t>
      </w:r>
      <w:r w:rsidRPr="00C078CE">
        <w:t>https://doi.org/10.1016/0003-3472(95)80098-0.</w:t>
      </w:r>
    </w:p>
    <w:p w14:paraId="44793817" w14:textId="3E896806" w:rsid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3868943C" w14:textId="1E50EF72" w:rsidR="00F83285" w:rsidRPr="00C85F27" w:rsidRDefault="00F83285" w:rsidP="000C5DF6">
      <w:pPr>
        <w:pStyle w:val="Reference"/>
      </w:pPr>
      <w:r w:rsidRPr="00E40B8B">
        <w:t xml:space="preserve">Cummings, M. E. (2018). Sexual conflict and sexually dimorphic cognition—reviewing their relationship in </w:t>
      </w:r>
      <w:proofErr w:type="spellStart"/>
      <w:r w:rsidRPr="00E40B8B">
        <w:t>poeciliid</w:t>
      </w:r>
      <w:proofErr w:type="spellEnd"/>
      <w:r w:rsidRPr="00E40B8B">
        <w:t xml:space="preserve"> fishes. </w:t>
      </w:r>
      <w:proofErr w:type="spellStart"/>
      <w:r w:rsidRPr="00E40B8B">
        <w:rPr>
          <w:i/>
        </w:rPr>
        <w:t>Behavioral</w:t>
      </w:r>
      <w:proofErr w:type="spellEnd"/>
      <w:r w:rsidRPr="00E40B8B">
        <w:rPr>
          <w:i/>
        </w:rPr>
        <w:t xml:space="preserve"> Ecology and </w:t>
      </w:r>
      <w:proofErr w:type="spellStart"/>
      <w:r w:rsidRPr="00E40B8B">
        <w:rPr>
          <w:i/>
        </w:rPr>
        <w:t>Sociobiology</w:t>
      </w:r>
      <w:proofErr w:type="spellEnd"/>
      <w:r w:rsidRPr="00E40B8B">
        <w:t xml:space="preserve">, </w:t>
      </w:r>
      <w:r w:rsidRPr="00C85F27">
        <w:rPr>
          <w:b/>
        </w:rPr>
        <w:t>72</w:t>
      </w:r>
      <w:r w:rsidRPr="00E40B8B">
        <w:t>. doi:10.1007/s00265-018-2483-9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lastRenderedPageBreak/>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18B3032C"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268D6A42" w14:textId="07548A7E" w:rsidR="00A2456A" w:rsidRPr="00CD1132" w:rsidRDefault="00A2456A" w:rsidP="00CD1132">
      <w:pPr>
        <w:pStyle w:val="Reference"/>
        <w:rPr>
          <w:rFonts w:eastAsiaTheme="minorHAnsi"/>
        </w:rPr>
      </w:pPr>
      <w:r>
        <w:rPr>
          <w:rFonts w:eastAsiaTheme="minorHAnsi"/>
        </w:rPr>
        <w:t>Deeming, D. (2004). Post-hatching phenotypic effects of incubation in reptiles. In Deeming, D. (</w:t>
      </w:r>
      <w:proofErr w:type="spellStart"/>
      <w:r>
        <w:rPr>
          <w:rFonts w:eastAsiaTheme="minorHAnsi"/>
        </w:rPr>
        <w:t>ed</w:t>
      </w:r>
      <w:proofErr w:type="spellEnd"/>
      <w:r>
        <w:rPr>
          <w:rFonts w:eastAsiaTheme="minorHAnsi"/>
        </w:rPr>
        <w:t>)</w:t>
      </w:r>
      <w:r w:rsidR="006C5FE7">
        <w:rPr>
          <w:rFonts w:eastAsiaTheme="minorHAnsi"/>
        </w:rPr>
        <w:t>,</w:t>
      </w:r>
      <w:r>
        <w:rPr>
          <w:rFonts w:eastAsiaTheme="minorHAnsi"/>
        </w:rPr>
        <w:t xml:space="preserve"> </w:t>
      </w:r>
      <w:r w:rsidRPr="007067DA">
        <w:rPr>
          <w:rFonts w:eastAsiaTheme="minorHAnsi"/>
          <w:i/>
        </w:rPr>
        <w:t>Reptilian incubation: environment, evolution and behaviour</w:t>
      </w:r>
      <w:r>
        <w:rPr>
          <w:rFonts w:eastAsiaTheme="minorHAnsi"/>
          <w:i/>
        </w:rPr>
        <w:t xml:space="preserve"> </w:t>
      </w:r>
      <w:r>
        <w:rPr>
          <w:rFonts w:eastAsiaTheme="minorHAnsi"/>
        </w:rPr>
        <w:t xml:space="preserve">(pp 229–251). Nottingham: Nottingham University Press. </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4C3083E7"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7C41010B" w14:textId="04AAD4B9" w:rsidR="00255188" w:rsidRPr="00255188" w:rsidRDefault="00255188" w:rsidP="00255188">
      <w:pPr>
        <w:pStyle w:val="Reference"/>
      </w:pPr>
      <w:r w:rsidRPr="00B72CFF">
        <w:t xml:space="preserve">Dougherty, L. R., &amp; </w:t>
      </w:r>
      <w:proofErr w:type="spellStart"/>
      <w:r w:rsidRPr="00B72CFF">
        <w:t>Guillette</w:t>
      </w:r>
      <w:proofErr w:type="spellEnd"/>
      <w:r w:rsidRPr="00B72CFF">
        <w:t xml:space="preserve">, L. M. (2018). Linking personality and cognition: a meta-analysis. </w:t>
      </w:r>
      <w:r w:rsidRPr="00B72CFF">
        <w:rPr>
          <w:i/>
        </w:rPr>
        <w:t>Philosophical Transactions of the Royal Society of London B: Biological Sciences</w:t>
      </w:r>
      <w:r w:rsidRPr="00B72CFF">
        <w:t xml:space="preserve">, </w:t>
      </w:r>
      <w:r w:rsidRPr="00B72CFF">
        <w:rPr>
          <w:i/>
        </w:rPr>
        <w:t>373</w:t>
      </w:r>
      <w:r w:rsidRPr="00B72CFF">
        <w:t>(1756). doi:10.1098/rstb.2017.0282</w:t>
      </w:r>
    </w:p>
    <w:p w14:paraId="3246D4BA" w14:textId="3D633AB2" w:rsidR="007D1D21" w:rsidRDefault="007D1D21" w:rsidP="007D1D21">
      <w:pPr>
        <w:pStyle w:val="Reference"/>
        <w:rPr>
          <w:rFonts w:eastAsiaTheme="minorHAnsi"/>
        </w:rPr>
      </w:pPr>
      <w:r>
        <w:rPr>
          <w:rFonts w:eastAsiaTheme="minorHAnsi"/>
        </w:rPr>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lastRenderedPageBreak/>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r>
        <w:rPr>
          <w:rFonts w:eastAsiaTheme="minorHAnsi"/>
        </w:rPr>
        <w:t xml:space="preserve">Fox, S. F., McCoy, J. K., &amp; Baird, A. (2003). </w:t>
      </w:r>
      <w:r>
        <w:rPr>
          <w:rFonts w:eastAsiaTheme="minorHAnsi"/>
          <w:i/>
          <w:iCs/>
        </w:rPr>
        <w:t xml:space="preserve">Lizard Social </w:t>
      </w:r>
      <w:proofErr w:type="spellStart"/>
      <w:r>
        <w:rPr>
          <w:rFonts w:eastAsiaTheme="minorHAnsi"/>
          <w:i/>
          <w:iCs/>
        </w:rPr>
        <w:t>Behavior</w:t>
      </w:r>
      <w:proofErr w:type="spellEnd"/>
      <w:r>
        <w:rPr>
          <w:rFonts w:eastAsiaTheme="minorHAnsi"/>
        </w:rPr>
        <w:t>. Baltimore, Maryland: Johns Hopkins University Press.</w:t>
      </w:r>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rFonts w:eastAsiaTheme="minorHAnsi"/>
        </w:rPr>
      </w:pPr>
      <w:proofErr w:type="spellStart"/>
      <w:r>
        <w:rPr>
          <w:rFonts w:eastAsiaTheme="minorHAnsi"/>
        </w:rPr>
        <w:t>Galef</w:t>
      </w:r>
      <w:proofErr w:type="spellEnd"/>
      <w:r>
        <w:rPr>
          <w:rFonts w:eastAsiaTheme="minorHAnsi"/>
        </w:rPr>
        <w:t xml:space="preserve">, B. G. J. &amp; </w:t>
      </w:r>
      <w:proofErr w:type="spellStart"/>
      <w:r>
        <w:rPr>
          <w:rFonts w:eastAsiaTheme="minorHAnsi"/>
        </w:rPr>
        <w:t>Laland</w:t>
      </w:r>
      <w:proofErr w:type="spellEnd"/>
      <w:r>
        <w:rPr>
          <w:rFonts w:eastAsiaTheme="minorHAnsi"/>
        </w:rPr>
        <w:t xml:space="preserve">,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63979B7" w:rsidR="00CA3C3B" w:rsidRDefault="00CA3C3B" w:rsidP="00CA3C3B">
      <w:pPr>
        <w:pStyle w:val="Reference"/>
        <w:rPr>
          <w:rFonts w:eastAsiaTheme="minorHAnsi"/>
        </w:rPr>
      </w:pPr>
      <w:r>
        <w:rPr>
          <w:rFonts w:eastAsiaTheme="minorHAnsi"/>
        </w:rPr>
        <w:t xml:space="preserve">Galsworthy, M. J., </w:t>
      </w:r>
      <w:proofErr w:type="spellStart"/>
      <w:r>
        <w:rPr>
          <w:rFonts w:eastAsiaTheme="minorHAnsi"/>
        </w:rPr>
        <w:t>Amrein</w:t>
      </w:r>
      <w:proofErr w:type="spellEnd"/>
      <w:r>
        <w:rPr>
          <w:rFonts w:eastAsiaTheme="minorHAnsi"/>
        </w:rPr>
        <w:t xml:space="preserve">, I., </w:t>
      </w:r>
      <w:proofErr w:type="spellStart"/>
      <w:r>
        <w:rPr>
          <w:rFonts w:eastAsiaTheme="minorHAnsi"/>
        </w:rPr>
        <w:t>Kuptsov</w:t>
      </w:r>
      <w:proofErr w:type="spellEnd"/>
      <w:r>
        <w:rPr>
          <w:rFonts w:eastAsiaTheme="minorHAnsi"/>
        </w:rPr>
        <w:t xml:space="preserve">, P. A., </w:t>
      </w:r>
      <w:proofErr w:type="spellStart"/>
      <w:r>
        <w:rPr>
          <w:rFonts w:eastAsiaTheme="minorHAnsi"/>
        </w:rPr>
        <w:t>Poletaeva</w:t>
      </w:r>
      <w:proofErr w:type="spellEnd"/>
      <w:r>
        <w:rPr>
          <w:rFonts w:eastAsiaTheme="minorHAnsi"/>
        </w:rPr>
        <w:t>, II, Zinn, P., Rau, A.</w:t>
      </w:r>
      <w:r w:rsidRPr="00CA3C3B">
        <w:rPr>
          <w:rFonts w:eastAsiaTheme="minorHAnsi"/>
        </w:rPr>
        <w:t xml:space="preserve">, </w:t>
      </w:r>
      <w:proofErr w:type="spellStart"/>
      <w:r w:rsidRPr="00CA3C3B">
        <w:rPr>
          <w:rFonts w:eastAsiaTheme="minorHAnsi"/>
        </w:rPr>
        <w:t>Vyssotski</w:t>
      </w:r>
      <w:proofErr w:type="spellEnd"/>
      <w:r w:rsidRPr="00CA3C3B">
        <w:rPr>
          <w:rFonts w:eastAsiaTheme="minorHAnsi"/>
        </w:rPr>
        <w:t>, A.</w:t>
      </w:r>
      <w:r>
        <w:rPr>
          <w:rFonts w:eastAsiaTheme="minorHAnsi"/>
        </w:rPr>
        <w:t xml:space="preserve">, </w:t>
      </w:r>
      <w:proofErr w:type="spellStart"/>
      <w:r>
        <w:rPr>
          <w:rFonts w:eastAsiaTheme="minorHAnsi"/>
        </w:rPr>
        <w:t>Lipp</w:t>
      </w:r>
      <w:proofErr w:type="spellEnd"/>
      <w:r>
        <w:rPr>
          <w:rFonts w:eastAsiaTheme="minorHAnsi"/>
        </w:rPr>
        <w:t xml:space="preserve">, H. P. (2005). A comparison of wild-caught wood mice and bank voles in the </w:t>
      </w:r>
      <w:proofErr w:type="spellStart"/>
      <w:r>
        <w:rPr>
          <w:rFonts w:eastAsiaTheme="minorHAnsi"/>
        </w:rPr>
        <w:t>Intellicage</w:t>
      </w:r>
      <w:proofErr w:type="spellEnd"/>
      <w:r>
        <w:rPr>
          <w:rFonts w:eastAsiaTheme="minorHAnsi"/>
        </w:rPr>
        <w:t xml:space="preserv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p>
    <w:p w14:paraId="15FF52A0" w14:textId="0681C7FF" w:rsidR="00496A9A" w:rsidRPr="0020720D" w:rsidRDefault="00496A9A" w:rsidP="0020720D">
      <w:pPr>
        <w:pStyle w:val="Reference"/>
        <w:rPr>
          <w:rFonts w:eastAsiaTheme="minorHAnsi"/>
        </w:rPr>
      </w:pPr>
      <w:r>
        <w:rPr>
          <w:rFonts w:eastAsiaTheme="minorHAnsi"/>
        </w:rPr>
        <w:t xml:space="preserve">Gardner, M. G., </w:t>
      </w:r>
      <w:proofErr w:type="spellStart"/>
      <w:r>
        <w:rPr>
          <w:rFonts w:eastAsiaTheme="minorHAnsi"/>
        </w:rPr>
        <w:t>Hugall</w:t>
      </w:r>
      <w:proofErr w:type="spellEnd"/>
      <w:r>
        <w:rPr>
          <w:rFonts w:eastAsiaTheme="minorHAnsi"/>
        </w:rPr>
        <w:t xml:space="preserve">, A. F., Donnellan, S. C., Hutchinson, M. N., &amp; Foster, R. (2008). Molecular systematics of social skinks- phylogeny and taxonomy of the </w:t>
      </w:r>
      <w:proofErr w:type="spellStart"/>
      <w:r>
        <w:rPr>
          <w:rFonts w:eastAsiaTheme="minorHAnsi"/>
        </w:rPr>
        <w:t>Egernia</w:t>
      </w:r>
      <w:proofErr w:type="spellEnd"/>
      <w:r>
        <w:rPr>
          <w:rFonts w:eastAsiaTheme="minorHAnsi"/>
        </w:rPr>
        <w:t xml:space="preserve"> group (</w:t>
      </w:r>
      <w:proofErr w:type="spellStart"/>
      <w:r>
        <w:rPr>
          <w:rFonts w:eastAsiaTheme="minorHAnsi"/>
        </w:rPr>
        <w:t>Reptilia</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r>
        <w:rPr>
          <w:rFonts w:eastAsiaTheme="minorHAnsi"/>
          <w:i/>
          <w:iCs/>
        </w:rPr>
        <w:t xml:space="preserve">Zoological Journal of the </w:t>
      </w:r>
      <w:proofErr w:type="spellStart"/>
      <w:r>
        <w:rPr>
          <w:rFonts w:eastAsiaTheme="minorHAnsi"/>
          <w:i/>
          <w:iCs/>
        </w:rPr>
        <w:t>Linnean</w:t>
      </w:r>
      <w:proofErr w:type="spellEnd"/>
      <w:r>
        <w:rPr>
          <w:rFonts w:eastAsiaTheme="minorHAnsi"/>
          <w:i/>
          <w:iCs/>
        </w:rPr>
        <w:t xml:space="preserve"> Society, </w:t>
      </w:r>
      <w:r w:rsidRPr="00C85F27">
        <w:rPr>
          <w:rFonts w:eastAsiaTheme="minorHAnsi"/>
          <w:b/>
          <w:iCs/>
        </w:rPr>
        <w:t>154</w:t>
      </w:r>
      <w:r>
        <w:rPr>
          <w:rFonts w:eastAsiaTheme="minorHAnsi"/>
        </w:rPr>
        <w:t>, 781-794.</w:t>
      </w:r>
    </w:p>
    <w:p w14:paraId="6F807B4B" w14:textId="102997B6" w:rsidR="00EF1CB6" w:rsidRPr="00EF1CB6" w:rsidRDefault="00EF1CB6" w:rsidP="00EF1CB6">
      <w:pPr>
        <w:pStyle w:val="Reference"/>
      </w:pPr>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proofErr w:type="spellStart"/>
      <w:r w:rsidRPr="00E2339A">
        <w:rPr>
          <w:i/>
        </w:rPr>
        <w:t>Petroica</w:t>
      </w:r>
      <w:proofErr w:type="spellEnd"/>
      <w:r w:rsidRPr="00E2339A">
        <w:rPr>
          <w:i/>
        </w:rPr>
        <w:t xml:space="preserve"> </w:t>
      </w:r>
      <w:proofErr w:type="spellStart"/>
      <w:r w:rsidRPr="00E2339A">
        <w:rPr>
          <w:i/>
        </w:rPr>
        <w:t>longipes</w:t>
      </w:r>
      <w:proofErr w:type="spellEnd"/>
      <w:r w:rsidRPr="00E2339A">
        <w:t xml:space="preserve">). </w:t>
      </w:r>
      <w:r w:rsidRPr="00E2339A">
        <w:rPr>
          <w:i/>
        </w:rPr>
        <w:t>Animal Cognition</w:t>
      </w:r>
      <w:r>
        <w:t>,</w:t>
      </w:r>
      <w:r w:rsidRPr="00E2339A">
        <w:t xml:space="preserve"> </w:t>
      </w:r>
      <w:r w:rsidRPr="00E2339A">
        <w:rPr>
          <w:b/>
        </w:rPr>
        <w:t>15</w:t>
      </w:r>
      <w:r w:rsidRPr="00E2339A">
        <w:t>, 1129–1140. (doi:10.1007/s10071-012-0537-3)</w:t>
      </w:r>
    </w:p>
    <w:p w14:paraId="4A56EBAC" w14:textId="4A196679" w:rsidR="005520CA" w:rsidRPr="005520CA" w:rsidRDefault="005520CA" w:rsidP="005520CA">
      <w:pPr>
        <w:pStyle w:val="References"/>
        <w:rPr>
          <w:lang w:val="en-GB"/>
        </w:rPr>
      </w:pPr>
      <w:proofErr w:type="spellStart"/>
      <w:r w:rsidRPr="005E5169">
        <w:rPr>
          <w:lang w:val="en-GB"/>
        </w:rPr>
        <w:lastRenderedPageBreak/>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rFonts w:eastAsiaTheme="minorHAnsi"/>
        </w:rPr>
      </w:pPr>
      <w:proofErr w:type="spellStart"/>
      <w:r>
        <w:rPr>
          <w:rFonts w:eastAsiaTheme="minorHAnsi"/>
        </w:rPr>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proofErr w:type="spellStart"/>
      <w:r>
        <w:rPr>
          <w:rFonts w:eastAsiaTheme="minorHAnsi"/>
        </w:rPr>
        <w:t>Gazzola</w:t>
      </w:r>
      <w:proofErr w:type="spellEnd"/>
      <w:r>
        <w:rPr>
          <w:rFonts w:eastAsiaTheme="minorHAnsi"/>
        </w:rPr>
        <w:t xml:space="preserve">, A., </w:t>
      </w:r>
      <w:proofErr w:type="spellStart"/>
      <w:r>
        <w:rPr>
          <w:rFonts w:eastAsiaTheme="minorHAnsi"/>
        </w:rPr>
        <w:t>Vallortigara</w:t>
      </w:r>
      <w:proofErr w:type="spellEnd"/>
      <w:r>
        <w:rPr>
          <w:rFonts w:eastAsiaTheme="minorHAnsi"/>
        </w:rPr>
        <w:t xml:space="preserve">, G., &amp; </w:t>
      </w:r>
      <w:proofErr w:type="spellStart"/>
      <w:r>
        <w:rPr>
          <w:rFonts w:eastAsiaTheme="minorHAnsi"/>
        </w:rPr>
        <w:t>Pellitteri</w:t>
      </w:r>
      <w:proofErr w:type="spellEnd"/>
      <w:r>
        <w:rPr>
          <w:rFonts w:eastAsiaTheme="minorHAnsi"/>
        </w:rPr>
        <w:t xml:space="preserve">-Rosa,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7723590B" w14:textId="52766249" w:rsidR="00EF1CB6" w:rsidRDefault="00EF1CB6" w:rsidP="00EF1CB6">
      <w:pPr>
        <w:pStyle w:val="Reference"/>
        <w:rPr>
          <w:szCs w:val="22"/>
          <w:lang w:val="en-US"/>
        </w:rPr>
      </w:pPr>
      <w:proofErr w:type="spellStart"/>
      <w:r w:rsidRPr="00E2339A">
        <w:rPr>
          <w:szCs w:val="22"/>
          <w:lang w:val="en-US"/>
        </w:rPr>
        <w:t>Hanus</w:t>
      </w:r>
      <w:proofErr w:type="spellEnd"/>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p>
    <w:p w14:paraId="22A56290" w14:textId="31368682" w:rsidR="00A70646" w:rsidRPr="00A70646" w:rsidRDefault="00A70646" w:rsidP="00A70646">
      <w:pPr>
        <w:pStyle w:val="Reference"/>
      </w:pPr>
      <w:r w:rsidRPr="00EC1CA1">
        <w:t xml:space="preserve">Harrison, F. E., </w:t>
      </w:r>
      <w:proofErr w:type="spellStart"/>
      <w:r w:rsidRPr="00EC1CA1">
        <w:t>Reiserer</w:t>
      </w:r>
      <w:proofErr w:type="spellEnd"/>
      <w:r w:rsidRPr="00EC1CA1">
        <w:t xml:space="preserve">, R. S., </w:t>
      </w:r>
      <w:proofErr w:type="spellStart"/>
      <w:r w:rsidRPr="00EC1CA1">
        <w:t>Tomarken</w:t>
      </w:r>
      <w:proofErr w:type="spellEnd"/>
      <w:r w:rsidRPr="00EC1CA1">
        <w:t xml:space="preserve">, A. J., &amp; McDonald, M. P. (2006). Spatial and </w:t>
      </w:r>
      <w:proofErr w:type="spellStart"/>
      <w:r w:rsidRPr="00EC1CA1">
        <w:t>nonspatial</w:t>
      </w:r>
      <w:proofErr w:type="spellEnd"/>
      <w:r w:rsidRPr="00EC1CA1">
        <w:t xml:space="preserve"> escape strategies in the Barnes maze. </w:t>
      </w:r>
      <w:r w:rsidRPr="00EC1CA1">
        <w:rPr>
          <w:i/>
          <w:iCs/>
        </w:rPr>
        <w:t xml:space="preserve">Learning &amp; Memory, </w:t>
      </w:r>
      <w:r w:rsidRPr="00EC1CA1">
        <w:rPr>
          <w:b/>
          <w:iCs/>
        </w:rPr>
        <w:t>13</w:t>
      </w:r>
      <w:r w:rsidRPr="00EC1CA1">
        <w:t>, 809-819. doi:10.1101/lm.334306</w:t>
      </w:r>
    </w:p>
    <w:p w14:paraId="5615FBA7" w14:textId="0A67F277" w:rsidR="002A5762" w:rsidRPr="002C6C71" w:rsidRDefault="002A5762" w:rsidP="0047312C">
      <w:pPr>
        <w:pStyle w:val="Reference"/>
      </w:pPr>
      <w:r w:rsidRPr="002C3956">
        <w:t>Hayes, K.</w:t>
      </w:r>
      <w:r>
        <w:t xml:space="preserve"> </w:t>
      </w:r>
      <w:r w:rsidRPr="002C3956">
        <w:t>R., &amp; Barry, S.</w:t>
      </w:r>
      <w:r>
        <w:t xml:space="preserve"> </w:t>
      </w:r>
      <w:r w:rsidRPr="002C3956">
        <w:t xml:space="preserve">C. (2008). Are there any consistent predictors of invasion success? Biological Invasions, </w:t>
      </w:r>
      <w:r w:rsidRPr="007844DB">
        <w:rPr>
          <w:b/>
        </w:rPr>
        <w:t>10</w:t>
      </w:r>
      <w:r w:rsidRPr="002C3956">
        <w:t>, 483–506.</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rFonts w:eastAsiaTheme="minorHAnsi"/>
        </w:rPr>
      </w:pPr>
      <w:r w:rsidRPr="00673040">
        <w:rPr>
          <w:rFonts w:eastAsiaTheme="minorHAnsi"/>
        </w:rPr>
        <w:lastRenderedPageBreak/>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28EF5A" w:rsidR="009534C9" w:rsidRDefault="009534C9" w:rsidP="009534C9">
      <w:pPr>
        <w:pStyle w:val="Reference"/>
        <w:rPr>
          <w:rFonts w:eastAsiaTheme="minorHAnsi"/>
        </w:rPr>
      </w:pPr>
      <w:proofErr w:type="spellStart"/>
      <w:r>
        <w:rPr>
          <w:rFonts w:eastAsiaTheme="minorHAnsi"/>
        </w:rPr>
        <w:t>Heyes</w:t>
      </w:r>
      <w:proofErr w:type="spellEnd"/>
      <w:r>
        <w:rPr>
          <w:rFonts w:eastAsiaTheme="minorHAnsi"/>
        </w:rPr>
        <w:t xml:space="preserve">,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p>
    <w:p w14:paraId="18775AB2" w14:textId="2E1EA179" w:rsidR="002A5762" w:rsidRPr="0047312C" w:rsidRDefault="002A5762" w:rsidP="0047312C">
      <w:pPr>
        <w:pStyle w:val="Reference"/>
      </w:pPr>
      <w:r w:rsidRPr="003F5356">
        <w:t>Higgins</w:t>
      </w:r>
      <w:r>
        <w:t>,</w:t>
      </w:r>
      <w:r w:rsidRPr="003F5356">
        <w:t xml:space="preserve"> J</w:t>
      </w:r>
      <w:r>
        <w:t xml:space="preserve">. </w:t>
      </w:r>
      <w:r w:rsidRPr="003F5356">
        <w:t>P</w:t>
      </w:r>
      <w:r>
        <w:t xml:space="preserve">. </w:t>
      </w:r>
      <w:r w:rsidRPr="003F5356">
        <w:t>T</w:t>
      </w:r>
      <w:r>
        <w:t>.</w:t>
      </w:r>
      <w:r w:rsidRPr="003F5356">
        <w:t xml:space="preserve">, </w:t>
      </w:r>
      <w:r>
        <w:t xml:space="preserve">&amp; </w:t>
      </w:r>
      <w:r w:rsidRPr="003F5356">
        <w:t>Green</w:t>
      </w:r>
      <w:r>
        <w:t>,</w:t>
      </w:r>
      <w:r w:rsidRPr="003F5356">
        <w:t xml:space="preserve"> S</w:t>
      </w:r>
      <w:r>
        <w:t>.</w:t>
      </w:r>
      <w:r w:rsidRPr="003F5356">
        <w:t xml:space="preserve"> (</w:t>
      </w:r>
      <w:r>
        <w:t>2011</w:t>
      </w:r>
      <w:r w:rsidRPr="003F5356">
        <w:t xml:space="preserve">). </w:t>
      </w:r>
      <w:r w:rsidRPr="003F5356">
        <w:rPr>
          <w:rFonts w:eastAsiaTheme="majorEastAsia"/>
        </w:rPr>
        <w:t>Cochrane Handbook for Systematic Reviews of Interventions</w:t>
      </w:r>
      <w:r w:rsidRPr="003F5356">
        <w:t xml:space="preserve"> Version 5.1.0. The Cochrane Collaboration. Available from http://handbook.cochrane.org.</w:t>
      </w:r>
    </w:p>
    <w:p w14:paraId="435ECEDB" w14:textId="37BE07D0"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103E8B3C" w14:textId="743E3D6F" w:rsidR="00255188" w:rsidRPr="00255188" w:rsidRDefault="00255188" w:rsidP="00255188">
      <w:pPr>
        <w:pStyle w:val="Reference"/>
      </w:pPr>
      <w:r w:rsidRPr="00B72CFF">
        <w:t xml:space="preserve">Huebner, F., </w:t>
      </w:r>
      <w:proofErr w:type="spellStart"/>
      <w:r w:rsidRPr="00B72CFF">
        <w:t>Fichtel</w:t>
      </w:r>
      <w:proofErr w:type="spellEnd"/>
      <w:r w:rsidRPr="00B72CFF">
        <w:t xml:space="preserve">, C., &amp; </w:t>
      </w:r>
      <w:proofErr w:type="spellStart"/>
      <w:r w:rsidRPr="00B72CFF">
        <w:t>Kappeler</w:t>
      </w:r>
      <w:proofErr w:type="spellEnd"/>
      <w:r w:rsidRPr="00B72CFF">
        <w:t xml:space="preserve">, P. M. (2018). Linking cognition with fitness in a wild primate: fitness correlates of problem-solving performance and spatial learning ability. </w:t>
      </w:r>
      <w:r w:rsidRPr="00B72CFF">
        <w:rPr>
          <w:i/>
        </w:rPr>
        <w:t>Philosophical Transactions of the Royal Society of London B: Biological Sciences, 373</w:t>
      </w:r>
      <w:r w:rsidRPr="00B72CFF">
        <w:t>(1756). doi:10.1098/rstb.2017.0295</w:t>
      </w:r>
    </w:p>
    <w:p w14:paraId="4969CC16" w14:textId="7EBC338C" w:rsidR="00680DBD" w:rsidRPr="00680DBD" w:rsidRDefault="00680DBD" w:rsidP="00680DBD">
      <w:pPr>
        <w:pStyle w:val="Reference"/>
      </w:pPr>
      <w:r w:rsidRPr="00680DBD">
        <w:t>Humphrey, N. (1976). The social function of intellect. In P. P. G. Bateson &amp; R. A. Hinde (Eds.), Growing Points in Ethology (pp. 303-317). Cambridge: Cambridge University Press.</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rFonts w:eastAsiaTheme="minorHAnsi"/>
        </w:rPr>
      </w:pPr>
      <w:proofErr w:type="spellStart"/>
      <w:r>
        <w:rPr>
          <w:rFonts w:eastAsiaTheme="minorHAnsi"/>
        </w:rPr>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0DD5AE2" w14:textId="043A5850" w:rsidR="00680DBD" w:rsidRDefault="00680DBD" w:rsidP="00680DBD">
      <w:pPr>
        <w:pStyle w:val="Reference"/>
      </w:pPr>
      <w:r w:rsidRPr="00680DBD">
        <w:lastRenderedPageBreak/>
        <w:t xml:space="preserve">Jolly, A. (1966). Lemur social </w:t>
      </w:r>
      <w:proofErr w:type="spellStart"/>
      <w:r w:rsidRPr="00680DBD">
        <w:t>behavior</w:t>
      </w:r>
      <w:proofErr w:type="spellEnd"/>
      <w:r w:rsidRPr="00680DBD">
        <w:t xml:space="preserve"> and primate intelligence. </w:t>
      </w:r>
      <w:r w:rsidRPr="007772E0">
        <w:rPr>
          <w:i/>
        </w:rPr>
        <w:t>American Association for the Advancement of Science</w:t>
      </w:r>
      <w:r w:rsidRPr="00680DBD">
        <w:t xml:space="preserve">, </w:t>
      </w:r>
      <w:r w:rsidRPr="007772E0">
        <w:rPr>
          <w:b/>
        </w:rPr>
        <w:t>153</w:t>
      </w:r>
      <w:r w:rsidRPr="00680DBD">
        <w:t>, 501-506.</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712889DF"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3B3E1444" w14:textId="389A644E" w:rsidR="006F770F" w:rsidRPr="002C6C71" w:rsidRDefault="006F770F" w:rsidP="0047312C">
      <w:pPr>
        <w:pStyle w:val="Reference"/>
      </w:pPr>
      <w:proofErr w:type="spellStart"/>
      <w:r w:rsidRPr="00C078CE">
        <w:t>Karsten</w:t>
      </w:r>
      <w:proofErr w:type="spellEnd"/>
      <w:r w:rsidRPr="00C078CE">
        <w:t xml:space="preserve">, K. B., </w:t>
      </w:r>
      <w:proofErr w:type="spellStart"/>
      <w:r w:rsidRPr="00C078CE">
        <w:t>Andriamandimbiarisoa</w:t>
      </w:r>
      <w:proofErr w:type="spellEnd"/>
      <w:r w:rsidRPr="00C078CE">
        <w:t xml:space="preserve">, L. N., Fox, S. F., &amp; </w:t>
      </w:r>
      <w:proofErr w:type="spellStart"/>
      <w:r w:rsidRPr="00C078CE">
        <w:t>Raxworthy</w:t>
      </w:r>
      <w:proofErr w:type="spellEnd"/>
      <w:r w:rsidRPr="00C078CE">
        <w:t xml:space="preserve">, C. J. (2008). A unique life history among tetrapods: an annual chameleon living mostly as an egg. </w:t>
      </w:r>
      <w:r w:rsidRPr="00C078CE">
        <w:rPr>
          <w:i/>
          <w:iCs/>
        </w:rPr>
        <w:t>Proceedings of the National Academy of Sciences of the United States of America</w:t>
      </w:r>
      <w:r w:rsidRPr="00C078CE">
        <w:t xml:space="preserve">, </w:t>
      </w:r>
      <w:r w:rsidRPr="002C6C71">
        <w:rPr>
          <w:b/>
          <w:iCs/>
        </w:rPr>
        <w:t>105</w:t>
      </w:r>
      <w:r w:rsidRPr="00C078CE">
        <w:t xml:space="preserve">, 8980-4. </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response to a toxic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6487B771"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 xml:space="preserve">Pogona </w:t>
      </w:r>
      <w:proofErr w:type="spellStart"/>
      <w:r w:rsidRPr="00762CC5">
        <w:rPr>
          <w:rFonts w:eastAsiaTheme="minorHAnsi"/>
          <w:i/>
        </w:rPr>
        <w:t>vitticeps</w:t>
      </w:r>
      <w:proofErr w:type="spellEnd"/>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4595665B" w14:textId="17AAE01B" w:rsidR="00386C43" w:rsidRDefault="00386C43" w:rsidP="007844DB">
      <w:pPr>
        <w:pStyle w:val="Reference"/>
      </w:pPr>
      <w:r w:rsidRPr="002C3956">
        <w:t>Kolar, C.</w:t>
      </w:r>
      <w:r>
        <w:t xml:space="preserve"> </w:t>
      </w:r>
      <w:r w:rsidRPr="002C3956">
        <w:t>S., &amp; Lodge, D.</w:t>
      </w:r>
      <w:r>
        <w:t xml:space="preserve"> </w:t>
      </w:r>
      <w:r w:rsidRPr="002C3956">
        <w:t xml:space="preserve">M. (2001) .Progress in invasion biology: predicting invaders. Trends in Ecology and Evolution, </w:t>
      </w:r>
      <w:r w:rsidRPr="007844DB">
        <w:rPr>
          <w:b/>
        </w:rPr>
        <w:t>16</w:t>
      </w:r>
      <w:r w:rsidRPr="002C3956">
        <w:t>, 199–204.</w:t>
      </w:r>
    </w:p>
    <w:p w14:paraId="11642D99" w14:textId="12B82FC6" w:rsidR="00A70646" w:rsidRPr="00A70646" w:rsidRDefault="00A70646" w:rsidP="00A70646">
      <w:pPr>
        <w:pStyle w:val="Reference"/>
      </w:pPr>
      <w:r w:rsidRPr="00EC1CA1">
        <w:t xml:space="preserve">Koopmans, G., </w:t>
      </w:r>
      <w:proofErr w:type="spellStart"/>
      <w:r w:rsidRPr="00EC1CA1">
        <w:t>Blokland</w:t>
      </w:r>
      <w:proofErr w:type="spellEnd"/>
      <w:r w:rsidRPr="00EC1CA1">
        <w:t xml:space="preserve">, A., </w:t>
      </w:r>
      <w:proofErr w:type="spellStart"/>
      <w:r w:rsidRPr="00EC1CA1">
        <w:t>Vannieuwenhuijzen</w:t>
      </w:r>
      <w:proofErr w:type="spellEnd"/>
      <w:r w:rsidRPr="00EC1CA1">
        <w:t xml:space="preserve">, P., &amp; </w:t>
      </w:r>
      <w:proofErr w:type="spellStart"/>
      <w:r w:rsidRPr="00EC1CA1">
        <w:t>Prickaerts</w:t>
      </w:r>
      <w:proofErr w:type="spellEnd"/>
      <w:r w:rsidRPr="00EC1CA1">
        <w:t xml:space="preserve">, J. (2003). Assessment of spatial learning abilities of mice in a new circular maze. </w:t>
      </w:r>
      <w:r w:rsidRPr="008C410F">
        <w:rPr>
          <w:i/>
        </w:rPr>
        <w:t xml:space="preserve">Physiology &amp; </w:t>
      </w:r>
      <w:proofErr w:type="spellStart"/>
      <w:r w:rsidRPr="008C410F">
        <w:rPr>
          <w:i/>
        </w:rPr>
        <w:t>Behavior</w:t>
      </w:r>
      <w:proofErr w:type="spellEnd"/>
      <w:r w:rsidRPr="00EC1CA1">
        <w:t xml:space="preserve">, </w:t>
      </w:r>
      <w:r w:rsidRPr="00EC1CA1">
        <w:rPr>
          <w:b/>
        </w:rPr>
        <w:t>79</w:t>
      </w:r>
      <w:r w:rsidRPr="00EC1CA1">
        <w:t>, 683-693. doi:10.1016/s0031-9384(03)00171-9</w:t>
      </w:r>
    </w:p>
    <w:p w14:paraId="3CDA7568" w14:textId="5887F493" w:rsidR="00762CC5" w:rsidRDefault="00762CC5" w:rsidP="00762CC5">
      <w:pPr>
        <w:pStyle w:val="Reference"/>
        <w:rPr>
          <w:rFonts w:eastAsiaTheme="minorHAnsi"/>
        </w:rPr>
      </w:pPr>
      <w:proofErr w:type="spellStart"/>
      <w:r>
        <w:rPr>
          <w:rFonts w:eastAsiaTheme="minorHAnsi"/>
        </w:rPr>
        <w:lastRenderedPageBreak/>
        <w:t>LaDage</w:t>
      </w:r>
      <w:proofErr w:type="spellEnd"/>
      <w:r>
        <w:rPr>
          <w:rFonts w:eastAsiaTheme="minorHAnsi"/>
        </w:rPr>
        <w:t xml:space="preserve">, L. D., Roth, T. C., </w:t>
      </w:r>
      <w:proofErr w:type="spellStart"/>
      <w:r>
        <w:rPr>
          <w:rFonts w:eastAsiaTheme="minorHAnsi"/>
        </w:rPr>
        <w:t>Cerjanic</w:t>
      </w:r>
      <w:proofErr w:type="spellEnd"/>
      <w:r>
        <w:rPr>
          <w:rFonts w:eastAsiaTheme="minorHAnsi"/>
        </w:rPr>
        <w:t xml:space="preserve">, A. M., </w:t>
      </w:r>
      <w:proofErr w:type="spellStart"/>
      <w:r>
        <w:rPr>
          <w:rFonts w:eastAsiaTheme="minorHAnsi"/>
        </w:rPr>
        <w:t>Sinervo</w:t>
      </w:r>
      <w:proofErr w:type="spellEnd"/>
      <w:r>
        <w:rPr>
          <w:rFonts w:eastAsiaTheme="minorHAnsi"/>
        </w:rPr>
        <w:t xml:space="preserve">,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28A18DBE"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58C78079" w14:textId="53C275E5" w:rsidR="00255188" w:rsidRPr="00255188" w:rsidRDefault="00255188" w:rsidP="00255188">
      <w:pPr>
        <w:pStyle w:val="Reference"/>
      </w:pPr>
      <w:r w:rsidRPr="00B72CFF">
        <w:t xml:space="preserve">Lefebvre, L., Reader, S. M., &amp; Sol, D. (2004). Brains, innovations and evolution in birds and primates. </w:t>
      </w:r>
      <w:r w:rsidRPr="00B72CFF">
        <w:rPr>
          <w:i/>
        </w:rPr>
        <w:t xml:space="preserve">Brain </w:t>
      </w:r>
      <w:proofErr w:type="spellStart"/>
      <w:r w:rsidRPr="00B72CFF">
        <w:rPr>
          <w:i/>
        </w:rPr>
        <w:t>Behavior</w:t>
      </w:r>
      <w:proofErr w:type="spellEnd"/>
      <w:r w:rsidRPr="00B72CFF">
        <w:rPr>
          <w:i/>
        </w:rPr>
        <w:t xml:space="preserve"> and Evolution, 63</w:t>
      </w:r>
      <w:r w:rsidRPr="00B72CFF">
        <w:t>(4), 233-246. doi:10.1159/000076784</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36F1C100"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7385E215" w14:textId="01E113E9" w:rsidR="00255188" w:rsidRPr="00255188" w:rsidRDefault="00255188" w:rsidP="00255188">
      <w:pPr>
        <w:pStyle w:val="Reference"/>
      </w:pPr>
      <w:r w:rsidRPr="00B72CFF">
        <w:t xml:space="preserve">Madden, J. R., Langley, E. J. G., Whiteside, M. A., </w:t>
      </w:r>
      <w:proofErr w:type="spellStart"/>
      <w:r w:rsidRPr="00B72CFF">
        <w:t>Beardsworth</w:t>
      </w:r>
      <w:proofErr w:type="spellEnd"/>
      <w:r w:rsidRPr="00B72CFF">
        <w:t xml:space="preserve">, C. E., &amp; van Horik, J. O. (2018). The quick are the dead: pheasants that are slow to reverse a learned association survive for longer in the wild. </w:t>
      </w:r>
      <w:r w:rsidRPr="00B72CFF">
        <w:rPr>
          <w:i/>
        </w:rPr>
        <w:t>Philosophical Transactions of the Royal Society of London B: Biological Sciences, 373</w:t>
      </w:r>
      <w:r w:rsidRPr="00B72CFF">
        <w:t>(1756). doi:10.1098/rstb.2017.0297</w:t>
      </w:r>
    </w:p>
    <w:p w14:paraId="03C93C1E" w14:textId="67B0FC25" w:rsidR="00762CC5" w:rsidRDefault="00762CC5" w:rsidP="00762CC5">
      <w:pPr>
        <w:pStyle w:val="Reference"/>
        <w:rPr>
          <w:rFonts w:eastAsiaTheme="minorHAnsi"/>
        </w:rPr>
      </w:pPr>
      <w:proofErr w:type="spellStart"/>
      <w:r>
        <w:rPr>
          <w:rFonts w:eastAsiaTheme="minorHAnsi"/>
        </w:rPr>
        <w:lastRenderedPageBreak/>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76AABA4A"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0EB99921" w14:textId="253E1DD3" w:rsidR="00001094" w:rsidRPr="002C6C71" w:rsidRDefault="00001094" w:rsidP="0047312C">
      <w:pPr>
        <w:pStyle w:val="Reference"/>
      </w:pPr>
      <w:r w:rsidRPr="000603AE">
        <w:t xml:space="preserve">McGowan, J., &amp; Sampson, M. (2005). Systematic reviews need systematic searchers. </w:t>
      </w:r>
      <w:r w:rsidRPr="002C6C71">
        <w:rPr>
          <w:i/>
        </w:rPr>
        <w:t>Journal of the Medical Library Association</w:t>
      </w:r>
      <w:r w:rsidRPr="000603AE">
        <w:t xml:space="preserve">, </w:t>
      </w:r>
      <w:r w:rsidRPr="002C6C71">
        <w:rPr>
          <w:b/>
        </w:rPr>
        <w:t>93</w:t>
      </w:r>
      <w:r w:rsidRPr="000603AE">
        <w:t>, 74-80.</w:t>
      </w:r>
    </w:p>
    <w:p w14:paraId="2BA9E1B7" w14:textId="42DAA3BA" w:rsidR="00305A2E" w:rsidRPr="00D5416F" w:rsidRDefault="00305A2E" w:rsidP="00D5416F">
      <w:pPr>
        <w:pStyle w:val="Reference"/>
        <w:rPr>
          <w:rFonts w:eastAsiaTheme="minorHAnsi"/>
        </w:rPr>
      </w:pPr>
      <w:r>
        <w:rPr>
          <w:rFonts w:eastAsiaTheme="minorHAnsi"/>
        </w:rPr>
        <w:t xml:space="preserve">Mohammed, A. H., Zhu, S. W., </w:t>
      </w:r>
      <w:proofErr w:type="spellStart"/>
      <w:r>
        <w:rPr>
          <w:rFonts w:eastAsiaTheme="minorHAnsi"/>
        </w:rPr>
        <w:t>Darmopil</w:t>
      </w:r>
      <w:proofErr w:type="spellEnd"/>
      <w:r>
        <w:rPr>
          <w:rFonts w:eastAsiaTheme="minorHAnsi"/>
        </w:rPr>
        <w:t xml:space="preserve">, S., </w:t>
      </w:r>
      <w:proofErr w:type="spellStart"/>
      <w:r>
        <w:rPr>
          <w:rFonts w:eastAsiaTheme="minorHAnsi"/>
        </w:rPr>
        <w:t>Hjerling</w:t>
      </w:r>
      <w:proofErr w:type="spellEnd"/>
      <w:r>
        <w:rPr>
          <w:rFonts w:eastAsiaTheme="minorHAnsi"/>
        </w:rPr>
        <w:t xml:space="preserve">-Leffler, J., </w:t>
      </w:r>
      <w:proofErr w:type="spellStart"/>
      <w:r>
        <w:rPr>
          <w:rFonts w:eastAsiaTheme="minorHAnsi"/>
        </w:rPr>
        <w:t>Ernfors</w:t>
      </w:r>
      <w:proofErr w:type="spellEnd"/>
      <w:r>
        <w:rPr>
          <w:rFonts w:eastAsiaTheme="minorHAnsi"/>
        </w:rPr>
        <w:t xml:space="preserve">, P., </w:t>
      </w:r>
      <w:proofErr w:type="spellStart"/>
      <w:r>
        <w:rPr>
          <w:rFonts w:eastAsiaTheme="minorHAnsi"/>
        </w:rPr>
        <w:t>Winblad</w:t>
      </w:r>
      <w:proofErr w:type="spellEnd"/>
      <w:r>
        <w:rPr>
          <w:rFonts w:eastAsiaTheme="minorHAnsi"/>
        </w:rPr>
        <w:t xml:space="preserve">, B., Diamond, M. C., Eriksson, P. S., &amp; </w:t>
      </w:r>
      <w:proofErr w:type="spellStart"/>
      <w:r>
        <w:rPr>
          <w:rFonts w:eastAsiaTheme="minorHAnsi"/>
        </w:rPr>
        <w:t>Bogdanovic</w:t>
      </w:r>
      <w:proofErr w:type="spellEnd"/>
      <w:r>
        <w:rPr>
          <w:rFonts w:eastAsiaTheme="minorHAnsi"/>
        </w:rPr>
        <w:t xml:space="preserve">, N. (2002). Environmental enrichment and the brain. </w:t>
      </w:r>
      <w:r>
        <w:rPr>
          <w:rFonts w:eastAsiaTheme="minorHAnsi"/>
          <w:i/>
          <w:iCs/>
        </w:rPr>
        <w:t xml:space="preserve">Progress in Brain Research, </w:t>
      </w:r>
      <w:r w:rsidRPr="007067DA">
        <w:rPr>
          <w:rFonts w:eastAsiaTheme="minorHAnsi"/>
          <w:b/>
          <w:iCs/>
        </w:rPr>
        <w:t>138</w:t>
      </w:r>
      <w:r>
        <w:rPr>
          <w:rFonts w:eastAsiaTheme="minorHAnsi"/>
        </w:rPr>
        <w:t>, 109-133.</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38FEC42E"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20B8DFF8" w14:textId="61D0DE56" w:rsidR="00255188" w:rsidRPr="00255188" w:rsidRDefault="00255188" w:rsidP="00255188">
      <w:pPr>
        <w:pStyle w:val="Reference"/>
      </w:pPr>
      <w:proofErr w:type="spellStart"/>
      <w:r w:rsidRPr="00B72CFF">
        <w:lastRenderedPageBreak/>
        <w:t>Mustafar</w:t>
      </w:r>
      <w:proofErr w:type="spellEnd"/>
      <w:r w:rsidRPr="00B72CFF">
        <w:t xml:space="preserve">, F., Harvey, M. A., </w:t>
      </w:r>
      <w:proofErr w:type="spellStart"/>
      <w:r w:rsidRPr="00B72CFF">
        <w:t>Khani</w:t>
      </w:r>
      <w:proofErr w:type="spellEnd"/>
      <w:r w:rsidRPr="00B72CFF">
        <w:t xml:space="preserve">, A., </w:t>
      </w:r>
      <w:proofErr w:type="spellStart"/>
      <w:r w:rsidRPr="00B72CFF">
        <w:t>Arato</w:t>
      </w:r>
      <w:proofErr w:type="spellEnd"/>
      <w:r w:rsidRPr="00B72CFF">
        <w:t xml:space="preserve">, J., &amp; Rainer, G. (2018). Divergent solution to visual problem solving across mammalian species. </w:t>
      </w:r>
      <w:proofErr w:type="spellStart"/>
      <w:r w:rsidRPr="00213F3E">
        <w:rPr>
          <w:i/>
        </w:rPr>
        <w:t>eNeuro</w:t>
      </w:r>
      <w:proofErr w:type="spellEnd"/>
      <w:r w:rsidRPr="00213F3E">
        <w:rPr>
          <w:i/>
        </w:rPr>
        <w:t xml:space="preserve">, </w:t>
      </w:r>
      <w:r w:rsidRPr="00213F3E">
        <w:rPr>
          <w:rFonts w:eastAsiaTheme="minorHAnsi"/>
          <w:i/>
        </w:rPr>
        <w:t>5</w:t>
      </w:r>
      <w:r w:rsidRPr="00213F3E">
        <w:rPr>
          <w:rFonts w:eastAsiaTheme="minorHAnsi"/>
        </w:rPr>
        <w:t>(4) ENEURO.0167-18.2018</w:t>
      </w:r>
      <w:r w:rsidRPr="00B72CFF">
        <w:t>. doi:10.13039/501100001711Schweizerischer</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lastRenderedPageBreak/>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proofErr w:type="spellStart"/>
      <w:r>
        <w:rPr>
          <w:rFonts w:eastAsiaTheme="minorHAnsi"/>
        </w:rPr>
        <w:t>Petrazzini</w:t>
      </w:r>
      <w:proofErr w:type="spellEnd"/>
      <w:r>
        <w:rPr>
          <w:rFonts w:eastAsiaTheme="minorHAnsi"/>
        </w:rPr>
        <w:t xml:space="preserve">, M. E. M., </w:t>
      </w:r>
      <w:proofErr w:type="spellStart"/>
      <w:r>
        <w:rPr>
          <w:rFonts w:eastAsiaTheme="minorHAnsi"/>
        </w:rPr>
        <w:t>Fraccaroli</w:t>
      </w:r>
      <w:proofErr w:type="spellEnd"/>
      <w:r>
        <w:rPr>
          <w:rFonts w:eastAsiaTheme="minorHAnsi"/>
        </w:rPr>
        <w:t xml:space="preserve">, I., </w:t>
      </w:r>
      <w:proofErr w:type="spellStart"/>
      <w:r>
        <w:rPr>
          <w:rFonts w:eastAsiaTheme="minorHAnsi"/>
        </w:rPr>
        <w:t>Gariboldi</w:t>
      </w:r>
      <w:proofErr w:type="spellEnd"/>
      <w:r>
        <w:rPr>
          <w:rFonts w:eastAsiaTheme="minorHAnsi"/>
        </w:rPr>
        <w:t xml:space="preserve">, F., </w:t>
      </w:r>
      <w:proofErr w:type="spellStart"/>
      <w:r>
        <w:rPr>
          <w:rFonts w:eastAsiaTheme="minorHAnsi"/>
        </w:rPr>
        <w:t>Agrillo</w:t>
      </w:r>
      <w:proofErr w:type="spellEnd"/>
      <w:r>
        <w:rPr>
          <w:rFonts w:eastAsiaTheme="minorHAnsi"/>
        </w:rPr>
        <w:t xml:space="preserve">, C., </w:t>
      </w:r>
      <w:proofErr w:type="spellStart"/>
      <w:r>
        <w:rPr>
          <w:rFonts w:eastAsiaTheme="minorHAnsi"/>
        </w:rPr>
        <w:t>Bisazza</w:t>
      </w:r>
      <w:proofErr w:type="spellEnd"/>
      <w:r>
        <w:rPr>
          <w:rFonts w:eastAsiaTheme="minorHAnsi"/>
        </w:rPr>
        <w:t xml:space="preserve">, A., Bertolucci, C., &amp; </w:t>
      </w:r>
      <w:proofErr w:type="spellStart"/>
      <w:r>
        <w:rPr>
          <w:rFonts w:eastAsiaTheme="minorHAnsi"/>
        </w:rPr>
        <w:t>Foa</w:t>
      </w:r>
      <w:proofErr w:type="spellEnd"/>
      <w:r>
        <w:rPr>
          <w:rFonts w:eastAsiaTheme="minorHAnsi"/>
        </w:rPr>
        <w:t>, A. (2017). Quantitative abilities in a reptile (</w:t>
      </w:r>
      <w:proofErr w:type="spellStart"/>
      <w:r w:rsidRPr="00DB104F">
        <w:rPr>
          <w:rFonts w:eastAsiaTheme="minorHAnsi"/>
          <w:i/>
        </w:rPr>
        <w:t>Podarcis</w:t>
      </w:r>
      <w:proofErr w:type="spellEnd"/>
      <w:r w:rsidRPr="00DB104F">
        <w:rPr>
          <w:rFonts w:eastAsiaTheme="minorHAnsi"/>
          <w:i/>
        </w:rPr>
        <w:t xml:space="preserve"> </w:t>
      </w:r>
      <w:proofErr w:type="spellStart"/>
      <w:r w:rsidRPr="00DB104F">
        <w:rPr>
          <w:rFonts w:eastAsiaTheme="minorHAnsi"/>
          <w:i/>
        </w:rPr>
        <w:t>sicula</w:t>
      </w:r>
      <w:proofErr w:type="spellEnd"/>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p>
    <w:p w14:paraId="4CB116FD" w14:textId="3BE67576" w:rsidR="00DA481A" w:rsidRDefault="00DA481A" w:rsidP="00DA481A">
      <w:pPr>
        <w:pStyle w:val="Reference"/>
        <w:rPr>
          <w:rFonts w:eastAsiaTheme="minorHAnsi"/>
        </w:rPr>
      </w:pPr>
      <w:r>
        <w:rPr>
          <w:rFonts w:eastAsiaTheme="minorHAnsi"/>
        </w:rPr>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proofErr w:type="spellStart"/>
      <w:r w:rsidRPr="00E2339A">
        <w:t>Pahl</w:t>
      </w:r>
      <w:proofErr w:type="spellEnd"/>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w:t>
      </w:r>
      <w:proofErr w:type="spellEnd"/>
      <w:r>
        <w:rPr>
          <w:rFonts w:eastAsiaTheme="minorHAnsi"/>
        </w:rPr>
        <w:t xml:space="preserve">, S.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proofErr w:type="spellStart"/>
      <w:r w:rsidRPr="00015C59">
        <w:rPr>
          <w:rFonts w:eastAsiaTheme="minorHAnsi"/>
          <w:i/>
        </w:rPr>
        <w:t>Tiliqua</w:t>
      </w:r>
      <w:proofErr w:type="spellEnd"/>
      <w:r w:rsidRPr="00015C59">
        <w:rPr>
          <w:rFonts w:eastAsiaTheme="minorHAnsi"/>
          <w:i/>
        </w:rPr>
        <w:t xml:space="preserve"> </w:t>
      </w:r>
      <w:proofErr w:type="spellStart"/>
      <w:r w:rsidRPr="00015C59">
        <w:rPr>
          <w:rFonts w:eastAsiaTheme="minorHAnsi"/>
          <w:i/>
        </w:rPr>
        <w:t>scincoides</w:t>
      </w:r>
      <w:proofErr w:type="spellEnd"/>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7741A2">
        <w:rPr>
          <w:rFonts w:eastAsiaTheme="minorHAnsi"/>
          <w:b/>
          <w:iCs/>
        </w:rPr>
        <w:t>1985</w:t>
      </w:r>
      <w:r>
        <w:rPr>
          <w:rFonts w:eastAsiaTheme="minorHAnsi"/>
        </w:rPr>
        <w:t>, 409-414.</w:t>
      </w:r>
    </w:p>
    <w:p w14:paraId="4C2C23AC" w14:textId="72A79093" w:rsidR="002B3F55" w:rsidRDefault="002B3F55" w:rsidP="002B3F55">
      <w:pPr>
        <w:pStyle w:val="Reference"/>
        <w:rPr>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r>
        <w:rPr>
          <w:rFonts w:eastAsiaTheme="minorHAnsi"/>
        </w:rPr>
        <w:lastRenderedPageBreak/>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p>
    <w:p w14:paraId="73012FC8" w14:textId="5D78EC16" w:rsidR="00F628AC" w:rsidRDefault="00494CD5" w:rsidP="00F628AC">
      <w:pPr>
        <w:pStyle w:val="Reference"/>
        <w:rPr>
          <w:rFonts w:eastAsiaTheme="minorHAnsi"/>
        </w:rPr>
      </w:pPr>
      <w:r>
        <w:rPr>
          <w:rFonts w:eastAsiaTheme="minorHAnsi"/>
        </w:rPr>
        <w:t xml:space="preserve">Reader, S. M. &amp; </w:t>
      </w:r>
      <w:proofErr w:type="spellStart"/>
      <w:r>
        <w:rPr>
          <w:rFonts w:eastAsiaTheme="minorHAnsi"/>
        </w:rPr>
        <w:t>Laland</w:t>
      </w:r>
      <w:proofErr w:type="spellEnd"/>
      <w:r>
        <w:rPr>
          <w:rFonts w:eastAsiaTheme="minorHAnsi"/>
        </w:rPr>
        <w:t xml:space="preserve">,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305E176" w14:textId="1C4F328B" w:rsidR="00EB0172" w:rsidRPr="007844DB" w:rsidRDefault="00EB0172" w:rsidP="007844DB">
      <w:pPr>
        <w:pStyle w:val="Reference"/>
        <w:rPr>
          <w:rFonts w:eastAsiaTheme="minorHAnsi"/>
        </w:rPr>
      </w:pPr>
      <w:proofErr w:type="spellStart"/>
      <w:r>
        <w:rPr>
          <w:rFonts w:eastAsiaTheme="minorHAnsi"/>
        </w:rPr>
        <w:t>Reaser</w:t>
      </w:r>
      <w:proofErr w:type="spellEnd"/>
      <w:r>
        <w:rPr>
          <w:rFonts w:eastAsiaTheme="minorHAnsi"/>
        </w:rPr>
        <w:t xml:space="preserve">, J. K., Meyerson, L. A., Cronk, Q., De </w:t>
      </w:r>
      <w:proofErr w:type="spellStart"/>
      <w:r>
        <w:rPr>
          <w:rFonts w:eastAsiaTheme="minorHAnsi"/>
        </w:rPr>
        <w:t>Poorter</w:t>
      </w:r>
      <w:proofErr w:type="spellEnd"/>
      <w:r>
        <w:rPr>
          <w:rFonts w:eastAsiaTheme="minorHAnsi"/>
        </w:rPr>
        <w:t xml:space="preserve">, M. A. J., </w:t>
      </w:r>
      <w:proofErr w:type="spellStart"/>
      <w:r>
        <w:rPr>
          <w:rFonts w:eastAsiaTheme="minorHAnsi"/>
        </w:rPr>
        <w:t>Eldrege</w:t>
      </w:r>
      <w:proofErr w:type="spellEnd"/>
      <w:r>
        <w:rPr>
          <w:rFonts w:eastAsiaTheme="minorHAnsi"/>
        </w:rPr>
        <w:t xml:space="preserve">, L. G., Green, E., </w:t>
      </w:r>
      <w:r w:rsidR="00903EBD">
        <w:rPr>
          <w:rFonts w:eastAsiaTheme="minorHAnsi"/>
        </w:rPr>
        <w:t xml:space="preserve">Kairo, M., </w:t>
      </w:r>
      <w:proofErr w:type="spellStart"/>
      <w:r w:rsidR="00903EBD">
        <w:rPr>
          <w:rFonts w:eastAsiaTheme="minorHAnsi"/>
        </w:rPr>
        <w:t>Latasi</w:t>
      </w:r>
      <w:proofErr w:type="spellEnd"/>
      <w:r w:rsidR="00903EBD">
        <w:rPr>
          <w:rFonts w:eastAsiaTheme="minorHAnsi"/>
        </w:rPr>
        <w:t xml:space="preserve">, P., Mack, R. N., </w:t>
      </w:r>
      <w:proofErr w:type="spellStart"/>
      <w:r w:rsidR="00903EBD">
        <w:rPr>
          <w:rFonts w:eastAsiaTheme="minorHAnsi"/>
        </w:rPr>
        <w:t>Mauremootoo</w:t>
      </w:r>
      <w:proofErr w:type="spellEnd"/>
      <w:r w:rsidR="00903EBD">
        <w:rPr>
          <w:rFonts w:eastAsiaTheme="minorHAnsi"/>
        </w:rPr>
        <w:t xml:space="preserve">, J., O’Dowd, D., </w:t>
      </w:r>
      <w:proofErr w:type="spellStart"/>
      <w:r w:rsidR="00903EBD">
        <w:rPr>
          <w:rFonts w:eastAsiaTheme="minorHAnsi"/>
        </w:rPr>
        <w:t>Orapa</w:t>
      </w:r>
      <w:proofErr w:type="spellEnd"/>
      <w:r w:rsidR="00903EBD">
        <w:rPr>
          <w:rFonts w:eastAsiaTheme="minorHAnsi"/>
        </w:rPr>
        <w:t xml:space="preserve">, W., </w:t>
      </w:r>
      <w:proofErr w:type="spellStart"/>
      <w:r w:rsidR="00903EBD">
        <w:rPr>
          <w:rFonts w:eastAsiaTheme="minorHAnsi"/>
        </w:rPr>
        <w:t>Sastroutomo</w:t>
      </w:r>
      <w:proofErr w:type="spellEnd"/>
      <w:r w:rsidR="00903EBD">
        <w:rPr>
          <w:rFonts w:eastAsiaTheme="minorHAnsi"/>
        </w:rPr>
        <w:t xml:space="preserve">, S., Saunders, A., Shine, C., </w:t>
      </w:r>
      <w:proofErr w:type="spellStart"/>
      <w:r w:rsidR="00903EBD">
        <w:rPr>
          <w:rFonts w:eastAsiaTheme="minorHAnsi"/>
        </w:rPr>
        <w:t>Thrainsson</w:t>
      </w:r>
      <w:proofErr w:type="spellEnd"/>
      <w:r w:rsidR="00903EBD">
        <w:rPr>
          <w:rFonts w:eastAsiaTheme="minorHAnsi"/>
        </w:rPr>
        <w:t>, S., &amp;</w:t>
      </w:r>
      <w:r>
        <w:rPr>
          <w:rFonts w:eastAsiaTheme="minorHAnsi"/>
        </w:rPr>
        <w:t xml:space="preserve"> </w:t>
      </w:r>
      <w:proofErr w:type="spellStart"/>
      <w:r>
        <w:rPr>
          <w:rFonts w:eastAsiaTheme="minorHAnsi"/>
        </w:rPr>
        <w:t>Vaiutu</w:t>
      </w:r>
      <w:proofErr w:type="spellEnd"/>
      <w:r>
        <w:rPr>
          <w:rFonts w:eastAsiaTheme="minorHAnsi"/>
        </w:rPr>
        <w:t xml:space="preserve">, L. (2007). Ecological and socioeconomic impacts of invasive alien species in island ecosystems. </w:t>
      </w:r>
      <w:r>
        <w:rPr>
          <w:rFonts w:eastAsiaTheme="minorHAnsi"/>
          <w:i/>
          <w:iCs/>
        </w:rPr>
        <w:t xml:space="preserve">Environmental Conservation, </w:t>
      </w:r>
      <w:r w:rsidRPr="007844DB">
        <w:rPr>
          <w:rFonts w:eastAsiaTheme="minorHAnsi"/>
          <w:b/>
          <w:iCs/>
        </w:rPr>
        <w:t>34</w:t>
      </w:r>
      <w:r>
        <w:rPr>
          <w:rFonts w:eastAsiaTheme="minorHAnsi"/>
        </w:rPr>
        <w:t>, 98-111. doi:10.1017/s0376892907003815</w:t>
      </w:r>
    </w:p>
    <w:p w14:paraId="0F19D02E" w14:textId="2EAE6580" w:rsidR="00881857" w:rsidRPr="00881857" w:rsidRDefault="00881857" w:rsidP="00881857">
      <w:pPr>
        <w:pStyle w:val="Reference"/>
        <w:rPr>
          <w:rFonts w:eastAsiaTheme="minorHAnsi"/>
        </w:rPr>
      </w:pPr>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p>
    <w:p w14:paraId="286615BF" w14:textId="2FF0C6A8" w:rsidR="002B3F55" w:rsidRDefault="005556C2" w:rsidP="005556C2">
      <w:pPr>
        <w:pStyle w:val="Reference"/>
        <w:rPr>
          <w:rFonts w:eastAsiaTheme="minorHAnsi"/>
        </w:rPr>
      </w:pPr>
      <w:r>
        <w:rPr>
          <w:rFonts w:eastAsiaTheme="minorHAnsi"/>
        </w:rPr>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lastRenderedPageBreak/>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proofErr w:type="spellStart"/>
      <w:r w:rsidRPr="00907E12">
        <w:rPr>
          <w:rFonts w:eastAsiaTheme="minorHAnsi"/>
          <w:i/>
          <w:iCs/>
        </w:rPr>
        <w:t>Copeia</w:t>
      </w:r>
      <w:proofErr w:type="spellEnd"/>
      <w:r w:rsidRPr="00907E12">
        <w:rPr>
          <w:rFonts w:eastAsiaTheme="minorHAnsi"/>
          <w:i/>
          <w:iCs/>
        </w:rPr>
        <w:t xml:space="preserve">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proofErr w:type="spellStart"/>
      <w:r w:rsidRPr="00E2339A">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t>,</w:t>
      </w:r>
      <w:r w:rsidRPr="00E2339A">
        <w:t xml:space="preserve"> G. </w:t>
      </w:r>
      <w:r>
        <w:t>(</w:t>
      </w:r>
      <w:r w:rsidRPr="00E2339A">
        <w:t>2008</w:t>
      </w:r>
      <w:r>
        <w:t xml:space="preserve">). </w:t>
      </w:r>
      <w:r w:rsidRPr="00E2339A">
        <w:t xml:space="preserve">Discrimination of small </w:t>
      </w:r>
      <w:proofErr w:type="spellStart"/>
      <w:r w:rsidRPr="00E2339A">
        <w:t>numerosities</w:t>
      </w:r>
      <w:proofErr w:type="spellEnd"/>
      <w:r w:rsidRPr="00E2339A">
        <w:t xml:space="preserve"> in young</w:t>
      </w:r>
      <w:r>
        <w:t xml:space="preserve"> </w:t>
      </w:r>
      <w:r w:rsidRPr="00E2339A">
        <w:t>chicks.</w:t>
      </w:r>
      <w:r w:rsidRPr="00E2339A">
        <w:rPr>
          <w:i/>
        </w:rPr>
        <w:t xml:space="preserve"> Journal of Experimental Psychology Animal </w:t>
      </w:r>
      <w:proofErr w:type="spellStart"/>
      <w:r w:rsidRPr="00E2339A">
        <w:rPr>
          <w:i/>
        </w:rPr>
        <w:t>Behavior</w:t>
      </w:r>
      <w:proofErr w:type="spellEnd"/>
      <w:r w:rsidRPr="00E2339A">
        <w:rPr>
          <w:i/>
        </w:rPr>
        <w:t xml:space="preserve"> Processes</w:t>
      </w:r>
      <w:r>
        <w:t>,</w:t>
      </w:r>
      <w:r w:rsidRPr="00E2339A">
        <w:t xml:space="preserve"> </w:t>
      </w:r>
      <w:r w:rsidRPr="00E2339A">
        <w:rPr>
          <w:b/>
        </w:rPr>
        <w:t>34</w:t>
      </w:r>
      <w:r w:rsidRPr="00E2339A">
        <w:t>,</w:t>
      </w:r>
      <w:r>
        <w:t xml:space="preserve"> </w:t>
      </w:r>
      <w:r w:rsidRPr="00E2339A">
        <w:t>388–399. (doi:10.1037/0097-7403.34.3.388)</w:t>
      </w:r>
    </w:p>
    <w:p w14:paraId="36CFBE08" w14:textId="3365EDBA" w:rsidR="00053370" w:rsidRDefault="00053370" w:rsidP="00053370">
      <w:pPr>
        <w:pStyle w:val="Reference"/>
        <w:rPr>
          <w:rFonts w:eastAsiaTheme="minorHAnsi"/>
        </w:rPr>
      </w:pPr>
      <w:proofErr w:type="spellStart"/>
      <w:r>
        <w:rPr>
          <w:rFonts w:eastAsiaTheme="minorHAnsi"/>
        </w:rPr>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proofErr w:type="spellStart"/>
      <w:r w:rsidRPr="00015BF6">
        <w:rPr>
          <w:rFonts w:eastAsiaTheme="minorHAnsi"/>
        </w:rPr>
        <w:t>Shettleworth</w:t>
      </w:r>
      <w:proofErr w:type="spellEnd"/>
      <w:r w:rsidRPr="00015BF6">
        <w:rPr>
          <w:rFonts w:eastAsiaTheme="minorHAnsi"/>
        </w:rPr>
        <w:t xml:space="preserve">,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rFonts w:eastAsiaTheme="minorHAnsi"/>
        </w:rPr>
      </w:pPr>
      <w:r>
        <w:rPr>
          <w:rFonts w:eastAsiaTheme="minorHAnsi"/>
        </w:rPr>
        <w:lastRenderedPageBreak/>
        <w:t xml:space="preserve">Sol, D., </w:t>
      </w:r>
      <w:proofErr w:type="spellStart"/>
      <w:r>
        <w:rPr>
          <w:rFonts w:eastAsiaTheme="minorHAnsi"/>
        </w:rPr>
        <w:t>Bacher</w:t>
      </w:r>
      <w:proofErr w:type="spellEnd"/>
      <w:r>
        <w:rPr>
          <w:rFonts w:eastAsiaTheme="minorHAnsi"/>
        </w:rPr>
        <w:t xml:space="preserve">, S., Reader, S. M., Lefebvre, L. (2008). Brain size predicts the success of mammal species introduced into novel environments. </w:t>
      </w:r>
      <w:r w:rsidRPr="00DB104F">
        <w:rPr>
          <w:rFonts w:eastAsiaTheme="minorHAnsi"/>
          <w:i/>
        </w:rPr>
        <w:t>The American Naturalist</w:t>
      </w:r>
      <w:r>
        <w:rPr>
          <w:rFonts w:eastAsiaTheme="minorHAnsi"/>
        </w:rPr>
        <w:t xml:space="preserve">, </w:t>
      </w:r>
      <w:r w:rsidRPr="00DB104F">
        <w:rPr>
          <w:rFonts w:eastAsiaTheme="minorHAnsi"/>
          <w:b/>
        </w:rPr>
        <w:t>172</w:t>
      </w:r>
      <w:r>
        <w:rPr>
          <w:rFonts w:eastAsiaTheme="minorHAnsi"/>
        </w:rPr>
        <w:t>, S63–S71.</w:t>
      </w:r>
    </w:p>
    <w:p w14:paraId="6F712F02" w14:textId="569082CB" w:rsidR="00D60777" w:rsidRPr="00CA6D6E" w:rsidRDefault="00D60777" w:rsidP="00CA6D6E">
      <w:pPr>
        <w:pStyle w:val="Reference"/>
        <w:rPr>
          <w:rFonts w:eastAsiaTheme="minorHAnsi"/>
        </w:rPr>
      </w:pPr>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r w:rsidR="00D72654">
        <w:rPr>
          <w:rFonts w:eastAsiaTheme="minorHAnsi"/>
        </w:rPr>
        <w:t>,</w:t>
      </w:r>
      <w:r>
        <w:rPr>
          <w:rFonts w:eastAsiaTheme="minorHAnsi"/>
        </w:rPr>
        <w:t xml:space="preserve"> R</w:t>
      </w:r>
      <w:r w:rsidR="00D72654">
        <w:rPr>
          <w:rFonts w:eastAsiaTheme="minorHAnsi"/>
        </w:rPr>
        <w:t xml:space="preserve">. </w:t>
      </w:r>
      <w:r>
        <w:rPr>
          <w:rFonts w:eastAsiaTheme="minorHAnsi"/>
        </w:rPr>
        <w:t>P</w:t>
      </w:r>
      <w:r w:rsidR="00D72654">
        <w:rPr>
          <w:rFonts w:eastAsiaTheme="minorHAnsi"/>
        </w:rPr>
        <w:t>.</w:t>
      </w:r>
      <w:r>
        <w:rPr>
          <w:rFonts w:eastAsiaTheme="minorHAnsi"/>
        </w:rPr>
        <w:t>, Blackburn</w:t>
      </w:r>
      <w:r w:rsidR="00D72654">
        <w:rPr>
          <w:rFonts w:eastAsiaTheme="minorHAnsi"/>
        </w:rPr>
        <w:t>,</w:t>
      </w:r>
      <w:r>
        <w:rPr>
          <w:rFonts w:eastAsiaTheme="minorHAnsi"/>
        </w:rPr>
        <w:t xml:space="preserve"> T</w:t>
      </w:r>
      <w:r w:rsidR="00D72654">
        <w:rPr>
          <w:rFonts w:eastAsiaTheme="minorHAnsi"/>
        </w:rPr>
        <w:t xml:space="preserve">. </w:t>
      </w:r>
      <w:r>
        <w:rPr>
          <w:rFonts w:eastAsiaTheme="minorHAnsi"/>
        </w:rPr>
        <w:t>M</w:t>
      </w:r>
      <w:r w:rsidR="00D72654">
        <w:rPr>
          <w:rFonts w:eastAsiaTheme="minorHAnsi"/>
        </w:rPr>
        <w:t>.</w:t>
      </w:r>
      <w:r>
        <w:rPr>
          <w:rFonts w:eastAsiaTheme="minorHAnsi"/>
        </w:rPr>
        <w:t>, Cassey</w:t>
      </w:r>
      <w:r w:rsidR="00D72654">
        <w:rPr>
          <w:rFonts w:eastAsiaTheme="minorHAnsi"/>
        </w:rPr>
        <w:t>,</w:t>
      </w:r>
      <w:r>
        <w:rPr>
          <w:rFonts w:eastAsiaTheme="minorHAnsi"/>
        </w:rPr>
        <w:t xml:space="preserve"> P</w:t>
      </w:r>
      <w:r w:rsidR="00D72654">
        <w:rPr>
          <w:rFonts w:eastAsiaTheme="minorHAnsi"/>
        </w:rPr>
        <w:t>.</w:t>
      </w:r>
      <w:r>
        <w:rPr>
          <w:rFonts w:eastAsiaTheme="minorHAnsi"/>
        </w:rPr>
        <w:t>, Lefebvre</w:t>
      </w:r>
      <w:r w:rsidR="00D72654">
        <w:rPr>
          <w:rFonts w:eastAsiaTheme="minorHAnsi"/>
        </w:rPr>
        <w:t>,</w:t>
      </w:r>
      <w:r>
        <w:rPr>
          <w:rFonts w:eastAsiaTheme="minorHAnsi"/>
        </w:rPr>
        <w:t xml:space="preserve"> L</w:t>
      </w:r>
      <w:r w:rsidR="00D72654">
        <w:rPr>
          <w:rFonts w:eastAsiaTheme="minorHAnsi"/>
        </w:rPr>
        <w:t>.</w:t>
      </w:r>
      <w:r>
        <w:rPr>
          <w:rFonts w:eastAsiaTheme="minorHAnsi"/>
        </w:rPr>
        <w:t xml:space="preserve"> (2005)</w:t>
      </w:r>
      <w:r w:rsidR="00D72654">
        <w:rPr>
          <w:rFonts w:eastAsiaTheme="minorHAnsi"/>
        </w:rPr>
        <w:t>.</w:t>
      </w:r>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lang w:val="en-GB"/>
        </w:rPr>
      </w:pPr>
      <w:r w:rsidRPr="005E5169">
        <w:rPr>
          <w:lang w:val="en-GB"/>
        </w:rPr>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34490584" w14:textId="78339699" w:rsidR="005E2E96" w:rsidRPr="005E2E96" w:rsidRDefault="005E2E96" w:rsidP="005E2E96">
      <w:pPr>
        <w:pStyle w:val="Reference"/>
      </w:pPr>
      <w:r w:rsidRPr="00E2339A">
        <w:t>Stancher</w:t>
      </w:r>
      <w:r>
        <w:t>,</w:t>
      </w:r>
      <w:r w:rsidRPr="00E2339A">
        <w:t xml:space="preserve"> G</w:t>
      </w:r>
      <w:r>
        <w:t>.</w:t>
      </w:r>
      <w:r w:rsidRPr="00E2339A">
        <w:t xml:space="preserve">, </w:t>
      </w:r>
      <w:proofErr w:type="spellStart"/>
      <w:r w:rsidRPr="00E2339A">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rsidRPr="00E2339A">
        <w:t xml:space="preserve"> G. </w:t>
      </w:r>
      <w:r>
        <w:t>(</w:t>
      </w:r>
      <w:r w:rsidRPr="00E2339A">
        <w:t>2015</w:t>
      </w:r>
      <w:r>
        <w:t>).</w:t>
      </w:r>
      <w:r w:rsidRPr="00E2339A">
        <w:t xml:space="preserve"> Numerical discrimination by frogs (</w:t>
      </w:r>
      <w:proofErr w:type="spellStart"/>
      <w:r w:rsidRPr="00E2339A">
        <w:rPr>
          <w:i/>
        </w:rPr>
        <w:t>Bombina</w:t>
      </w:r>
      <w:proofErr w:type="spellEnd"/>
      <w:r w:rsidRPr="00E2339A">
        <w:rPr>
          <w:i/>
        </w:rPr>
        <w:t xml:space="preserve"> </w:t>
      </w:r>
      <w:proofErr w:type="spellStart"/>
      <w:r w:rsidRPr="00E2339A">
        <w:rPr>
          <w:i/>
        </w:rPr>
        <w:t>orientalis</w:t>
      </w:r>
      <w:proofErr w:type="spellEnd"/>
      <w:r w:rsidRPr="00E2339A">
        <w:t xml:space="preserve">). </w:t>
      </w:r>
      <w:r w:rsidRPr="00E2339A">
        <w:rPr>
          <w:i/>
        </w:rPr>
        <w:t>Animal Cognition</w:t>
      </w:r>
      <w:r>
        <w:t>,</w:t>
      </w:r>
      <w:r w:rsidRPr="00E2339A">
        <w:t xml:space="preserve"> </w:t>
      </w:r>
      <w:r w:rsidRPr="00E2339A">
        <w:rPr>
          <w:b/>
        </w:rPr>
        <w:t>18</w:t>
      </w:r>
      <w:r w:rsidRPr="00E2339A">
        <w:t>, 219–229. (doi:10.1007/s10071-014-0791-7)</w:t>
      </w:r>
    </w:p>
    <w:p w14:paraId="2F9691B4" w14:textId="14CE53F4"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1F5542">
        <w:rPr>
          <w:rFonts w:eastAsiaTheme="minorHAnsi"/>
          <w:b/>
          <w:iCs/>
        </w:rPr>
        <w:t>2001</w:t>
      </w:r>
      <w:r>
        <w:rPr>
          <w:rFonts w:eastAsiaTheme="minorHAnsi"/>
        </w:rPr>
        <w:t>, 490-498. doi:10.1643/0045-8511(2001)001[0490:tdiala]2.0.co;2</w:t>
      </w:r>
    </w:p>
    <w:p w14:paraId="4A778198" w14:textId="0D01049B" w:rsidR="00001094" w:rsidRPr="002C6C71" w:rsidRDefault="00001094" w:rsidP="0047312C">
      <w:pPr>
        <w:pStyle w:val="Reference"/>
      </w:pPr>
      <w:r w:rsidRPr="003F5356">
        <w:t>S</w:t>
      </w:r>
      <w:r>
        <w:t>tevens, K. R. (2001)</w:t>
      </w:r>
      <w:r w:rsidRPr="003F5356">
        <w:t>. Systematic reviews: the heart of evidence</w:t>
      </w:r>
      <w:r>
        <w:t xml:space="preserve"> </w:t>
      </w:r>
      <w:r w:rsidRPr="003F5356">
        <w:t>based</w:t>
      </w:r>
      <w:r>
        <w:t xml:space="preserve"> </w:t>
      </w:r>
      <w:r w:rsidRPr="003F5356">
        <w:t xml:space="preserve">practice. </w:t>
      </w:r>
      <w:r w:rsidRPr="002C6C71">
        <w:rPr>
          <w:i/>
        </w:rPr>
        <w:t>AACN Clinical Issues</w:t>
      </w:r>
      <w:r>
        <w:t xml:space="preserve">, </w:t>
      </w:r>
      <w:r w:rsidRPr="002C6C71">
        <w:rPr>
          <w:b/>
        </w:rPr>
        <w:t>12</w:t>
      </w:r>
      <w:r>
        <w:t xml:space="preserve">, </w:t>
      </w:r>
      <w:r w:rsidRPr="003F5356">
        <w:t>529–38.</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340D15FB" w:rsid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751107D6" w14:textId="6079F409" w:rsidR="0020720D" w:rsidRPr="0020720D" w:rsidRDefault="0020720D" w:rsidP="0020720D">
      <w:pPr>
        <w:pStyle w:val="Reference"/>
        <w:rPr>
          <w:rFonts w:eastAsiaTheme="minorHAnsi"/>
        </w:rPr>
      </w:pPr>
      <w:r>
        <w:rPr>
          <w:rFonts w:eastAsiaTheme="minorHAnsi"/>
        </w:rPr>
        <w:t xml:space="preserve">Szabo, B., Noble, D. W. A., &amp; Whiting, M. J. (2019). Context-specific response inhibition and differential impact of a learning bias in a lizard. </w:t>
      </w:r>
      <w:r>
        <w:rPr>
          <w:rFonts w:eastAsiaTheme="minorHAnsi"/>
          <w:i/>
          <w:iCs/>
        </w:rPr>
        <w:t>Animal Cognition</w:t>
      </w:r>
      <w:r>
        <w:rPr>
          <w:rFonts w:eastAsiaTheme="minorHAnsi"/>
        </w:rPr>
        <w:t>. doi:10.1007/s10071-019-01245-6</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rFonts w:eastAsiaTheme="minorHAnsi"/>
        </w:rPr>
      </w:pPr>
      <w:r>
        <w:rPr>
          <w:rFonts w:eastAsiaTheme="minorHAnsi"/>
        </w:rPr>
        <w:t xml:space="preserve">Thornton, A., </w:t>
      </w:r>
      <w:proofErr w:type="spellStart"/>
      <w:r>
        <w:rPr>
          <w:rFonts w:eastAsiaTheme="minorHAnsi"/>
        </w:rPr>
        <w:t>Isden</w:t>
      </w:r>
      <w:proofErr w:type="spellEnd"/>
      <w:r>
        <w:rPr>
          <w:rFonts w:eastAsiaTheme="minorHAnsi"/>
        </w:rPr>
        <w:t xml:space="preserve">, J., &amp; Madden, J. R. (2014). Toward wild psychometrics: linking individual cognitive differences to fitness. </w:t>
      </w:r>
      <w:proofErr w:type="spellStart"/>
      <w:r>
        <w:rPr>
          <w:rFonts w:eastAsiaTheme="minorHAnsi"/>
          <w:i/>
          <w:iCs/>
        </w:rPr>
        <w:t>Behavioral</w:t>
      </w:r>
      <w:proofErr w:type="spellEnd"/>
      <w:r>
        <w:rPr>
          <w:rFonts w:eastAsiaTheme="minorHAnsi"/>
          <w:i/>
          <w:iCs/>
        </w:rPr>
        <w:t xml:space="preserve"> Ecology, </w:t>
      </w:r>
      <w:r w:rsidRPr="00D63344">
        <w:rPr>
          <w:rFonts w:eastAsiaTheme="minorHAnsi"/>
          <w:b/>
          <w:iCs/>
        </w:rPr>
        <w:t>25</w:t>
      </w:r>
      <w:r>
        <w:rPr>
          <w:rFonts w:eastAsiaTheme="minorHAnsi"/>
        </w:rPr>
        <w:t>, 1299-1301. doi:10.1093/</w:t>
      </w:r>
      <w:proofErr w:type="spellStart"/>
      <w:r>
        <w:rPr>
          <w:rFonts w:eastAsiaTheme="minorHAnsi"/>
        </w:rPr>
        <w:t>beheco</w:t>
      </w:r>
      <w:proofErr w:type="spellEnd"/>
      <w:r>
        <w:rPr>
          <w:rFonts w:eastAsiaTheme="minorHAnsi"/>
        </w:rPr>
        <w:t>/aru095</w:t>
      </w:r>
    </w:p>
    <w:p w14:paraId="51323397" w14:textId="2E18E4E2" w:rsidR="004A13B4" w:rsidRDefault="004A13B4" w:rsidP="004A13B4">
      <w:pPr>
        <w:pStyle w:val="Reference"/>
      </w:pPr>
      <w:proofErr w:type="spellStart"/>
      <w:r w:rsidRPr="009A7B92">
        <w:t>Uetz</w:t>
      </w:r>
      <w:proofErr w:type="spellEnd"/>
      <w:r w:rsidRPr="009A7B92">
        <w:t xml:space="preserve">, P., Freed, P. &amp; </w:t>
      </w:r>
      <w:proofErr w:type="spellStart"/>
      <w:r w:rsidRPr="009A7B92">
        <w:t>Hošek</w:t>
      </w:r>
      <w:proofErr w:type="spellEnd"/>
      <w:r w:rsidRPr="009A7B92">
        <w:t>, J. (</w:t>
      </w:r>
      <w:r>
        <w:t>2019, February 5</w:t>
      </w:r>
      <w:r w:rsidRPr="009A7B92">
        <w:t>), The Reptile Database</w:t>
      </w:r>
      <w:r>
        <w:t>. Retrieved from</w:t>
      </w:r>
      <w:r w:rsidRPr="009A7B92">
        <w:t xml:space="preserve"> </w:t>
      </w:r>
      <w:hyperlink r:id="rId16" w:history="1">
        <w:r w:rsidR="003733C8" w:rsidRPr="00254404">
          <w:rPr>
            <w:rStyle w:val="Hyperlink"/>
          </w:rPr>
          <w:t>http://www.reptile-database.org</w:t>
        </w:r>
      </w:hyperlink>
      <w:r>
        <w:t>.</w:t>
      </w:r>
    </w:p>
    <w:p w14:paraId="572B488D" w14:textId="4A1767CD" w:rsidR="005E2E96" w:rsidRPr="00E2339A" w:rsidRDefault="005E2E96" w:rsidP="005E2E96">
      <w:pPr>
        <w:pStyle w:val="Reference"/>
      </w:pPr>
      <w:proofErr w:type="spellStart"/>
      <w:r w:rsidRPr="00E2339A">
        <w:t>Uller</w:t>
      </w:r>
      <w:proofErr w:type="spellEnd"/>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proofErr w:type="spellStart"/>
      <w:r w:rsidRPr="00E2339A">
        <w:rPr>
          <w:i/>
        </w:rPr>
        <w:t>Plethodon</w:t>
      </w:r>
      <w:proofErr w:type="spellEnd"/>
      <w:r w:rsidRPr="00E2339A">
        <w:rPr>
          <w:i/>
        </w:rPr>
        <w:t xml:space="preserve"> </w:t>
      </w:r>
      <w:proofErr w:type="spellStart"/>
      <w:r w:rsidRPr="00E2339A">
        <w:rPr>
          <w:i/>
        </w:rPr>
        <w:t>cinereus</w:t>
      </w:r>
      <w:proofErr w:type="spellEnd"/>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p>
    <w:p w14:paraId="0C118893" w14:textId="10C0A141" w:rsidR="005E2E96" w:rsidRPr="005E2E96" w:rsidRDefault="005E2E96" w:rsidP="005E2E96">
      <w:pPr>
        <w:pStyle w:val="Reference"/>
      </w:pPr>
      <w:proofErr w:type="spellStart"/>
      <w:r w:rsidRPr="00E2339A">
        <w:t>Uller</w:t>
      </w:r>
      <w:proofErr w:type="spellEnd"/>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 xml:space="preserve">Equus </w:t>
      </w:r>
      <w:proofErr w:type="spellStart"/>
      <w:r w:rsidRPr="00E2339A">
        <w:rPr>
          <w:i/>
        </w:rPr>
        <w:t>caballus</w:t>
      </w:r>
      <w:proofErr w:type="spellEnd"/>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p>
    <w:p w14:paraId="7B1D1521" w14:textId="074AA626" w:rsidR="003733C8" w:rsidRDefault="003733C8" w:rsidP="003733C8">
      <w:pPr>
        <w:pStyle w:val="Reference"/>
        <w:rPr>
          <w:rFonts w:eastAsiaTheme="minorHAnsi"/>
        </w:rPr>
      </w:pPr>
      <w:proofErr w:type="spellStart"/>
      <w:r>
        <w:rPr>
          <w:rFonts w:eastAsiaTheme="minorHAnsi"/>
        </w:rPr>
        <w:lastRenderedPageBreak/>
        <w:t>Uller</w:t>
      </w:r>
      <w:proofErr w:type="spellEnd"/>
      <w:r>
        <w:rPr>
          <w:rFonts w:eastAsiaTheme="minorHAnsi"/>
        </w:rPr>
        <w:t xml:space="preserve">,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p>
    <w:p w14:paraId="55D4BE5E" w14:textId="54D3BBE7" w:rsidR="00255188" w:rsidRPr="00255188" w:rsidRDefault="00255188" w:rsidP="00255188">
      <w:pPr>
        <w:pStyle w:val="Reference"/>
      </w:pPr>
      <w:proofErr w:type="spellStart"/>
      <w:r w:rsidRPr="00B72CFF">
        <w:t>Volter</w:t>
      </w:r>
      <w:proofErr w:type="spellEnd"/>
      <w:r w:rsidRPr="00B72CFF">
        <w:t xml:space="preserve">, C. J., </w:t>
      </w:r>
      <w:proofErr w:type="spellStart"/>
      <w:r w:rsidRPr="00B72CFF">
        <w:t>Tinklenberg</w:t>
      </w:r>
      <w:proofErr w:type="spellEnd"/>
      <w:r w:rsidRPr="00B72CFF">
        <w:t xml:space="preserve">, B., Call, J., &amp; Seed, A. M. (2018). Comparative psychometrics: establishing what differs is central to understanding what evolves. </w:t>
      </w:r>
      <w:r w:rsidRPr="00B72CFF">
        <w:rPr>
          <w:i/>
        </w:rPr>
        <w:t>Philosophical Transactions of the Royal Society of London B: Biological Sciences</w:t>
      </w:r>
      <w:r w:rsidRPr="00B72CFF">
        <w:t xml:space="preserve">, </w:t>
      </w:r>
      <w:r w:rsidRPr="00B72CFF">
        <w:rPr>
          <w:i/>
        </w:rPr>
        <w:t>373</w:t>
      </w:r>
      <w:r w:rsidRPr="00B72CFF">
        <w:t xml:space="preserve"> (1756). doi:10.1098/rstb.2017.0283</w:t>
      </w:r>
    </w:p>
    <w:p w14:paraId="2A309534" w14:textId="2D1D64D6" w:rsidR="00945449" w:rsidRPr="00CD1132" w:rsidRDefault="00945449" w:rsidP="00CD1132">
      <w:pPr>
        <w:pStyle w:val="Reference"/>
        <w:rPr>
          <w:rFonts w:eastAsiaTheme="minorHAnsi"/>
        </w:rPr>
      </w:pPr>
      <w:proofErr w:type="spellStart"/>
      <w:r>
        <w:rPr>
          <w:rFonts w:eastAsiaTheme="minorHAnsi"/>
        </w:rPr>
        <w:t>Vorhees</w:t>
      </w:r>
      <w:proofErr w:type="spellEnd"/>
      <w:r>
        <w:rPr>
          <w:rFonts w:eastAsiaTheme="minorHAnsi"/>
        </w:rPr>
        <w:t xml:space="preserve">, C. V., &amp; Williams, M. T. (2006). Morris water maze: procedures for assessing spatial and related forms of learning and memory. </w:t>
      </w:r>
      <w:r>
        <w:rPr>
          <w:rFonts w:eastAsiaTheme="minorHAnsi"/>
          <w:i/>
          <w:iCs/>
        </w:rPr>
        <w:t xml:space="preserve">Nature Protocols, </w:t>
      </w:r>
      <w:r w:rsidRPr="007067DA">
        <w:rPr>
          <w:rFonts w:eastAsiaTheme="minorHAnsi"/>
          <w:b/>
          <w:iCs/>
        </w:rPr>
        <w:t>1</w:t>
      </w:r>
      <w:r>
        <w:rPr>
          <w:rFonts w:eastAsiaTheme="minorHAnsi"/>
        </w:rPr>
        <w:t>, 848-858. doi:10.1038/nprot.2006.116</w:t>
      </w:r>
    </w:p>
    <w:p w14:paraId="0BC99212" w14:textId="6F8ACBC7" w:rsidR="00241E40" w:rsidRPr="00241E40" w:rsidRDefault="00241E40" w:rsidP="00241E40">
      <w:pPr>
        <w:pStyle w:val="Reference"/>
        <w:rPr>
          <w:rFonts w:eastAsiaTheme="minorHAnsi"/>
        </w:rPr>
      </w:pPr>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p>
    <w:p w14:paraId="6A9CA8B8" w14:textId="4C8363BF" w:rsidR="009921AD"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679664E9" w14:textId="2D30C5EE" w:rsidR="00CE2711" w:rsidRPr="0020720D" w:rsidRDefault="00CE2711" w:rsidP="0020720D">
      <w:pPr>
        <w:pStyle w:val="Reference"/>
      </w:pPr>
      <w:r>
        <w:rPr>
          <w:rFonts w:eastAsiaTheme="minorHAnsi"/>
        </w:rPr>
        <w:t xml:space="preserve">While, G. M., Chapple, D. G., Gardner, M. G., </w:t>
      </w:r>
      <w:proofErr w:type="spellStart"/>
      <w:r>
        <w:rPr>
          <w:rFonts w:eastAsiaTheme="minorHAnsi"/>
        </w:rPr>
        <w:t>Uller</w:t>
      </w:r>
      <w:proofErr w:type="spellEnd"/>
      <w:r>
        <w:rPr>
          <w:rFonts w:eastAsiaTheme="minorHAnsi"/>
        </w:rPr>
        <w:t xml:space="preserve">, T., &amp; Whiting, M. J. (2015). </w:t>
      </w:r>
      <w:proofErr w:type="spellStart"/>
      <w:r>
        <w:rPr>
          <w:rFonts w:eastAsiaTheme="minorHAnsi"/>
        </w:rPr>
        <w:t>Egernia</w:t>
      </w:r>
      <w:proofErr w:type="spellEnd"/>
      <w:r>
        <w:rPr>
          <w:rFonts w:eastAsiaTheme="minorHAnsi"/>
        </w:rPr>
        <w:t xml:space="preserve"> lizards. </w:t>
      </w:r>
      <w:r>
        <w:rPr>
          <w:rFonts w:eastAsiaTheme="minorHAnsi"/>
          <w:i/>
          <w:iCs/>
        </w:rPr>
        <w:t xml:space="preserve">Current Biology, </w:t>
      </w:r>
      <w:r w:rsidRPr="00C85F27">
        <w:rPr>
          <w:rFonts w:eastAsiaTheme="minorHAnsi"/>
          <w:b/>
          <w:iCs/>
        </w:rPr>
        <w:t>25</w:t>
      </w:r>
      <w:r>
        <w:rPr>
          <w:rFonts w:eastAsiaTheme="minorHAnsi"/>
        </w:rPr>
        <w:t>, R593-595. doi:10.1016/j.cub.2015.02.070</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p>
    <w:p w14:paraId="0D9E4DF4" w14:textId="06EF2AC4" w:rsidR="00B6223C" w:rsidRDefault="00B6223C" w:rsidP="00B6223C">
      <w:pPr>
        <w:pStyle w:val="Reference"/>
        <w:rPr>
          <w:rFonts w:eastAsiaTheme="minorHAnsi"/>
        </w:rPr>
      </w:pPr>
      <w:r>
        <w:rPr>
          <w:rFonts w:eastAsiaTheme="minorHAnsi"/>
        </w:rPr>
        <w:lastRenderedPageBreak/>
        <w:t>Wilkinson, A., Chan, H.-M. &amp; Hall, G. (2007). Spatial learning and memory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pPr>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p>
    <w:p w14:paraId="09C6E3F9" w14:textId="43C7C9F8" w:rsidR="00D63344" w:rsidRPr="00D63344" w:rsidRDefault="00D63344" w:rsidP="00D63344">
      <w:pPr>
        <w:pStyle w:val="Reference"/>
        <w:rPr>
          <w:rFonts w:eastAsiaTheme="minorHAnsi"/>
        </w:rPr>
      </w:pPr>
      <w:r>
        <w:rPr>
          <w:rFonts w:eastAsiaTheme="minorHAnsi"/>
        </w:rPr>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proofErr w:type="spellStart"/>
      <w:r>
        <w:rPr>
          <w:rFonts w:eastAsiaTheme="minorHAnsi"/>
        </w:rPr>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lastRenderedPageBreak/>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proofErr w:type="spellStart"/>
      <w:r w:rsidRPr="005C08C8">
        <w:rPr>
          <w:rFonts w:eastAsiaTheme="minorHAnsi"/>
          <w:i/>
        </w:rPr>
        <w:t>Tiliqua</w:t>
      </w:r>
      <w:proofErr w:type="spellEnd"/>
      <w:r w:rsidRPr="005C08C8">
        <w:rPr>
          <w:rFonts w:eastAsiaTheme="minorHAnsi"/>
          <w:i/>
        </w:rPr>
        <w:t xml:space="preserve">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27" w:name="_Toc1458109"/>
      <w:r w:rsidRPr="00B54BA9">
        <w:lastRenderedPageBreak/>
        <w:t>Appendix</w:t>
      </w:r>
      <w:bookmarkEnd w:id="127"/>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proofErr w:type="spellStart"/>
            <w:r>
              <w:rPr>
                <w:b w:val="0"/>
                <w:i/>
                <w:iCs/>
              </w:rPr>
              <w:t>Aspidoscelis</w:t>
            </w:r>
            <w:proofErr w:type="spellEnd"/>
            <w:r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proofErr w:type="spellStart"/>
            <w:r>
              <w:rPr>
                <w:b w:val="0"/>
                <w:i/>
                <w:iCs/>
              </w:rPr>
              <w:t>Aspidoscelis</w:t>
            </w:r>
            <w:proofErr w:type="spellEnd"/>
            <w:r w:rsidR="00267BE5"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proofErr w:type="spellStart"/>
            <w:r w:rsidRPr="00267BE5">
              <w:rPr>
                <w:b w:val="0"/>
                <w:i/>
                <w:iCs/>
              </w:rPr>
              <w:t>Egernia</w:t>
            </w:r>
            <w:proofErr w:type="spellEnd"/>
            <w:r w:rsidRPr="00267BE5">
              <w:rPr>
                <w:b w:val="0"/>
                <w:i/>
                <w:iCs/>
              </w:rPr>
              <w:t xml:space="preserve"> </w:t>
            </w:r>
          </w:p>
          <w:p w14:paraId="4DCCB0E7" w14:textId="679ED1BF" w:rsidR="00A44919" w:rsidRPr="00267BE5" w:rsidRDefault="00A44919" w:rsidP="00A44919">
            <w:pPr>
              <w:pStyle w:val="Table"/>
              <w:jc w:val="left"/>
              <w:rPr>
                <w:b w:val="0"/>
                <w:i/>
                <w:iCs/>
              </w:rPr>
            </w:pPr>
            <w:proofErr w:type="spellStart"/>
            <w:r w:rsidRPr="00267BE5">
              <w:rPr>
                <w:b w:val="0"/>
                <w:i/>
                <w:iCs/>
              </w:rPr>
              <w:t>striolata</w:t>
            </w:r>
            <w:proofErr w:type="spellEnd"/>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proofErr w:type="spellStart"/>
            <w:r w:rsidRPr="00267BE5">
              <w:rPr>
                <w:b w:val="0"/>
                <w:i/>
                <w:iCs/>
              </w:rPr>
              <w:t>Eulamprus</w:t>
            </w:r>
            <w:proofErr w:type="spellEnd"/>
            <w:r w:rsidRPr="00267BE5">
              <w:rPr>
                <w:b w:val="0"/>
                <w:i/>
                <w:iCs/>
              </w:rPr>
              <w:t xml:space="preserve"> </w:t>
            </w:r>
          </w:p>
          <w:p w14:paraId="4238E394" w14:textId="524B4E00" w:rsidR="00A54876" w:rsidRPr="00267BE5" w:rsidRDefault="00A54876" w:rsidP="002971ED">
            <w:pPr>
              <w:pStyle w:val="Table"/>
              <w:jc w:val="left"/>
              <w:rPr>
                <w:b w:val="0"/>
                <w:i/>
                <w:iCs/>
              </w:rPr>
            </w:pPr>
            <w:proofErr w:type="spellStart"/>
            <w:r w:rsidRPr="00267BE5">
              <w:rPr>
                <w:b w:val="0"/>
                <w:i/>
                <w:iCs/>
              </w:rPr>
              <w:t>quoyii</w:t>
            </w:r>
            <w:proofErr w:type="spellEnd"/>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lastRenderedPageBreak/>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748F3C7D"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267BE5" w:rsidRDefault="00267BE5" w:rsidP="00281706">
            <w:pPr>
              <w:pStyle w:val="Table"/>
              <w:jc w:val="left"/>
              <w:rPr>
                <w:b w:val="0"/>
              </w:rPr>
            </w:pPr>
            <w:r w:rsidRPr="00267BE5">
              <w:rPr>
                <w:b w:val="0"/>
              </w:rPr>
              <w:t>3</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proofErr w:type="spellStart"/>
            <w:r>
              <w:rPr>
                <w:b w:val="0"/>
                <w:i/>
                <w:iCs/>
              </w:rPr>
              <w:t>Podarcis</w:t>
            </w:r>
            <w:proofErr w:type="spellEnd"/>
          </w:p>
          <w:p w14:paraId="019601BB" w14:textId="63285BFC" w:rsidR="006A1BED" w:rsidRPr="00267BE5" w:rsidRDefault="006A1BED" w:rsidP="00281706">
            <w:pPr>
              <w:pStyle w:val="Table"/>
              <w:jc w:val="left"/>
              <w:rPr>
                <w:b w:val="0"/>
                <w:i/>
                <w:iCs/>
              </w:rPr>
            </w:pPr>
            <w:proofErr w:type="spellStart"/>
            <w:r>
              <w:rPr>
                <w:b w:val="0"/>
                <w:i/>
                <w:iCs/>
              </w:rPr>
              <w:t>sicula</w:t>
            </w:r>
            <w:proofErr w:type="spellEnd"/>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proofErr w:type="spellStart"/>
            <w:r w:rsidRPr="007067DA">
              <w:rPr>
                <w:rFonts w:eastAsiaTheme="minorHAnsi"/>
                <w:b w:val="0"/>
              </w:rPr>
              <w:t>Petrazzini</w:t>
            </w:r>
            <w:proofErr w:type="spellEnd"/>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lastRenderedPageBreak/>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267BE5" w:rsidRDefault="00267BE5" w:rsidP="00281706">
            <w:pPr>
              <w:pStyle w:val="Table"/>
              <w:jc w:val="left"/>
              <w:rPr>
                <w:b w:val="0"/>
              </w:rPr>
            </w:pPr>
            <w:r w:rsidRPr="00267BE5">
              <w:rPr>
                <w:b w:val="0"/>
              </w:rPr>
              <w:t>5</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267BE5" w:rsidRDefault="00267BE5" w:rsidP="00281706">
            <w:pPr>
              <w:pStyle w:val="Table"/>
              <w:jc w:val="left"/>
              <w:rPr>
                <w:b w:val="0"/>
              </w:rPr>
            </w:pPr>
            <w:r w:rsidRPr="00267BE5">
              <w:rPr>
                <w:b w:val="0"/>
              </w:rPr>
              <w:t>6</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267BE5" w:rsidRDefault="00267BE5" w:rsidP="00281706">
            <w:pPr>
              <w:pStyle w:val="Table"/>
              <w:jc w:val="left"/>
              <w:rPr>
                <w:b w:val="0"/>
              </w:rPr>
            </w:pPr>
            <w:r w:rsidRPr="00267BE5">
              <w:rPr>
                <w:b w:val="0"/>
              </w:rPr>
              <w:t>7</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 xml:space="preserve">Testudo </w:t>
            </w:r>
            <w:proofErr w:type="spellStart"/>
            <w:r>
              <w:rPr>
                <w:b w:val="0"/>
                <w:i/>
                <w:iCs/>
              </w:rPr>
              <w:t>hermanni</w:t>
            </w:r>
            <w:proofErr w:type="spellEnd"/>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proofErr w:type="spellStart"/>
            <w:r w:rsidRPr="007067DA">
              <w:rPr>
                <w:b w:val="0"/>
              </w:rPr>
              <w:t>Gazzola</w:t>
            </w:r>
            <w:proofErr w:type="spellEnd"/>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28"/>
      <w:commentRangeStart w:id="129"/>
      <w:r>
        <w:rPr>
          <w:lang w:val="en-AU"/>
        </w:rPr>
        <w:t xml:space="preserve">Phylogenetic </w:t>
      </w:r>
      <w:commentRangeEnd w:id="128"/>
      <w:r w:rsidR="00D118B2">
        <w:rPr>
          <w:rStyle w:val="CommentReference"/>
        </w:rPr>
        <w:commentReference w:id="128"/>
      </w:r>
      <w:commentRangeEnd w:id="129"/>
      <w:r w:rsidR="00CD1132">
        <w:rPr>
          <w:rStyle w:val="CommentReference"/>
        </w:rPr>
        <w:commentReference w:id="129"/>
      </w:r>
      <w:r>
        <w:rPr>
          <w:lang w:val="en-AU"/>
        </w:rPr>
        <w:t xml:space="preserve">relationship of species included in our review 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Testudines and </w:t>
      </w:r>
      <w:proofErr w:type="spellStart"/>
      <w:r>
        <w:rPr>
          <w:lang w:val="en-AU"/>
        </w:rPr>
        <w:t>Cocodilia</w:t>
      </w:r>
      <w:proofErr w:type="spellEnd"/>
      <w:r>
        <w:rPr>
          <w:lang w:val="en-AU"/>
        </w:rPr>
        <w:t xml:space="preserve">.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niel Noble" w:date="2019-02-20T13:10:00Z" w:initials="DN">
    <w:p w14:paraId="5B74F82B" w14:textId="4545A48F" w:rsidR="006C7FBB" w:rsidRDefault="006C7FBB">
      <w:pPr>
        <w:pStyle w:val="CommentText"/>
      </w:pPr>
      <w:r>
        <w:rPr>
          <w:rStyle w:val="CommentReference"/>
        </w:rPr>
        <w:annotationRef/>
      </w:r>
      <w:r>
        <w:t>Better title, but still not totally sure about this. Fine for thesis though</w:t>
      </w:r>
    </w:p>
  </w:comment>
  <w:comment w:id="6" w:author="Birgit Szabo" w:date="2019-02-20T17:33:00Z" w:initials="BS">
    <w:p w14:paraId="2EB424A9" w14:textId="67D4CE47" w:rsidR="007749C5" w:rsidRDefault="007749C5">
      <w:pPr>
        <w:pStyle w:val="CommentText"/>
      </w:pPr>
      <w:r>
        <w:rPr>
          <w:rStyle w:val="CommentReference"/>
        </w:rPr>
        <w:annotationRef/>
      </w:r>
      <w:r>
        <w:t>ok</w:t>
      </w:r>
    </w:p>
  </w:comment>
  <w:comment w:id="12" w:author="Daniel Noble" w:date="2019-02-20T13:17:00Z" w:initials="DN">
    <w:p w14:paraId="0808616E" w14:textId="77777777" w:rsidR="006C7FBB" w:rsidRDefault="006C7FBB">
      <w:pPr>
        <w:pStyle w:val="CommentText"/>
      </w:pPr>
      <w:r>
        <w:rPr>
          <w:rStyle w:val="CommentReference"/>
        </w:rPr>
        <w:annotationRef/>
      </w:r>
      <w:r>
        <w:t>I’d say this is a bit too specific too quickly. See my comment in 2</w:t>
      </w:r>
      <w:r w:rsidRPr="00034F19">
        <w:rPr>
          <w:vertAlign w:val="superscript"/>
        </w:rPr>
        <w:t>nd</w:t>
      </w:r>
      <w:r>
        <w:t xml:space="preserve"> paragraph </w:t>
      </w:r>
      <w:proofErr w:type="spellStart"/>
      <w:r>
        <w:t>below.Ease</w:t>
      </w:r>
      <w:proofErr w:type="spellEnd"/>
      <w:r>
        <w:t xml:space="preserve"> the reader in a bit more</w:t>
      </w:r>
    </w:p>
    <w:p w14:paraId="73127F65" w14:textId="1BB4F42F" w:rsidR="006C7FBB" w:rsidRDefault="006C7FBB">
      <w:pPr>
        <w:pStyle w:val="CommentText"/>
      </w:pPr>
    </w:p>
  </w:comment>
  <w:comment w:id="18" w:author="Daniel Noble" w:date="2019-02-20T13:14:00Z" w:initials="DN">
    <w:p w14:paraId="265EF0B9" w14:textId="2616DCCF" w:rsidR="006C7FBB" w:rsidRDefault="006C7FBB">
      <w:pPr>
        <w:pStyle w:val="CommentText"/>
      </w:pPr>
      <w:r>
        <w:rPr>
          <w:rStyle w:val="CommentReference"/>
        </w:rPr>
        <w:annotationRef/>
      </w:r>
      <w:r>
        <w:t xml:space="preserve">I think this is a bit too specific to quickly </w:t>
      </w:r>
      <w:proofErr w:type="spellStart"/>
      <w:r>
        <w:t>Btter</w:t>
      </w:r>
      <w:proofErr w:type="spellEnd"/>
      <w:r>
        <w:t xml:space="preserve"> first to say something general then use these details to provide examples. You could say “reptiles have been model systems for addressing a host of questions in cognitive ecology. For example, because they are egg layers it is possible to explore how early developmental environments (independent of maternal environment) impact learning…” Something like this. </w:t>
      </w:r>
    </w:p>
  </w:comment>
  <w:comment w:id="19" w:author="Daniel Noble" w:date="2019-02-20T13:18:00Z" w:initials="DN">
    <w:p w14:paraId="79D730FF" w14:textId="40BABFD8" w:rsidR="006C7FBB" w:rsidRDefault="006C7FBB">
      <w:pPr>
        <w:pStyle w:val="CommentText"/>
      </w:pPr>
      <w:r>
        <w:rPr>
          <w:rStyle w:val="CommentReference"/>
        </w:rPr>
        <w:annotationRef/>
      </w:r>
      <w:r>
        <w:t xml:space="preserve">See my comment above. I think a bit of restructuring where you use this </w:t>
      </w:r>
      <w:proofErr w:type="spellStart"/>
      <w:r>
        <w:t>infor</w:t>
      </w:r>
      <w:proofErr w:type="spellEnd"/>
      <w:r>
        <w:t xml:space="preserve"> in the context of examples is maybe a slightly better approach.</w:t>
      </w:r>
    </w:p>
  </w:comment>
  <w:comment w:id="20" w:author="Daniel Noble" w:date="2019-02-20T13:19:00Z" w:initials="DN">
    <w:p w14:paraId="7CB0BAE2" w14:textId="258B8E81" w:rsidR="006C7FBB" w:rsidRDefault="006C7FBB">
      <w:pPr>
        <w:pStyle w:val="CommentText"/>
      </w:pPr>
      <w:r>
        <w:rPr>
          <w:rStyle w:val="CommentReference"/>
        </w:rPr>
        <w:annotationRef/>
      </w:r>
      <w:r>
        <w:t>Why is this useful as a model system? Unclear still. But relates to my comments above.</w:t>
      </w:r>
    </w:p>
  </w:comment>
  <w:comment w:id="22" w:author="Daniel Noble" w:date="2019-02-20T13:22:00Z" w:initials="DN">
    <w:p w14:paraId="022697B2" w14:textId="57701339" w:rsidR="006C7FBB" w:rsidRDefault="006C7FBB">
      <w:pPr>
        <w:pStyle w:val="CommentText"/>
      </w:pPr>
      <w:r>
        <w:rPr>
          <w:rStyle w:val="CommentReference"/>
        </w:rPr>
        <w:annotationRef/>
      </w:r>
      <w:r>
        <w:t>But, again, the problem with all this information is that the connections to questions in cognitive ecology are not made explicit. Don’t assume the reader will do this, you need to show the connections for the reader</w:t>
      </w:r>
    </w:p>
  </w:comment>
  <w:comment w:id="23" w:author="Daniel Noble" w:date="2019-02-15T11:10:00Z" w:initials="DN">
    <w:p w14:paraId="0E8F8EEB" w14:textId="6BAD765C" w:rsidR="006C7FBB" w:rsidRDefault="006C7FBB">
      <w:pPr>
        <w:pStyle w:val="CommentText"/>
      </w:pPr>
      <w:r>
        <w:rPr>
          <w:rStyle w:val="CommentReference"/>
        </w:rPr>
        <w:annotationRef/>
      </w:r>
      <w:r>
        <w:t xml:space="preserve">I would say that, these studies were all mostly crap. It was an important review as it stimulated a series of work to come that was more sophisticated and compelling. So, I would argue that this was a “preliminary” look at reptile learning at the time that stimulated the </w:t>
      </w:r>
      <w:proofErr w:type="spellStart"/>
      <w:r>
        <w:t>firld</w:t>
      </w:r>
      <w:proofErr w:type="spellEnd"/>
      <w:r>
        <w:t xml:space="preserve"> to explore more.</w:t>
      </w:r>
    </w:p>
  </w:comment>
  <w:comment w:id="24" w:author="Birgit Szabo" w:date="2019-02-16T12:05:00Z" w:initials="BS">
    <w:p w14:paraId="158312FD" w14:textId="1C7AF038" w:rsidR="006C7FBB" w:rsidRDefault="006C7FBB">
      <w:pPr>
        <w:pStyle w:val="CommentText"/>
      </w:pPr>
      <w:r>
        <w:rPr>
          <w:rStyle w:val="CommentReference"/>
        </w:rPr>
        <w:annotationRef/>
      </w:r>
      <w:r>
        <w:t xml:space="preserve">Ok, I see your point although Martin said I should be careful and not dismiss the previous reviews as Ana might be one of the reviewers for this </w:t>
      </w:r>
      <w:proofErr w:type="spellStart"/>
      <w:r>
        <w:t>ms</w:t>
      </w:r>
      <w:proofErr w:type="spellEnd"/>
      <w:r>
        <w:t>. So I added some sentences to make sure I don’t downplay previous work…</w:t>
      </w:r>
    </w:p>
  </w:comment>
  <w:comment w:id="25" w:author="Daniel Noble" w:date="2019-02-20T13:23:00Z" w:initials="DN">
    <w:p w14:paraId="633DD3CC" w14:textId="34498780" w:rsidR="006C7FBB" w:rsidRDefault="006C7FBB">
      <w:pPr>
        <w:pStyle w:val="CommentText"/>
      </w:pPr>
      <w:r>
        <w:rPr>
          <w:rStyle w:val="CommentReference"/>
        </w:rPr>
        <w:annotationRef/>
      </w:r>
      <w:r>
        <w:t>All good. I think you revised this well</w:t>
      </w:r>
    </w:p>
  </w:comment>
  <w:comment w:id="27" w:author="Daniel Noble" w:date="2019-02-15T11:12:00Z" w:initials="DN">
    <w:p w14:paraId="488F32C2" w14:textId="4FC49E2B" w:rsidR="006C7FBB" w:rsidRDefault="006C7FBB">
      <w:pPr>
        <w:pStyle w:val="CommentText"/>
      </w:pPr>
      <w:r>
        <w:rPr>
          <w:rStyle w:val="CommentReference"/>
        </w:rPr>
        <w:annotationRef/>
      </w:r>
      <w:r>
        <w:t xml:space="preserve">I think you need to say: “While </w:t>
      </w:r>
      <w:proofErr w:type="spellStart"/>
      <w:r>
        <w:t>Budghardts</w:t>
      </w:r>
      <w:proofErr w:type="spellEnd"/>
      <w:r>
        <w:t xml:space="preserve"> reviews was comprehensive and critical to the </w:t>
      </w:r>
      <w:proofErr w:type="spellStart"/>
      <w:r>
        <w:t>firld</w:t>
      </w:r>
      <w:proofErr w:type="spellEnd"/>
      <w:r>
        <w:t>, it also highlighted major limitations of existing cognitive work at the time…many of these limitations were overcome as the field matured.</w:t>
      </w:r>
    </w:p>
  </w:comment>
  <w:comment w:id="28" w:author="Birgit Szabo" w:date="2019-02-16T12:19:00Z" w:initials="BS">
    <w:p w14:paraId="34E64012" w14:textId="24E89C60" w:rsidR="006C7FBB" w:rsidRDefault="006C7FBB">
      <w:pPr>
        <w:pStyle w:val="CommentText"/>
      </w:pPr>
      <w:r>
        <w:rPr>
          <w:rStyle w:val="CommentReference"/>
        </w:rPr>
        <w:annotationRef/>
      </w:r>
      <w:r>
        <w:t>Done.</w:t>
      </w:r>
    </w:p>
  </w:comment>
  <w:comment w:id="33" w:author="Daniel Noble" w:date="2019-02-20T13:25:00Z" w:initials="DN">
    <w:p w14:paraId="0A8D677F" w14:textId="29D845FC" w:rsidR="006C7FBB" w:rsidRDefault="006C7FBB">
      <w:pPr>
        <w:pStyle w:val="CommentText"/>
      </w:pPr>
      <w:r>
        <w:rPr>
          <w:rStyle w:val="CommentReference"/>
        </w:rPr>
        <w:annotationRef/>
      </w:r>
      <w:r>
        <w:t xml:space="preserve">Additional? I suppose it would be above </w:t>
      </w:r>
      <w:proofErr w:type="spellStart"/>
      <w:r>
        <w:t>Burghardts</w:t>
      </w:r>
      <w:proofErr w:type="spellEnd"/>
      <w:r>
        <w:t xml:space="preserve"> if none of these 90 were included in his original review!</w:t>
      </w:r>
    </w:p>
  </w:comment>
  <w:comment w:id="32" w:author="Daniel Noble" w:date="2019-02-20T13:25:00Z" w:initials="DN">
    <w:p w14:paraId="766E970C" w14:textId="3619193A" w:rsidR="006C7FBB" w:rsidRDefault="006C7FBB">
      <w:pPr>
        <w:pStyle w:val="CommentText"/>
      </w:pPr>
      <w:r>
        <w:rPr>
          <w:rStyle w:val="CommentReference"/>
        </w:rPr>
        <w:annotationRef/>
      </w:r>
      <w:r>
        <w:t>Beauty! This is what I was looking for. It clearly establishes why your review is needed!</w:t>
      </w:r>
    </w:p>
  </w:comment>
  <w:comment w:id="34" w:author="Daniel Noble" w:date="2019-02-15T11:39:00Z" w:initials="DN">
    <w:p w14:paraId="2C3CEE3B" w14:textId="337C9FA9" w:rsidR="006C7FBB" w:rsidRDefault="006C7FBB">
      <w:pPr>
        <w:pStyle w:val="CommentText"/>
      </w:pPr>
      <w:r>
        <w:rPr>
          <w:rStyle w:val="CommentReference"/>
        </w:rPr>
        <w:annotationRef/>
      </w:r>
      <w:r>
        <w:t>Make sure you define systematic reviews and why they are the gold standard somewhere.</w:t>
      </w:r>
    </w:p>
  </w:comment>
  <w:comment w:id="35" w:author="Birgit Szabo" w:date="2019-02-16T15:07:00Z" w:initials="BS">
    <w:p w14:paraId="2811A384" w14:textId="03009F75" w:rsidR="006C7FBB" w:rsidRDefault="006C7FBB">
      <w:pPr>
        <w:pStyle w:val="CommentText"/>
      </w:pPr>
      <w:r>
        <w:rPr>
          <w:rStyle w:val="CommentReference"/>
        </w:rPr>
        <w:annotationRef/>
      </w:r>
      <w:r>
        <w:t>Done.</w:t>
      </w:r>
    </w:p>
  </w:comment>
  <w:comment w:id="59" w:author="Daniel Noble" w:date="2019-02-20T13:27:00Z" w:initials="DN">
    <w:p w14:paraId="29D9351C" w14:textId="41AAAEC0" w:rsidR="006C7FBB" w:rsidRDefault="006C7FBB">
      <w:pPr>
        <w:pStyle w:val="CommentText"/>
      </w:pPr>
      <w:r>
        <w:rPr>
          <w:rStyle w:val="CommentReference"/>
        </w:rPr>
        <w:annotationRef/>
      </w:r>
      <w:r>
        <w:t>I would include as a separate section that leads in to the review….this is a more normal, and probably better approach as all these details are often not in the introduction</w:t>
      </w:r>
    </w:p>
  </w:comment>
  <w:comment w:id="67" w:author="Daniel Noble" w:date="2019-02-20T15:30:00Z" w:initials="DN">
    <w:p w14:paraId="013F733D" w14:textId="56665B62" w:rsidR="006C7FBB" w:rsidRDefault="006C7FBB">
      <w:pPr>
        <w:pStyle w:val="CommentText"/>
      </w:pPr>
      <w:r>
        <w:rPr>
          <w:rStyle w:val="CommentReference"/>
        </w:rPr>
        <w:annotationRef/>
      </w:r>
      <w:r>
        <w:t>You may just want to highlight this early</w:t>
      </w:r>
    </w:p>
  </w:comment>
  <w:comment w:id="74" w:author="Daniel Noble" w:date="2019-02-20T15:35:00Z" w:initials="DN">
    <w:p w14:paraId="051E69EF" w14:textId="7DA464D4" w:rsidR="006C7FBB" w:rsidRDefault="006C7FBB">
      <w:pPr>
        <w:pStyle w:val="CommentText"/>
      </w:pPr>
      <w:r>
        <w:rPr>
          <w:rStyle w:val="CommentReference"/>
        </w:rPr>
        <w:annotationRef/>
      </w:r>
      <w:proofErr w:type="spellStart"/>
      <w:r>
        <w:t>Eg</w:t>
      </w:r>
      <w:proofErr w:type="spellEnd"/>
      <w:r>
        <w:t xml:space="preserve"> 1, avoided bitter (aversive)</w:t>
      </w:r>
    </w:p>
  </w:comment>
  <w:comment w:id="75" w:author="Daniel Noble" w:date="2019-02-20T15:36:00Z" w:initials="DN">
    <w:p w14:paraId="29256277" w14:textId="72C1E002" w:rsidR="006C7FBB" w:rsidRDefault="006C7FBB">
      <w:pPr>
        <w:pStyle w:val="CommentText"/>
      </w:pPr>
      <w:r>
        <w:rPr>
          <w:rStyle w:val="CommentReference"/>
        </w:rPr>
        <w:annotationRef/>
      </w:r>
      <w:proofErr w:type="spellStart"/>
      <w:r>
        <w:t>Eg</w:t>
      </w:r>
      <w:proofErr w:type="spellEnd"/>
      <w:r>
        <w:t xml:space="preserve"> 2 avoided bitter (aversive)</w:t>
      </w:r>
    </w:p>
  </w:comment>
  <w:comment w:id="76" w:author="Daniel Noble" w:date="2019-02-20T15:36:00Z" w:initials="DN">
    <w:p w14:paraId="3125F5F9" w14:textId="7309659E" w:rsidR="006C7FBB" w:rsidRDefault="006C7FBB">
      <w:pPr>
        <w:pStyle w:val="CommentText"/>
      </w:pPr>
      <w:r>
        <w:rPr>
          <w:rStyle w:val="CommentReference"/>
        </w:rPr>
        <w:annotationRef/>
      </w:r>
      <w:r>
        <w:t>Right, but not a good example to show aversive learning as they have not yet associated the new colour with bitterness. When they do, they are aversive as well.</w:t>
      </w:r>
    </w:p>
  </w:comment>
  <w:comment w:id="77" w:author="Daniel Noble" w:date="2019-02-20T15:34:00Z" w:initials="DN">
    <w:p w14:paraId="1F581D74" w14:textId="43F5E077" w:rsidR="006C7FBB" w:rsidRDefault="006C7FBB">
      <w:pPr>
        <w:pStyle w:val="CommentText"/>
      </w:pPr>
      <w:r>
        <w:rPr>
          <w:rStyle w:val="CommentReference"/>
        </w:rPr>
        <w:annotationRef/>
      </w:r>
      <w:r>
        <w:t>Is this spelt right? I seem to recall the k being a c, but I could be wrong. Maybe just have a quick check to be sure</w:t>
      </w:r>
    </w:p>
  </w:comment>
  <w:comment w:id="78" w:author="Daniel Noble" w:date="2019-02-20T15:36:00Z" w:initials="DN">
    <w:p w14:paraId="29F41F9D" w14:textId="5E9C002C" w:rsidR="006C7FBB" w:rsidRDefault="006C7FBB">
      <w:pPr>
        <w:pStyle w:val="CommentText"/>
      </w:pPr>
      <w:r>
        <w:rPr>
          <w:rStyle w:val="CommentReference"/>
        </w:rPr>
        <w:annotationRef/>
      </w:r>
      <w:r>
        <w:t>Again, aversive. They avoided</w:t>
      </w:r>
    </w:p>
  </w:comment>
  <w:comment w:id="79" w:author="Daniel Noble" w:date="2019-02-20T15:37:00Z" w:initials="DN">
    <w:p w14:paraId="787CF895" w14:textId="6F94BD50" w:rsidR="006C7FBB" w:rsidRDefault="006C7FBB">
      <w:pPr>
        <w:pStyle w:val="CommentText"/>
      </w:pPr>
      <w:r>
        <w:rPr>
          <w:rStyle w:val="CommentReference"/>
        </w:rPr>
        <w:annotationRef/>
      </w:r>
      <w:r>
        <w:t>So what? Still doesn’t conflict with the idea that they learn to avoid prey</w:t>
      </w:r>
    </w:p>
  </w:comment>
  <w:comment w:id="80" w:author="Daniel Noble" w:date="2019-02-20T15:37:00Z" w:initials="DN">
    <w:p w14:paraId="09243159" w14:textId="65F55414" w:rsidR="006C7FBB" w:rsidRDefault="006C7FBB">
      <w:pPr>
        <w:pStyle w:val="CommentText"/>
      </w:pPr>
      <w:r>
        <w:rPr>
          <w:rStyle w:val="CommentReference"/>
        </w:rPr>
        <w:annotationRef/>
      </w:r>
      <w:r>
        <w:t>Again, no conflict</w:t>
      </w:r>
    </w:p>
  </w:comment>
  <w:comment w:id="81" w:author="Daniel Noble" w:date="2019-02-20T15:37:00Z" w:initials="DN">
    <w:p w14:paraId="682A00EA" w14:textId="50AD7D5D" w:rsidR="006C7FBB" w:rsidRDefault="006C7FBB">
      <w:pPr>
        <w:pStyle w:val="CommentText"/>
      </w:pPr>
      <w:r>
        <w:rPr>
          <w:rStyle w:val="CommentReference"/>
        </w:rPr>
        <w:annotationRef/>
      </w:r>
      <w:r>
        <w:t>Yeah, but again, this is just showing that the aversion can be reversed. No conflict really…not mixed</w:t>
      </w:r>
    </w:p>
  </w:comment>
  <w:comment w:id="82" w:author="Daniel Noble" w:date="2019-02-20T15:42:00Z" w:initials="DN">
    <w:p w14:paraId="02509B60" w14:textId="6178C4DD" w:rsidR="006C7FBB" w:rsidRDefault="006C7FBB">
      <w:pPr>
        <w:pStyle w:val="CommentText"/>
      </w:pPr>
      <w:r>
        <w:rPr>
          <w:rStyle w:val="CommentReference"/>
        </w:rPr>
        <w:annotationRef/>
      </w:r>
      <w:r>
        <w:t>So what. This doesn’t conflict. They have likely evolved tolerance to ants. This is not learning in the same way. You need to see how a “novel” population responds (i.e., one not invaded by ants). If they have co-existed with ants for a while, they will evolve tolerance to them and they won’t need to learn to distinguish them – actually, they may even prefer them! (After all they are an abundant food source). Not sure this is a good example to say “results are mixed”</w:t>
      </w:r>
    </w:p>
  </w:comment>
  <w:comment w:id="83" w:author="Daniel Noble" w:date="2019-02-15T11:54:00Z" w:initials="DN">
    <w:p w14:paraId="03662C66" w14:textId="1AB4AAC3" w:rsidR="006C7FBB" w:rsidRDefault="006C7FBB">
      <w:pPr>
        <w:pStyle w:val="CommentText"/>
      </w:pPr>
      <w:r>
        <w:rPr>
          <w:rStyle w:val="CommentReference"/>
        </w:rPr>
        <w:annotationRef/>
      </w:r>
      <w:r>
        <w:t xml:space="preserve">I didn’t get a sense that results were mixed, per se. Didn’t they all learn to avoid toxic/noxious prey? What specifically is “mixed” about them. You may want </w:t>
      </w:r>
      <w:proofErr w:type="spellStart"/>
      <w:r>
        <w:t>tobe</w:t>
      </w:r>
      <w:proofErr w:type="spellEnd"/>
      <w:r>
        <w:t xml:space="preserve"> more clear about this. </w:t>
      </w:r>
    </w:p>
  </w:comment>
  <w:comment w:id="84" w:author="Birgit Szabo" w:date="2019-02-15T15:51:00Z" w:initials="BS">
    <w:p w14:paraId="4C39D36F" w14:textId="3958FE6A" w:rsidR="006C7FBB" w:rsidRDefault="006C7FBB">
      <w:pPr>
        <w:pStyle w:val="CommentText"/>
      </w:pPr>
      <w:r>
        <w:rPr>
          <w:rStyle w:val="CommentReference"/>
        </w:rPr>
        <w:annotationRef/>
      </w:r>
      <w:r>
        <w:t>No see example directly above.</w:t>
      </w:r>
    </w:p>
  </w:comment>
  <w:comment w:id="85" w:author="Daniel Noble" w:date="2019-02-20T15:38:00Z" w:initials="DN">
    <w:p w14:paraId="30ED2F44" w14:textId="7A7B259F" w:rsidR="006C7FBB" w:rsidRDefault="006C7FBB">
      <w:pPr>
        <w:pStyle w:val="CommentText"/>
      </w:pPr>
      <w:r>
        <w:rPr>
          <w:rStyle w:val="CommentReference"/>
        </w:rPr>
        <w:annotationRef/>
      </w:r>
      <w:r>
        <w:t xml:space="preserve">I still think this is not clear. None of the examples conflict in the way you make it out to sound they do. In ALL cases they learnt to avoid bitter or unpalatable prey. So, there is no conflict. The evidence shows that they can learn aversive stimuli very </w:t>
      </w:r>
      <w:proofErr w:type="spellStart"/>
      <w:r>
        <w:t>very</w:t>
      </w:r>
      <w:proofErr w:type="spellEnd"/>
      <w:r>
        <w:t xml:space="preserve"> well! So, in my mind. Results are not at all mixed. They are remarkably consistent. They can all learn to avoid prey! Yes, it can be reversed, but the results are not “mixed” on whether they can or cannot. I would just remove “mixed” here as it clearly doesn’t mean the same thing to the reader as it does to you. </w:t>
      </w:r>
    </w:p>
  </w:comment>
  <w:comment w:id="89" w:author="Daniel Noble" w:date="2019-02-15T12:21:00Z" w:initials="DN">
    <w:p w14:paraId="0AC604F8" w14:textId="476484E3" w:rsidR="006C7FBB" w:rsidRDefault="006C7FBB">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90" w:author="Birgit Szabo" w:date="2019-02-15T15:59:00Z" w:initials="BS">
    <w:p w14:paraId="36BF0533" w14:textId="6A65F265" w:rsidR="006C7FBB" w:rsidRDefault="006C7FBB">
      <w:pPr>
        <w:pStyle w:val="CommentText"/>
      </w:pPr>
      <w:r>
        <w:rPr>
          <w:rStyle w:val="CommentReference"/>
        </w:rPr>
        <w:annotationRef/>
      </w:r>
      <w:r>
        <w:t>This term means that animals do not use number symbols 1-9 to represent numerosity. I can change if that is too complicated…</w:t>
      </w:r>
    </w:p>
  </w:comment>
  <w:comment w:id="91" w:author="Daniel Noble" w:date="2019-02-20T15:58:00Z" w:initials="DN">
    <w:p w14:paraId="349256F5" w14:textId="1F0C8097" w:rsidR="006C7FBB" w:rsidRDefault="006C7FBB">
      <w:pPr>
        <w:pStyle w:val="CommentText"/>
      </w:pPr>
      <w:r>
        <w:rPr>
          <w:rStyle w:val="CommentReference"/>
        </w:rPr>
        <w:annotationRef/>
      </w:r>
      <w:r>
        <w:t xml:space="preserve">Yeah, I would just ditch non symbolic. I think most people will </w:t>
      </w:r>
      <w:proofErr w:type="spellStart"/>
      <w:r>
        <w:t>ko</w:t>
      </w:r>
      <w:proofErr w:type="spellEnd"/>
      <w:r>
        <w:t xml:space="preserve"> what you mean</w:t>
      </w:r>
    </w:p>
  </w:comment>
  <w:comment w:id="94" w:author="Daniel Noble" w:date="2019-02-15T12:38:00Z" w:initials="DN">
    <w:p w14:paraId="2BDE0FF7" w14:textId="5E9804FF" w:rsidR="006C7FBB" w:rsidRDefault="006C7FBB">
      <w:pPr>
        <w:pStyle w:val="CommentText"/>
      </w:pPr>
      <w:r>
        <w:rPr>
          <w:rStyle w:val="CommentReference"/>
        </w:rPr>
        <w:annotationRef/>
      </w:r>
      <w:r>
        <w:t xml:space="preserve">But not all of them </w:t>
      </w:r>
      <w:proofErr w:type="spellStart"/>
      <w:r>
        <w:t>selved</w:t>
      </w:r>
      <w:proofErr w:type="spellEnd"/>
      <w:r>
        <w:t xml:space="preserve"> the problem, no?</w:t>
      </w:r>
    </w:p>
  </w:comment>
  <w:comment w:id="95" w:author="Birgit Szabo" w:date="2019-02-15T16:01:00Z" w:initials="BS">
    <w:p w14:paraId="024831BC" w14:textId="254B90A5" w:rsidR="006C7FBB" w:rsidRDefault="006C7FBB">
      <w:pPr>
        <w:pStyle w:val="CommentText"/>
      </w:pPr>
      <w:r>
        <w:rPr>
          <w:rStyle w:val="CommentReference"/>
        </w:rPr>
        <w:annotationRef/>
      </w:r>
      <w:r>
        <w:t>In the published studies yes. If you have some additional info that I don’t have feel free to add.</w:t>
      </w:r>
    </w:p>
  </w:comment>
  <w:comment w:id="98" w:author="Daniel Noble" w:date="2019-02-15T12:49:00Z" w:initials="DN">
    <w:p w14:paraId="7F965AB7" w14:textId="0795E7C1" w:rsidR="006C7FBB" w:rsidRDefault="006C7FBB">
      <w:pPr>
        <w:pStyle w:val="CommentText"/>
      </w:pPr>
      <w:r>
        <w:rPr>
          <w:rStyle w:val="CommentReference"/>
        </w:rPr>
        <w:annotationRef/>
      </w:r>
      <w:r>
        <w:t>Not quite sure what you mean? Has this really been quantified? Why is it energetically cheaper?</w:t>
      </w:r>
    </w:p>
  </w:comment>
  <w:comment w:id="99" w:author="Birgit Szabo" w:date="2019-02-15T16:04:00Z" w:initials="BS">
    <w:p w14:paraId="2B9B24BD" w14:textId="79C9BF83" w:rsidR="006C7FBB" w:rsidRDefault="006C7FBB">
      <w:pPr>
        <w:pStyle w:val="CommentText"/>
      </w:pPr>
      <w:r>
        <w:rPr>
          <w:rStyle w:val="CommentReference"/>
        </w:rPr>
        <w:annotationRef/>
      </w:r>
      <w:r>
        <w:t>In the brain, storing a memory needs less energy that learning…</w:t>
      </w:r>
    </w:p>
  </w:comment>
  <w:comment w:id="100" w:author="Daniel Noble" w:date="2019-02-20T15:59:00Z" w:initials="DN">
    <w:p w14:paraId="5304DBF8" w14:textId="62574FC4" w:rsidR="006C7FBB" w:rsidRDefault="006C7FBB">
      <w:pPr>
        <w:pStyle w:val="CommentText"/>
      </w:pPr>
      <w:r>
        <w:rPr>
          <w:rStyle w:val="CommentReference"/>
        </w:rPr>
        <w:annotationRef/>
      </w:r>
      <w:r>
        <w:t>Seriously, cool. That is interesting. I need to have a look at the data for this and how they actually measured it! Seems hard</w:t>
      </w:r>
    </w:p>
  </w:comment>
  <w:comment w:id="102" w:author="Daniel Noble" w:date="2019-02-20T16:01:00Z" w:initials="DN">
    <w:p w14:paraId="24458EB3" w14:textId="39E0C217" w:rsidR="006C7FBB" w:rsidRDefault="006C7FBB">
      <w:pPr>
        <w:pStyle w:val="CommentText"/>
      </w:pPr>
      <w:r>
        <w:rPr>
          <w:rStyle w:val="CommentReference"/>
        </w:rPr>
        <w:annotationRef/>
      </w:r>
      <w:r>
        <w:t>OK, this is good. I have nothing wrong with this, but as I read it, it made me think about what was implied by it. I think what I took is that, previous work has now highlighted that we have a good understanding of reptile cognitive abilities BECAUSE we have now developed cognitive tasks that in many cases we are able to apply and quantify variation in cognitive ability effectively across a large sample of animals. As a result…then you move into the idea that we can now move towards new contemporary questions. I think the link was implied, but wasn’t clear so I suggest making this explicit.</w:t>
      </w:r>
    </w:p>
  </w:comment>
  <w:comment w:id="103" w:author="Daniel Noble" w:date="2019-02-20T16:04:00Z" w:initials="DN">
    <w:p w14:paraId="263A0678" w14:textId="3A49343D" w:rsidR="006C7FBB" w:rsidRDefault="006C7FBB">
      <w:pPr>
        <w:pStyle w:val="CommentText"/>
      </w:pPr>
      <w:r>
        <w:rPr>
          <w:rStyle w:val="CommentReference"/>
        </w:rPr>
        <w:annotationRef/>
      </w:r>
      <w:r>
        <w:t xml:space="preserve">If they are well studied then </w:t>
      </w:r>
      <w:proofErr w:type="spellStart"/>
      <w:r>
        <w:t>its</w:t>
      </w:r>
      <w:proofErr w:type="spellEnd"/>
      <w:r>
        <w:t xml:space="preserve"> odd to say they have yet to be studied. So, you can remove, but otherwise you should quality what groups they are well studied in.</w:t>
      </w:r>
    </w:p>
  </w:comment>
  <w:comment w:id="109" w:author="Daniel Noble" w:date="2019-02-20T16:11:00Z" w:initials="DN">
    <w:p w14:paraId="00BBD405" w14:textId="7E9CE75F" w:rsidR="006C7FBB" w:rsidRDefault="006C7FBB">
      <w:pPr>
        <w:pStyle w:val="CommentText"/>
      </w:pPr>
      <w:r>
        <w:rPr>
          <w:rStyle w:val="CommentReference"/>
        </w:rPr>
        <w:annotationRef/>
      </w:r>
      <w:r>
        <w:t xml:space="preserve">Kind of links to the first section, as such, I would introduce social learning first and then transition to avoidance. Then you can address my other </w:t>
      </w:r>
      <w:proofErr w:type="spellStart"/>
      <w:r>
        <w:t>commentas</w:t>
      </w:r>
      <w:proofErr w:type="spellEnd"/>
      <w:r>
        <w:t xml:space="preserve"> the reader will have already been told that social learning is common, but we could use some more information about how social and non-social species us </w:t>
      </w:r>
      <w:proofErr w:type="spellStart"/>
      <w:r>
        <w:t>informatin</w:t>
      </w:r>
      <w:proofErr w:type="spellEnd"/>
      <w:r>
        <w:t xml:space="preserve"> </w:t>
      </w:r>
      <w:proofErr w:type="spellStart"/>
      <w:r>
        <w:t>diferentlt</w:t>
      </w:r>
      <w:proofErr w:type="spellEnd"/>
      <w:r>
        <w:t>….</w:t>
      </w:r>
    </w:p>
  </w:comment>
  <w:comment w:id="115" w:author="Daniel Noble" w:date="2019-02-20T16:05:00Z" w:initials="DN">
    <w:p w14:paraId="1DC53DEE" w14:textId="77777777" w:rsidR="006C7FBB" w:rsidRDefault="006C7FBB" w:rsidP="00687052">
      <w:pPr>
        <w:pStyle w:val="CommentText"/>
      </w:pPr>
      <w:r>
        <w:rPr>
          <w:rStyle w:val="CommentReference"/>
        </w:rPr>
        <w:annotationRef/>
      </w:r>
      <w:r>
        <w:t>I feel like it ends a bit abrupt. You could mention the plausibility of this. For example, just re-iterate and highlight that social learning does exist and seems to be widespread, making this a really real possibility.</w:t>
      </w:r>
    </w:p>
  </w:comment>
  <w:comment w:id="122" w:author="Daniel Noble" w:date="2019-02-15T13:31:00Z" w:initials="DN">
    <w:p w14:paraId="3B66E247" w14:textId="303EDD54" w:rsidR="006C7FBB" w:rsidRDefault="006C7FBB">
      <w:pPr>
        <w:pStyle w:val="CommentText"/>
      </w:pPr>
      <w:r>
        <w:rPr>
          <w:rStyle w:val="CommentReference"/>
        </w:rPr>
        <w:annotationRef/>
      </w:r>
      <w:r>
        <w:t xml:space="preserve">I would also argue, we’ve reached a point where we should be moving from descriptive to “experimental” studies to elucidate </w:t>
      </w:r>
      <w:proofErr w:type="spellStart"/>
      <w:r>
        <w:t>vwhat</w:t>
      </w:r>
      <w:proofErr w:type="spellEnd"/>
      <w:r>
        <w:t xml:space="preserve"> drives variation in cognition and how it links with fitness.</w:t>
      </w:r>
    </w:p>
  </w:comment>
  <w:comment w:id="123" w:author="Birgit Szabo" w:date="2019-02-19T14:50:00Z" w:initials="BS">
    <w:p w14:paraId="061AB3E4" w14:textId="39B5257F" w:rsidR="006C7FBB" w:rsidRDefault="006C7FBB">
      <w:pPr>
        <w:pStyle w:val="CommentText"/>
      </w:pPr>
      <w:r>
        <w:rPr>
          <w:rStyle w:val="CommentReference"/>
        </w:rPr>
        <w:annotationRef/>
      </w:r>
      <w:r>
        <w:t>Extremely good point! Added.</w:t>
      </w:r>
    </w:p>
  </w:comment>
  <w:comment w:id="128" w:author="Martin Whiting" w:date="2019-02-07T10:57:00Z" w:initials="MW">
    <w:p w14:paraId="5F770F19" w14:textId="49301226" w:rsidR="006C7FBB" w:rsidRDefault="006C7FBB">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129" w:author="Birgit Szabo" w:date="2019-02-12T11:40:00Z" w:initials="BS">
    <w:p w14:paraId="26052AD2" w14:textId="5ECEA8C4" w:rsidR="006C7FBB" w:rsidRDefault="006C7FBB">
      <w:pPr>
        <w:pStyle w:val="CommentText"/>
      </w:pPr>
      <w:r>
        <w:rPr>
          <w:rStyle w:val="CommentReference"/>
        </w:rPr>
        <w:annotationRef/>
      </w:r>
      <w:r>
        <w:t xml:space="preserve">I used the list of species for which I had learning data and imported it into </w:t>
      </w:r>
      <w:proofErr w:type="spellStart"/>
      <w:r>
        <w:t>PhyloTree</w:t>
      </w:r>
      <w:proofErr w:type="spellEnd"/>
      <w:r>
        <w:t xml:space="preserv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4F82B" w15:done="0"/>
  <w15:commentEx w15:paraId="2EB424A9" w15:paraIdParent="5B74F82B" w15:done="0"/>
  <w15:commentEx w15:paraId="73127F65" w15:done="0"/>
  <w15:commentEx w15:paraId="265EF0B9" w15:done="0"/>
  <w15:commentEx w15:paraId="79D730FF" w15:done="0"/>
  <w15:commentEx w15:paraId="7CB0BAE2" w15:done="0"/>
  <w15:commentEx w15:paraId="022697B2" w15:done="0"/>
  <w15:commentEx w15:paraId="0E8F8EEB" w15:done="0"/>
  <w15:commentEx w15:paraId="158312FD" w15:paraIdParent="0E8F8EEB" w15:done="0"/>
  <w15:commentEx w15:paraId="633DD3CC" w15:paraIdParent="0E8F8EEB" w15:done="0"/>
  <w15:commentEx w15:paraId="488F32C2" w15:done="0"/>
  <w15:commentEx w15:paraId="34E64012" w15:paraIdParent="488F32C2" w15:done="0"/>
  <w15:commentEx w15:paraId="0A8D677F" w15:done="0"/>
  <w15:commentEx w15:paraId="766E970C" w15:done="0"/>
  <w15:commentEx w15:paraId="2C3CEE3B" w15:done="0"/>
  <w15:commentEx w15:paraId="2811A384" w15:paraIdParent="2C3CEE3B" w15:done="0"/>
  <w15:commentEx w15:paraId="29D9351C" w15:done="0"/>
  <w15:commentEx w15:paraId="013F733D" w15:done="0"/>
  <w15:commentEx w15:paraId="051E69EF" w15:done="0"/>
  <w15:commentEx w15:paraId="29256277" w15:done="0"/>
  <w15:commentEx w15:paraId="3125F5F9" w15:done="0"/>
  <w15:commentEx w15:paraId="1F581D74" w15:done="0"/>
  <w15:commentEx w15:paraId="29F41F9D" w15:done="0"/>
  <w15:commentEx w15:paraId="787CF895" w15:done="0"/>
  <w15:commentEx w15:paraId="09243159" w15:done="0"/>
  <w15:commentEx w15:paraId="682A00EA" w15:done="0"/>
  <w15:commentEx w15:paraId="02509B60" w15:done="0"/>
  <w15:commentEx w15:paraId="03662C66" w15:done="0"/>
  <w15:commentEx w15:paraId="4C39D36F" w15:paraIdParent="03662C66" w15:done="0"/>
  <w15:commentEx w15:paraId="30ED2F44" w15:paraIdParent="03662C66" w15:done="0"/>
  <w15:commentEx w15:paraId="0AC604F8" w15:done="0"/>
  <w15:commentEx w15:paraId="36BF0533" w15:paraIdParent="0AC604F8" w15:done="0"/>
  <w15:commentEx w15:paraId="349256F5" w15:paraIdParent="0AC604F8" w15:done="0"/>
  <w15:commentEx w15:paraId="2BDE0FF7" w15:done="0"/>
  <w15:commentEx w15:paraId="024831BC" w15:paraIdParent="2BDE0FF7" w15:done="0"/>
  <w15:commentEx w15:paraId="7F965AB7" w15:done="0"/>
  <w15:commentEx w15:paraId="2B9B24BD" w15:paraIdParent="7F965AB7" w15:done="0"/>
  <w15:commentEx w15:paraId="5304DBF8" w15:paraIdParent="7F965AB7" w15:done="0"/>
  <w15:commentEx w15:paraId="24458EB3" w15:done="0"/>
  <w15:commentEx w15:paraId="263A0678" w15:done="0"/>
  <w15:commentEx w15:paraId="00BBD405" w15:done="0"/>
  <w15:commentEx w15:paraId="1DC53DEE" w15:done="0"/>
  <w15:commentEx w15:paraId="3B66E247" w15:done="0"/>
  <w15:commentEx w15:paraId="061AB3E4" w15:paraIdParent="3B66E247"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4F82B" w16cid:durableId="2017D038"/>
  <w16cid:commentId w16cid:paraId="2EB424A9" w16cid:durableId="20180DE0"/>
  <w16cid:commentId w16cid:paraId="73127F65" w16cid:durableId="2017D203"/>
  <w16cid:commentId w16cid:paraId="265EF0B9" w16cid:durableId="2017D11B"/>
  <w16cid:commentId w16cid:paraId="79D730FF" w16cid:durableId="2017D234"/>
  <w16cid:commentId w16cid:paraId="7CB0BAE2" w16cid:durableId="2017D266"/>
  <w16cid:commentId w16cid:paraId="022697B2" w16cid:durableId="2017D312"/>
  <w16cid:commentId w16cid:paraId="0E8F8EEB" w16cid:durableId="20111CAA"/>
  <w16cid:commentId w16cid:paraId="158312FD" w16cid:durableId="20127B24"/>
  <w16cid:commentId w16cid:paraId="633DD3CC" w16cid:durableId="2017D355"/>
  <w16cid:commentId w16cid:paraId="488F32C2" w16cid:durableId="20111D20"/>
  <w16cid:commentId w16cid:paraId="34E64012" w16cid:durableId="20127E6F"/>
  <w16cid:commentId w16cid:paraId="0A8D677F" w16cid:durableId="2017D3CC"/>
  <w16cid:commentId w16cid:paraId="766E970C" w16cid:durableId="2017D3AF"/>
  <w16cid:commentId w16cid:paraId="2C3CEE3B" w16cid:durableId="2011238B"/>
  <w16cid:commentId w16cid:paraId="2811A384" w16cid:durableId="2012A5BB"/>
  <w16cid:commentId w16cid:paraId="29D9351C" w16cid:durableId="2017D43B"/>
  <w16cid:commentId w16cid:paraId="013F733D" w16cid:durableId="2017F132"/>
  <w16cid:commentId w16cid:paraId="051E69EF" w16cid:durableId="2017F24A"/>
  <w16cid:commentId w16cid:paraId="29256277" w16cid:durableId="2017F26C"/>
  <w16cid:commentId w16cid:paraId="3125F5F9" w16cid:durableId="2017F27C"/>
  <w16cid:commentId w16cid:paraId="1F581D74" w16cid:durableId="2017F1F7"/>
  <w16cid:commentId w16cid:paraId="29F41F9D" w16cid:durableId="2017F29B"/>
  <w16cid:commentId w16cid:paraId="787CF895" w16cid:durableId="2017F2AD"/>
  <w16cid:commentId w16cid:paraId="09243159" w16cid:durableId="2017F2C5"/>
  <w16cid:commentId w16cid:paraId="682A00EA" w16cid:durableId="2017F2D7"/>
  <w16cid:commentId w16cid:paraId="02509B60" w16cid:durableId="2017F401"/>
  <w16cid:commentId w16cid:paraId="03662C66" w16cid:durableId="201126FA"/>
  <w16cid:commentId w16cid:paraId="4C39D36F" w16cid:durableId="20115E96"/>
  <w16cid:commentId w16cid:paraId="30ED2F44" w16cid:durableId="2017F2EC"/>
  <w16cid:commentId w16cid:paraId="0AC604F8" w16cid:durableId="20112D36"/>
  <w16cid:commentId w16cid:paraId="36BF0533" w16cid:durableId="20116072"/>
  <w16cid:commentId w16cid:paraId="349256F5" w16cid:durableId="2017F7AD"/>
  <w16cid:commentId w16cid:paraId="2BDE0FF7" w16cid:durableId="2011315D"/>
  <w16cid:commentId w16cid:paraId="024831BC" w16cid:durableId="201160C5"/>
  <w16cid:commentId w16cid:paraId="7F965AB7" w16cid:durableId="201133D4"/>
  <w16cid:commentId w16cid:paraId="2B9B24BD" w16cid:durableId="2011618F"/>
  <w16cid:commentId w16cid:paraId="5304DBF8" w16cid:durableId="2017F7F1"/>
  <w16cid:commentId w16cid:paraId="24458EB3" w16cid:durableId="2017F84E"/>
  <w16cid:commentId w16cid:paraId="263A0678" w16cid:durableId="2017F901"/>
  <w16cid:commentId w16cid:paraId="00BBD405" w16cid:durableId="2017FAAC"/>
  <w16cid:commentId w16cid:paraId="1DC53DEE" w16cid:durableId="2017F964"/>
  <w16cid:commentId w16cid:paraId="3B66E247" w16cid:durableId="20113DB8"/>
  <w16cid:commentId w16cid:paraId="061AB3E4" w16cid:durableId="2016963A"/>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C8FCC" w14:textId="77777777" w:rsidR="00892AD9" w:rsidRDefault="00892AD9" w:rsidP="00A579E4">
      <w:pPr>
        <w:spacing w:line="240" w:lineRule="auto"/>
      </w:pPr>
      <w:r>
        <w:separator/>
      </w:r>
    </w:p>
  </w:endnote>
  <w:endnote w:type="continuationSeparator" w:id="0">
    <w:p w14:paraId="14C39AF8" w14:textId="77777777" w:rsidR="00892AD9" w:rsidRDefault="00892AD9"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07A8" w14:textId="77777777" w:rsidR="00892AD9" w:rsidRDefault="00892AD9" w:rsidP="00A579E4">
      <w:pPr>
        <w:spacing w:line="240" w:lineRule="auto"/>
      </w:pPr>
      <w:r>
        <w:separator/>
      </w:r>
    </w:p>
  </w:footnote>
  <w:footnote w:type="continuationSeparator" w:id="0">
    <w:p w14:paraId="29E5E19D" w14:textId="77777777" w:rsidR="00892AD9" w:rsidRDefault="00892AD9"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6C7FBB" w:rsidRDefault="006C7FBB"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6C7FBB" w:rsidRDefault="006C7FBB"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6C7FBB" w:rsidRDefault="006C7FBB"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6C7FBB" w:rsidRDefault="006C7FBB"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3D30"/>
    <w:multiLevelType w:val="hybridMultilevel"/>
    <w:tmpl w:val="93826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802F5"/>
    <w:multiLevelType w:val="hybridMultilevel"/>
    <w:tmpl w:val="3A2E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D07BE"/>
    <w:multiLevelType w:val="hybridMultilevel"/>
    <w:tmpl w:val="66C65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5E3F6A"/>
    <w:multiLevelType w:val="hybridMultilevel"/>
    <w:tmpl w:val="EE14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AD4503"/>
    <w:multiLevelType w:val="hybridMultilevel"/>
    <w:tmpl w:val="6F2C4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2"/>
  </w:num>
  <w:num w:numId="5">
    <w:abstractNumId w:val="8"/>
  </w:num>
  <w:num w:numId="6">
    <w:abstractNumId w:val="10"/>
  </w:num>
  <w:num w:numId="7">
    <w:abstractNumId w:val="7"/>
  </w:num>
  <w:num w:numId="8">
    <w:abstractNumId w:val="11"/>
  </w:num>
  <w:num w:numId="9">
    <w:abstractNumId w:val="6"/>
  </w:num>
  <w:num w:numId="10">
    <w:abstractNumId w:val="13"/>
  </w:num>
  <w:num w:numId="11">
    <w:abstractNumId w:val="6"/>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0"/>
  </w:num>
  <w:num w:numId="17">
    <w:abstractNumId w:val="14"/>
  </w:num>
  <w:num w:numId="18">
    <w:abstractNumId w:val="2"/>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Birgit Szabo">
    <w15:presenceInfo w15:providerId="None" w15:userId="Birgit Szabo"/>
  </w15:person>
  <w15:person w15:author="Martin Whiting">
    <w15:presenceInfo w15:providerId="AD" w15:userId="S::martin.whiting@mq.edu.au::8503b2f6-fda2-4fe2-b4b2-19c2cfab1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1094"/>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311"/>
    <w:rsid w:val="00026E17"/>
    <w:rsid w:val="00027E5D"/>
    <w:rsid w:val="00027FD8"/>
    <w:rsid w:val="00031419"/>
    <w:rsid w:val="00034D8E"/>
    <w:rsid w:val="00034F19"/>
    <w:rsid w:val="00036675"/>
    <w:rsid w:val="00036C60"/>
    <w:rsid w:val="000404F0"/>
    <w:rsid w:val="00040A66"/>
    <w:rsid w:val="00041CAF"/>
    <w:rsid w:val="0004242A"/>
    <w:rsid w:val="00045395"/>
    <w:rsid w:val="000470F1"/>
    <w:rsid w:val="00047545"/>
    <w:rsid w:val="00053370"/>
    <w:rsid w:val="00056CEC"/>
    <w:rsid w:val="00060CBE"/>
    <w:rsid w:val="000611B1"/>
    <w:rsid w:val="0006194D"/>
    <w:rsid w:val="00061CCA"/>
    <w:rsid w:val="0006203E"/>
    <w:rsid w:val="00064902"/>
    <w:rsid w:val="00065BB8"/>
    <w:rsid w:val="00065C5A"/>
    <w:rsid w:val="00067190"/>
    <w:rsid w:val="0006732F"/>
    <w:rsid w:val="00070107"/>
    <w:rsid w:val="0007116C"/>
    <w:rsid w:val="00071470"/>
    <w:rsid w:val="00071770"/>
    <w:rsid w:val="00073156"/>
    <w:rsid w:val="00074099"/>
    <w:rsid w:val="00074CD4"/>
    <w:rsid w:val="00076562"/>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3842"/>
    <w:rsid w:val="000A6370"/>
    <w:rsid w:val="000A7DA7"/>
    <w:rsid w:val="000B2FF5"/>
    <w:rsid w:val="000B4CF6"/>
    <w:rsid w:val="000B5673"/>
    <w:rsid w:val="000B7513"/>
    <w:rsid w:val="000B75BE"/>
    <w:rsid w:val="000C0AFA"/>
    <w:rsid w:val="000C0B28"/>
    <w:rsid w:val="000C0C7F"/>
    <w:rsid w:val="000C1604"/>
    <w:rsid w:val="000C2110"/>
    <w:rsid w:val="000C224D"/>
    <w:rsid w:val="000C379B"/>
    <w:rsid w:val="000C4184"/>
    <w:rsid w:val="000C4D21"/>
    <w:rsid w:val="000C5DF6"/>
    <w:rsid w:val="000C606E"/>
    <w:rsid w:val="000C680C"/>
    <w:rsid w:val="000D06DF"/>
    <w:rsid w:val="000D1421"/>
    <w:rsid w:val="000D191C"/>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5221"/>
    <w:rsid w:val="000E62D9"/>
    <w:rsid w:val="000F1479"/>
    <w:rsid w:val="000F19F4"/>
    <w:rsid w:val="000F1F0C"/>
    <w:rsid w:val="000F2CED"/>
    <w:rsid w:val="000F3DD7"/>
    <w:rsid w:val="000F45C8"/>
    <w:rsid w:val="000F48ED"/>
    <w:rsid w:val="000F5C56"/>
    <w:rsid w:val="000F5FCE"/>
    <w:rsid w:val="000F6143"/>
    <w:rsid w:val="000F6CF4"/>
    <w:rsid w:val="000F6F28"/>
    <w:rsid w:val="000F7301"/>
    <w:rsid w:val="00101F04"/>
    <w:rsid w:val="00103354"/>
    <w:rsid w:val="00103FF7"/>
    <w:rsid w:val="00105343"/>
    <w:rsid w:val="001062A9"/>
    <w:rsid w:val="00110187"/>
    <w:rsid w:val="00114C13"/>
    <w:rsid w:val="00116084"/>
    <w:rsid w:val="001172A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1805"/>
    <w:rsid w:val="0014260F"/>
    <w:rsid w:val="00144720"/>
    <w:rsid w:val="00145976"/>
    <w:rsid w:val="00145A5E"/>
    <w:rsid w:val="001463DC"/>
    <w:rsid w:val="00153532"/>
    <w:rsid w:val="001557A6"/>
    <w:rsid w:val="00155F46"/>
    <w:rsid w:val="00157277"/>
    <w:rsid w:val="0016045D"/>
    <w:rsid w:val="00160771"/>
    <w:rsid w:val="001608AB"/>
    <w:rsid w:val="001614A0"/>
    <w:rsid w:val="001622E7"/>
    <w:rsid w:val="001635E6"/>
    <w:rsid w:val="00163E28"/>
    <w:rsid w:val="0016428E"/>
    <w:rsid w:val="00165A80"/>
    <w:rsid w:val="0017103D"/>
    <w:rsid w:val="001714E9"/>
    <w:rsid w:val="001737B8"/>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A7DF8"/>
    <w:rsid w:val="001B0626"/>
    <w:rsid w:val="001B1054"/>
    <w:rsid w:val="001B1E25"/>
    <w:rsid w:val="001B1FAE"/>
    <w:rsid w:val="001B32F3"/>
    <w:rsid w:val="001B3E0A"/>
    <w:rsid w:val="001B4384"/>
    <w:rsid w:val="001C0651"/>
    <w:rsid w:val="001C0EE1"/>
    <w:rsid w:val="001C17C0"/>
    <w:rsid w:val="001D0B60"/>
    <w:rsid w:val="001D38DA"/>
    <w:rsid w:val="001D4489"/>
    <w:rsid w:val="001D4E1B"/>
    <w:rsid w:val="001D6C97"/>
    <w:rsid w:val="001D7804"/>
    <w:rsid w:val="001D7C09"/>
    <w:rsid w:val="001E0141"/>
    <w:rsid w:val="001E0543"/>
    <w:rsid w:val="001E079E"/>
    <w:rsid w:val="001E31C8"/>
    <w:rsid w:val="001E3589"/>
    <w:rsid w:val="001E3A95"/>
    <w:rsid w:val="001E4067"/>
    <w:rsid w:val="001E4161"/>
    <w:rsid w:val="001E424F"/>
    <w:rsid w:val="001E4F6B"/>
    <w:rsid w:val="001E682C"/>
    <w:rsid w:val="001E7022"/>
    <w:rsid w:val="001E7F98"/>
    <w:rsid w:val="001F2AF9"/>
    <w:rsid w:val="001F2DFD"/>
    <w:rsid w:val="001F5542"/>
    <w:rsid w:val="001F7F4C"/>
    <w:rsid w:val="00200596"/>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5B3D"/>
    <w:rsid w:val="00227633"/>
    <w:rsid w:val="002276A3"/>
    <w:rsid w:val="002307B6"/>
    <w:rsid w:val="002309BA"/>
    <w:rsid w:val="00232141"/>
    <w:rsid w:val="00232369"/>
    <w:rsid w:val="00232E51"/>
    <w:rsid w:val="00233CAC"/>
    <w:rsid w:val="00234803"/>
    <w:rsid w:val="00234D75"/>
    <w:rsid w:val="002362DC"/>
    <w:rsid w:val="002365AB"/>
    <w:rsid w:val="00236CC2"/>
    <w:rsid w:val="00237EC2"/>
    <w:rsid w:val="0024148D"/>
    <w:rsid w:val="00241E40"/>
    <w:rsid w:val="00241EFB"/>
    <w:rsid w:val="0024244E"/>
    <w:rsid w:val="00244966"/>
    <w:rsid w:val="00245999"/>
    <w:rsid w:val="00246F18"/>
    <w:rsid w:val="00250031"/>
    <w:rsid w:val="002500FA"/>
    <w:rsid w:val="00250444"/>
    <w:rsid w:val="002522AA"/>
    <w:rsid w:val="00252A07"/>
    <w:rsid w:val="002535BB"/>
    <w:rsid w:val="00255188"/>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1D8"/>
    <w:rsid w:val="00271D12"/>
    <w:rsid w:val="00273464"/>
    <w:rsid w:val="0027545B"/>
    <w:rsid w:val="00275BA0"/>
    <w:rsid w:val="002766C4"/>
    <w:rsid w:val="00276F24"/>
    <w:rsid w:val="00280354"/>
    <w:rsid w:val="002814DE"/>
    <w:rsid w:val="00281706"/>
    <w:rsid w:val="00284A75"/>
    <w:rsid w:val="00287DA7"/>
    <w:rsid w:val="00290043"/>
    <w:rsid w:val="002907C8"/>
    <w:rsid w:val="0029201D"/>
    <w:rsid w:val="00292053"/>
    <w:rsid w:val="00292874"/>
    <w:rsid w:val="00292E59"/>
    <w:rsid w:val="002966B7"/>
    <w:rsid w:val="00296F77"/>
    <w:rsid w:val="00297099"/>
    <w:rsid w:val="002971ED"/>
    <w:rsid w:val="002A1D82"/>
    <w:rsid w:val="002A207B"/>
    <w:rsid w:val="002A5762"/>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C6C71"/>
    <w:rsid w:val="002D009F"/>
    <w:rsid w:val="002D00E0"/>
    <w:rsid w:val="002D0897"/>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0C0"/>
    <w:rsid w:val="00311344"/>
    <w:rsid w:val="00311FD8"/>
    <w:rsid w:val="00313A86"/>
    <w:rsid w:val="00317AA0"/>
    <w:rsid w:val="0032200F"/>
    <w:rsid w:val="003230DF"/>
    <w:rsid w:val="00324C74"/>
    <w:rsid w:val="00325FF6"/>
    <w:rsid w:val="00331758"/>
    <w:rsid w:val="00332166"/>
    <w:rsid w:val="003356CA"/>
    <w:rsid w:val="00336521"/>
    <w:rsid w:val="003376D4"/>
    <w:rsid w:val="00337B56"/>
    <w:rsid w:val="0034084D"/>
    <w:rsid w:val="00341CEB"/>
    <w:rsid w:val="00343EC8"/>
    <w:rsid w:val="00344D92"/>
    <w:rsid w:val="00344DC2"/>
    <w:rsid w:val="00346D33"/>
    <w:rsid w:val="00347D1F"/>
    <w:rsid w:val="00347FC4"/>
    <w:rsid w:val="00350219"/>
    <w:rsid w:val="003536CA"/>
    <w:rsid w:val="0035392A"/>
    <w:rsid w:val="0035410A"/>
    <w:rsid w:val="003542B9"/>
    <w:rsid w:val="00354BE1"/>
    <w:rsid w:val="00354E37"/>
    <w:rsid w:val="0035534D"/>
    <w:rsid w:val="00355537"/>
    <w:rsid w:val="00355D37"/>
    <w:rsid w:val="003618B3"/>
    <w:rsid w:val="00362165"/>
    <w:rsid w:val="0036318D"/>
    <w:rsid w:val="00363264"/>
    <w:rsid w:val="00366EAF"/>
    <w:rsid w:val="00366EE9"/>
    <w:rsid w:val="00370835"/>
    <w:rsid w:val="00371323"/>
    <w:rsid w:val="00371E95"/>
    <w:rsid w:val="003733C8"/>
    <w:rsid w:val="00375025"/>
    <w:rsid w:val="00375406"/>
    <w:rsid w:val="00377725"/>
    <w:rsid w:val="00382205"/>
    <w:rsid w:val="00383C61"/>
    <w:rsid w:val="00385D05"/>
    <w:rsid w:val="00386C43"/>
    <w:rsid w:val="00386CF4"/>
    <w:rsid w:val="00387F81"/>
    <w:rsid w:val="003910DF"/>
    <w:rsid w:val="00391E31"/>
    <w:rsid w:val="00391EF9"/>
    <w:rsid w:val="0039216C"/>
    <w:rsid w:val="003938A3"/>
    <w:rsid w:val="00394E81"/>
    <w:rsid w:val="003969EC"/>
    <w:rsid w:val="003A02A1"/>
    <w:rsid w:val="003A0A7C"/>
    <w:rsid w:val="003A0B13"/>
    <w:rsid w:val="003A102A"/>
    <w:rsid w:val="003A2399"/>
    <w:rsid w:val="003A2A44"/>
    <w:rsid w:val="003A39F7"/>
    <w:rsid w:val="003A3ACC"/>
    <w:rsid w:val="003A4FAC"/>
    <w:rsid w:val="003A5817"/>
    <w:rsid w:val="003A5AB4"/>
    <w:rsid w:val="003A5D50"/>
    <w:rsid w:val="003B130A"/>
    <w:rsid w:val="003B3EED"/>
    <w:rsid w:val="003B54AC"/>
    <w:rsid w:val="003B7072"/>
    <w:rsid w:val="003C05C6"/>
    <w:rsid w:val="003C0A85"/>
    <w:rsid w:val="003C3707"/>
    <w:rsid w:val="003C39AB"/>
    <w:rsid w:val="003C453F"/>
    <w:rsid w:val="003C63C7"/>
    <w:rsid w:val="003C7F0A"/>
    <w:rsid w:val="003D041A"/>
    <w:rsid w:val="003D0F89"/>
    <w:rsid w:val="003D2040"/>
    <w:rsid w:val="003D36FC"/>
    <w:rsid w:val="003D3DBE"/>
    <w:rsid w:val="003D5637"/>
    <w:rsid w:val="003D5B99"/>
    <w:rsid w:val="003D6C83"/>
    <w:rsid w:val="003E09EA"/>
    <w:rsid w:val="003E3C4C"/>
    <w:rsid w:val="003E69AD"/>
    <w:rsid w:val="003F5279"/>
    <w:rsid w:val="003F5581"/>
    <w:rsid w:val="003F5B19"/>
    <w:rsid w:val="003F5D04"/>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1A8E"/>
    <w:rsid w:val="0042208B"/>
    <w:rsid w:val="0042266E"/>
    <w:rsid w:val="00423C96"/>
    <w:rsid w:val="004249B2"/>
    <w:rsid w:val="0042620E"/>
    <w:rsid w:val="004302C8"/>
    <w:rsid w:val="00432C79"/>
    <w:rsid w:val="00436502"/>
    <w:rsid w:val="00436830"/>
    <w:rsid w:val="00436A48"/>
    <w:rsid w:val="004374A5"/>
    <w:rsid w:val="004420C4"/>
    <w:rsid w:val="00442632"/>
    <w:rsid w:val="00444AF7"/>
    <w:rsid w:val="00444ECC"/>
    <w:rsid w:val="00446AB9"/>
    <w:rsid w:val="00446BC0"/>
    <w:rsid w:val="00446CED"/>
    <w:rsid w:val="0045015B"/>
    <w:rsid w:val="004510AA"/>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12C"/>
    <w:rsid w:val="00473661"/>
    <w:rsid w:val="004765B7"/>
    <w:rsid w:val="00480CF1"/>
    <w:rsid w:val="00480FBE"/>
    <w:rsid w:val="00483C8A"/>
    <w:rsid w:val="004855EF"/>
    <w:rsid w:val="0048646F"/>
    <w:rsid w:val="004869C2"/>
    <w:rsid w:val="00486B45"/>
    <w:rsid w:val="00487359"/>
    <w:rsid w:val="004924EF"/>
    <w:rsid w:val="0049324B"/>
    <w:rsid w:val="00493307"/>
    <w:rsid w:val="00494CD5"/>
    <w:rsid w:val="00495318"/>
    <w:rsid w:val="00496A9A"/>
    <w:rsid w:val="00497415"/>
    <w:rsid w:val="004A09FB"/>
    <w:rsid w:val="004A13B4"/>
    <w:rsid w:val="004A1BD9"/>
    <w:rsid w:val="004A3E47"/>
    <w:rsid w:val="004B0698"/>
    <w:rsid w:val="004B294C"/>
    <w:rsid w:val="004B3B04"/>
    <w:rsid w:val="004B3B46"/>
    <w:rsid w:val="004B4271"/>
    <w:rsid w:val="004B53D7"/>
    <w:rsid w:val="004B61EB"/>
    <w:rsid w:val="004B7463"/>
    <w:rsid w:val="004B75F2"/>
    <w:rsid w:val="004C0FEC"/>
    <w:rsid w:val="004C10B6"/>
    <w:rsid w:val="004C1768"/>
    <w:rsid w:val="004C2C88"/>
    <w:rsid w:val="004C2FDA"/>
    <w:rsid w:val="004C658E"/>
    <w:rsid w:val="004C713A"/>
    <w:rsid w:val="004C7D40"/>
    <w:rsid w:val="004D08F1"/>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5E7"/>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402D"/>
    <w:rsid w:val="0052577E"/>
    <w:rsid w:val="00527182"/>
    <w:rsid w:val="005272C0"/>
    <w:rsid w:val="00527A29"/>
    <w:rsid w:val="0053325E"/>
    <w:rsid w:val="00535178"/>
    <w:rsid w:val="0053704A"/>
    <w:rsid w:val="005373A1"/>
    <w:rsid w:val="00540164"/>
    <w:rsid w:val="005409A4"/>
    <w:rsid w:val="0054286F"/>
    <w:rsid w:val="005429E6"/>
    <w:rsid w:val="00542DD6"/>
    <w:rsid w:val="005442B7"/>
    <w:rsid w:val="00546B46"/>
    <w:rsid w:val="00546C24"/>
    <w:rsid w:val="00547249"/>
    <w:rsid w:val="005473C1"/>
    <w:rsid w:val="00547AE1"/>
    <w:rsid w:val="005516ED"/>
    <w:rsid w:val="00552086"/>
    <w:rsid w:val="005520CA"/>
    <w:rsid w:val="00552451"/>
    <w:rsid w:val="00553DC8"/>
    <w:rsid w:val="005556C2"/>
    <w:rsid w:val="00555CFB"/>
    <w:rsid w:val="00556024"/>
    <w:rsid w:val="005562FB"/>
    <w:rsid w:val="005572FD"/>
    <w:rsid w:val="005607FD"/>
    <w:rsid w:val="00561055"/>
    <w:rsid w:val="005661AE"/>
    <w:rsid w:val="005708ED"/>
    <w:rsid w:val="00570EA7"/>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8E2"/>
    <w:rsid w:val="00596FA3"/>
    <w:rsid w:val="00597461"/>
    <w:rsid w:val="00597525"/>
    <w:rsid w:val="00597971"/>
    <w:rsid w:val="00597AB6"/>
    <w:rsid w:val="005A05C9"/>
    <w:rsid w:val="005A081B"/>
    <w:rsid w:val="005A0F7F"/>
    <w:rsid w:val="005A2238"/>
    <w:rsid w:val="005A30FE"/>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C2F"/>
    <w:rsid w:val="005F5E01"/>
    <w:rsid w:val="005F5F9B"/>
    <w:rsid w:val="005F623B"/>
    <w:rsid w:val="005F7372"/>
    <w:rsid w:val="006001A6"/>
    <w:rsid w:val="00601142"/>
    <w:rsid w:val="00601AEC"/>
    <w:rsid w:val="00606804"/>
    <w:rsid w:val="006073BC"/>
    <w:rsid w:val="00607A2A"/>
    <w:rsid w:val="006123D6"/>
    <w:rsid w:val="0061280A"/>
    <w:rsid w:val="00613F44"/>
    <w:rsid w:val="00614280"/>
    <w:rsid w:val="006169AB"/>
    <w:rsid w:val="00616AFA"/>
    <w:rsid w:val="006170B3"/>
    <w:rsid w:val="00620905"/>
    <w:rsid w:val="00621810"/>
    <w:rsid w:val="0062344E"/>
    <w:rsid w:val="00627D0B"/>
    <w:rsid w:val="00627F3D"/>
    <w:rsid w:val="00627F73"/>
    <w:rsid w:val="00630485"/>
    <w:rsid w:val="00630A25"/>
    <w:rsid w:val="0063150A"/>
    <w:rsid w:val="00634D91"/>
    <w:rsid w:val="006364F6"/>
    <w:rsid w:val="006370BA"/>
    <w:rsid w:val="00640CA8"/>
    <w:rsid w:val="0064314E"/>
    <w:rsid w:val="00645455"/>
    <w:rsid w:val="006466B4"/>
    <w:rsid w:val="006469F3"/>
    <w:rsid w:val="00647C3D"/>
    <w:rsid w:val="00650488"/>
    <w:rsid w:val="00650684"/>
    <w:rsid w:val="00652BF1"/>
    <w:rsid w:val="006534E1"/>
    <w:rsid w:val="00654F42"/>
    <w:rsid w:val="006561BD"/>
    <w:rsid w:val="00660C05"/>
    <w:rsid w:val="00660E7E"/>
    <w:rsid w:val="006612E8"/>
    <w:rsid w:val="00662D05"/>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052"/>
    <w:rsid w:val="006878DA"/>
    <w:rsid w:val="00687A4F"/>
    <w:rsid w:val="00690A93"/>
    <w:rsid w:val="00694D01"/>
    <w:rsid w:val="0069703C"/>
    <w:rsid w:val="006975F3"/>
    <w:rsid w:val="00697C5E"/>
    <w:rsid w:val="006A0D1F"/>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42C"/>
    <w:rsid w:val="006C1D47"/>
    <w:rsid w:val="006C24B7"/>
    <w:rsid w:val="006C4AB5"/>
    <w:rsid w:val="006C52C0"/>
    <w:rsid w:val="006C5FE7"/>
    <w:rsid w:val="006C65E4"/>
    <w:rsid w:val="006C7096"/>
    <w:rsid w:val="006C7FBB"/>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6F770F"/>
    <w:rsid w:val="00700496"/>
    <w:rsid w:val="00700789"/>
    <w:rsid w:val="00700BC1"/>
    <w:rsid w:val="00703231"/>
    <w:rsid w:val="0070356D"/>
    <w:rsid w:val="007066EF"/>
    <w:rsid w:val="007067DA"/>
    <w:rsid w:val="00706891"/>
    <w:rsid w:val="00710DD3"/>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2FDC"/>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41"/>
    <w:rsid w:val="007729BD"/>
    <w:rsid w:val="00773C6B"/>
    <w:rsid w:val="0077411E"/>
    <w:rsid w:val="00774150"/>
    <w:rsid w:val="007741A2"/>
    <w:rsid w:val="007749C5"/>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06B1"/>
    <w:rsid w:val="007A22C5"/>
    <w:rsid w:val="007A6C90"/>
    <w:rsid w:val="007A7074"/>
    <w:rsid w:val="007B0416"/>
    <w:rsid w:val="007B1480"/>
    <w:rsid w:val="007B1CAE"/>
    <w:rsid w:val="007B38DB"/>
    <w:rsid w:val="007B50D8"/>
    <w:rsid w:val="007B5615"/>
    <w:rsid w:val="007C141F"/>
    <w:rsid w:val="007C2A10"/>
    <w:rsid w:val="007C4311"/>
    <w:rsid w:val="007C4C4F"/>
    <w:rsid w:val="007C74F3"/>
    <w:rsid w:val="007D0A57"/>
    <w:rsid w:val="007D12C9"/>
    <w:rsid w:val="007D1CE0"/>
    <w:rsid w:val="007D1D21"/>
    <w:rsid w:val="007D1F3A"/>
    <w:rsid w:val="007D2810"/>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4BC9"/>
    <w:rsid w:val="007F5158"/>
    <w:rsid w:val="007F5D09"/>
    <w:rsid w:val="007F7F57"/>
    <w:rsid w:val="00800E74"/>
    <w:rsid w:val="00801D0F"/>
    <w:rsid w:val="0080284C"/>
    <w:rsid w:val="0080316A"/>
    <w:rsid w:val="0080325E"/>
    <w:rsid w:val="00803F4D"/>
    <w:rsid w:val="00803FDC"/>
    <w:rsid w:val="008044C9"/>
    <w:rsid w:val="0081105F"/>
    <w:rsid w:val="00811B8D"/>
    <w:rsid w:val="008134A2"/>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5DB8"/>
    <w:rsid w:val="008461F8"/>
    <w:rsid w:val="00851E0A"/>
    <w:rsid w:val="00852012"/>
    <w:rsid w:val="0085295A"/>
    <w:rsid w:val="008545F8"/>
    <w:rsid w:val="00855D55"/>
    <w:rsid w:val="00856EDA"/>
    <w:rsid w:val="008575EB"/>
    <w:rsid w:val="00857835"/>
    <w:rsid w:val="00862DA6"/>
    <w:rsid w:val="00864F46"/>
    <w:rsid w:val="008665FF"/>
    <w:rsid w:val="00870677"/>
    <w:rsid w:val="00874FF3"/>
    <w:rsid w:val="00880163"/>
    <w:rsid w:val="008803AC"/>
    <w:rsid w:val="00881857"/>
    <w:rsid w:val="00884A82"/>
    <w:rsid w:val="00885378"/>
    <w:rsid w:val="00887DD3"/>
    <w:rsid w:val="008920C5"/>
    <w:rsid w:val="00892AD9"/>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D3370"/>
    <w:rsid w:val="008D792C"/>
    <w:rsid w:val="008E00AF"/>
    <w:rsid w:val="008E1943"/>
    <w:rsid w:val="008E4039"/>
    <w:rsid w:val="008E49D4"/>
    <w:rsid w:val="008E5CBC"/>
    <w:rsid w:val="008F110D"/>
    <w:rsid w:val="008F1177"/>
    <w:rsid w:val="008F14DA"/>
    <w:rsid w:val="008F785B"/>
    <w:rsid w:val="0090095A"/>
    <w:rsid w:val="00900A56"/>
    <w:rsid w:val="00902696"/>
    <w:rsid w:val="009035E7"/>
    <w:rsid w:val="00903EBD"/>
    <w:rsid w:val="00905C26"/>
    <w:rsid w:val="00906B2C"/>
    <w:rsid w:val="00907E12"/>
    <w:rsid w:val="00911720"/>
    <w:rsid w:val="009120A5"/>
    <w:rsid w:val="009125A2"/>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4E3"/>
    <w:rsid w:val="00935951"/>
    <w:rsid w:val="00937495"/>
    <w:rsid w:val="009424BC"/>
    <w:rsid w:val="0094295E"/>
    <w:rsid w:val="009429BF"/>
    <w:rsid w:val="009442DF"/>
    <w:rsid w:val="00945449"/>
    <w:rsid w:val="00945EEC"/>
    <w:rsid w:val="009463F8"/>
    <w:rsid w:val="0094699E"/>
    <w:rsid w:val="00946E55"/>
    <w:rsid w:val="00947115"/>
    <w:rsid w:val="0095050A"/>
    <w:rsid w:val="009534C9"/>
    <w:rsid w:val="00953FFA"/>
    <w:rsid w:val="00954593"/>
    <w:rsid w:val="00954955"/>
    <w:rsid w:val="0095555A"/>
    <w:rsid w:val="00956166"/>
    <w:rsid w:val="00956852"/>
    <w:rsid w:val="00956FF3"/>
    <w:rsid w:val="0096317D"/>
    <w:rsid w:val="009632CD"/>
    <w:rsid w:val="00964072"/>
    <w:rsid w:val="00965401"/>
    <w:rsid w:val="00965C65"/>
    <w:rsid w:val="00966621"/>
    <w:rsid w:val="009674C3"/>
    <w:rsid w:val="00970B80"/>
    <w:rsid w:val="00971243"/>
    <w:rsid w:val="009718FF"/>
    <w:rsid w:val="00971ED5"/>
    <w:rsid w:val="0097487E"/>
    <w:rsid w:val="009763BF"/>
    <w:rsid w:val="009815D6"/>
    <w:rsid w:val="00982935"/>
    <w:rsid w:val="00983C1E"/>
    <w:rsid w:val="00986467"/>
    <w:rsid w:val="009921AD"/>
    <w:rsid w:val="009933E5"/>
    <w:rsid w:val="00993BF7"/>
    <w:rsid w:val="009947CA"/>
    <w:rsid w:val="00994E4C"/>
    <w:rsid w:val="00995AD3"/>
    <w:rsid w:val="0099636A"/>
    <w:rsid w:val="009968A7"/>
    <w:rsid w:val="00997726"/>
    <w:rsid w:val="0099772B"/>
    <w:rsid w:val="00997770"/>
    <w:rsid w:val="009A15C5"/>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5C7F"/>
    <w:rsid w:val="009C7CCF"/>
    <w:rsid w:val="009D5034"/>
    <w:rsid w:val="009D63BE"/>
    <w:rsid w:val="009D65D8"/>
    <w:rsid w:val="009E132B"/>
    <w:rsid w:val="009E1483"/>
    <w:rsid w:val="009E567F"/>
    <w:rsid w:val="009F1B85"/>
    <w:rsid w:val="009F1CB6"/>
    <w:rsid w:val="009F1EDC"/>
    <w:rsid w:val="009F3263"/>
    <w:rsid w:val="009F6C2D"/>
    <w:rsid w:val="009F70CD"/>
    <w:rsid w:val="009F7755"/>
    <w:rsid w:val="00A00620"/>
    <w:rsid w:val="00A05352"/>
    <w:rsid w:val="00A05646"/>
    <w:rsid w:val="00A05BD1"/>
    <w:rsid w:val="00A07D93"/>
    <w:rsid w:val="00A15421"/>
    <w:rsid w:val="00A16375"/>
    <w:rsid w:val="00A2021C"/>
    <w:rsid w:val="00A22300"/>
    <w:rsid w:val="00A23FEB"/>
    <w:rsid w:val="00A2456A"/>
    <w:rsid w:val="00A2710F"/>
    <w:rsid w:val="00A27810"/>
    <w:rsid w:val="00A27813"/>
    <w:rsid w:val="00A300E2"/>
    <w:rsid w:val="00A305F7"/>
    <w:rsid w:val="00A305FD"/>
    <w:rsid w:val="00A3684C"/>
    <w:rsid w:val="00A40E55"/>
    <w:rsid w:val="00A4178C"/>
    <w:rsid w:val="00A41BFD"/>
    <w:rsid w:val="00A42532"/>
    <w:rsid w:val="00A42DA9"/>
    <w:rsid w:val="00A434D6"/>
    <w:rsid w:val="00A440D2"/>
    <w:rsid w:val="00A448F4"/>
    <w:rsid w:val="00A44919"/>
    <w:rsid w:val="00A44CED"/>
    <w:rsid w:val="00A44E0D"/>
    <w:rsid w:val="00A45890"/>
    <w:rsid w:val="00A47D3D"/>
    <w:rsid w:val="00A47E07"/>
    <w:rsid w:val="00A50A10"/>
    <w:rsid w:val="00A518D9"/>
    <w:rsid w:val="00A51FE9"/>
    <w:rsid w:val="00A5252A"/>
    <w:rsid w:val="00A52CD4"/>
    <w:rsid w:val="00A54876"/>
    <w:rsid w:val="00A558B0"/>
    <w:rsid w:val="00A579E4"/>
    <w:rsid w:val="00A57AA9"/>
    <w:rsid w:val="00A57B40"/>
    <w:rsid w:val="00A60EEF"/>
    <w:rsid w:val="00A6160A"/>
    <w:rsid w:val="00A6307B"/>
    <w:rsid w:val="00A63EEC"/>
    <w:rsid w:val="00A64C13"/>
    <w:rsid w:val="00A64E1A"/>
    <w:rsid w:val="00A659B7"/>
    <w:rsid w:val="00A702B2"/>
    <w:rsid w:val="00A70646"/>
    <w:rsid w:val="00A708A9"/>
    <w:rsid w:val="00A7122E"/>
    <w:rsid w:val="00A76809"/>
    <w:rsid w:val="00A7760D"/>
    <w:rsid w:val="00A77FAF"/>
    <w:rsid w:val="00A8038B"/>
    <w:rsid w:val="00A816CE"/>
    <w:rsid w:val="00A8454C"/>
    <w:rsid w:val="00A84DE4"/>
    <w:rsid w:val="00A86CD1"/>
    <w:rsid w:val="00A87A1E"/>
    <w:rsid w:val="00A91585"/>
    <w:rsid w:val="00A94CA4"/>
    <w:rsid w:val="00A94E36"/>
    <w:rsid w:val="00A97102"/>
    <w:rsid w:val="00A979B5"/>
    <w:rsid w:val="00AA24B7"/>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1610"/>
    <w:rsid w:val="00AC218D"/>
    <w:rsid w:val="00AC42B9"/>
    <w:rsid w:val="00AC6B03"/>
    <w:rsid w:val="00AC79FE"/>
    <w:rsid w:val="00AD2260"/>
    <w:rsid w:val="00AD331F"/>
    <w:rsid w:val="00AD389A"/>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6E3A"/>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4295"/>
    <w:rsid w:val="00B45AA3"/>
    <w:rsid w:val="00B46AAE"/>
    <w:rsid w:val="00B479E4"/>
    <w:rsid w:val="00B47A5A"/>
    <w:rsid w:val="00B509AA"/>
    <w:rsid w:val="00B50D26"/>
    <w:rsid w:val="00B5134B"/>
    <w:rsid w:val="00B51E2A"/>
    <w:rsid w:val="00B530D7"/>
    <w:rsid w:val="00B535C8"/>
    <w:rsid w:val="00B54175"/>
    <w:rsid w:val="00B545E3"/>
    <w:rsid w:val="00B54BA9"/>
    <w:rsid w:val="00B55E25"/>
    <w:rsid w:val="00B56207"/>
    <w:rsid w:val="00B56DFA"/>
    <w:rsid w:val="00B612C6"/>
    <w:rsid w:val="00B6216E"/>
    <w:rsid w:val="00B6223C"/>
    <w:rsid w:val="00B631B9"/>
    <w:rsid w:val="00B6390C"/>
    <w:rsid w:val="00B63C84"/>
    <w:rsid w:val="00B64365"/>
    <w:rsid w:val="00B6438E"/>
    <w:rsid w:val="00B70B8A"/>
    <w:rsid w:val="00B71499"/>
    <w:rsid w:val="00B71DD0"/>
    <w:rsid w:val="00B72BF2"/>
    <w:rsid w:val="00B7640E"/>
    <w:rsid w:val="00B7692C"/>
    <w:rsid w:val="00B76940"/>
    <w:rsid w:val="00B774F6"/>
    <w:rsid w:val="00B77A38"/>
    <w:rsid w:val="00B808A0"/>
    <w:rsid w:val="00B81A7A"/>
    <w:rsid w:val="00B83124"/>
    <w:rsid w:val="00B85633"/>
    <w:rsid w:val="00B858A0"/>
    <w:rsid w:val="00B87117"/>
    <w:rsid w:val="00B873EA"/>
    <w:rsid w:val="00B874A3"/>
    <w:rsid w:val="00B90DA4"/>
    <w:rsid w:val="00B91EF3"/>
    <w:rsid w:val="00B932B0"/>
    <w:rsid w:val="00B9334D"/>
    <w:rsid w:val="00B95B91"/>
    <w:rsid w:val="00B9727C"/>
    <w:rsid w:val="00B97ADC"/>
    <w:rsid w:val="00B97F42"/>
    <w:rsid w:val="00BA2E2D"/>
    <w:rsid w:val="00BA4387"/>
    <w:rsid w:val="00BA4FD4"/>
    <w:rsid w:val="00BA511A"/>
    <w:rsid w:val="00BA54C3"/>
    <w:rsid w:val="00BA5A39"/>
    <w:rsid w:val="00BA6275"/>
    <w:rsid w:val="00BA6EF8"/>
    <w:rsid w:val="00BB5BAA"/>
    <w:rsid w:val="00BC25C9"/>
    <w:rsid w:val="00BC3A3B"/>
    <w:rsid w:val="00BC3BC2"/>
    <w:rsid w:val="00BC6EAC"/>
    <w:rsid w:val="00BC785C"/>
    <w:rsid w:val="00BC7E76"/>
    <w:rsid w:val="00BD03F6"/>
    <w:rsid w:val="00BD1736"/>
    <w:rsid w:val="00BD60F2"/>
    <w:rsid w:val="00BD682D"/>
    <w:rsid w:val="00BD7BCA"/>
    <w:rsid w:val="00BE0A35"/>
    <w:rsid w:val="00BE79F3"/>
    <w:rsid w:val="00BF196D"/>
    <w:rsid w:val="00BF2DF7"/>
    <w:rsid w:val="00BF42D2"/>
    <w:rsid w:val="00BF448F"/>
    <w:rsid w:val="00BF4C3A"/>
    <w:rsid w:val="00C00340"/>
    <w:rsid w:val="00C01D5C"/>
    <w:rsid w:val="00C03903"/>
    <w:rsid w:val="00C04A58"/>
    <w:rsid w:val="00C04D51"/>
    <w:rsid w:val="00C10C8C"/>
    <w:rsid w:val="00C12912"/>
    <w:rsid w:val="00C134B5"/>
    <w:rsid w:val="00C138B4"/>
    <w:rsid w:val="00C13D62"/>
    <w:rsid w:val="00C13EC9"/>
    <w:rsid w:val="00C147C4"/>
    <w:rsid w:val="00C14DAD"/>
    <w:rsid w:val="00C1558F"/>
    <w:rsid w:val="00C200E5"/>
    <w:rsid w:val="00C247ED"/>
    <w:rsid w:val="00C267A9"/>
    <w:rsid w:val="00C27989"/>
    <w:rsid w:val="00C30510"/>
    <w:rsid w:val="00C32409"/>
    <w:rsid w:val="00C32473"/>
    <w:rsid w:val="00C32A75"/>
    <w:rsid w:val="00C32BE3"/>
    <w:rsid w:val="00C36FA6"/>
    <w:rsid w:val="00C3781B"/>
    <w:rsid w:val="00C37BA6"/>
    <w:rsid w:val="00C40BBE"/>
    <w:rsid w:val="00C446B2"/>
    <w:rsid w:val="00C44B5D"/>
    <w:rsid w:val="00C45568"/>
    <w:rsid w:val="00C47298"/>
    <w:rsid w:val="00C50392"/>
    <w:rsid w:val="00C50C16"/>
    <w:rsid w:val="00C532E6"/>
    <w:rsid w:val="00C53388"/>
    <w:rsid w:val="00C54A69"/>
    <w:rsid w:val="00C5620C"/>
    <w:rsid w:val="00C5764B"/>
    <w:rsid w:val="00C605DA"/>
    <w:rsid w:val="00C61474"/>
    <w:rsid w:val="00C64CC2"/>
    <w:rsid w:val="00C651C6"/>
    <w:rsid w:val="00C66686"/>
    <w:rsid w:val="00C6782E"/>
    <w:rsid w:val="00C67A91"/>
    <w:rsid w:val="00C67C18"/>
    <w:rsid w:val="00C70554"/>
    <w:rsid w:val="00C71939"/>
    <w:rsid w:val="00C73600"/>
    <w:rsid w:val="00C765C2"/>
    <w:rsid w:val="00C7664E"/>
    <w:rsid w:val="00C7738D"/>
    <w:rsid w:val="00C80BA2"/>
    <w:rsid w:val="00C85F27"/>
    <w:rsid w:val="00C9064C"/>
    <w:rsid w:val="00C906B4"/>
    <w:rsid w:val="00C91CCB"/>
    <w:rsid w:val="00C91CDB"/>
    <w:rsid w:val="00C92AF9"/>
    <w:rsid w:val="00C94A69"/>
    <w:rsid w:val="00C979BF"/>
    <w:rsid w:val="00C97D13"/>
    <w:rsid w:val="00C97FAE"/>
    <w:rsid w:val="00CA0018"/>
    <w:rsid w:val="00CA04C9"/>
    <w:rsid w:val="00CA09E4"/>
    <w:rsid w:val="00CA12D3"/>
    <w:rsid w:val="00CA1A93"/>
    <w:rsid w:val="00CA1D94"/>
    <w:rsid w:val="00CA200E"/>
    <w:rsid w:val="00CA2574"/>
    <w:rsid w:val="00CA29DA"/>
    <w:rsid w:val="00CA2EB6"/>
    <w:rsid w:val="00CA3C3B"/>
    <w:rsid w:val="00CA693E"/>
    <w:rsid w:val="00CA6D6E"/>
    <w:rsid w:val="00CA72CE"/>
    <w:rsid w:val="00CB0A5A"/>
    <w:rsid w:val="00CB18F1"/>
    <w:rsid w:val="00CB1FB4"/>
    <w:rsid w:val="00CB2560"/>
    <w:rsid w:val="00CB2F3C"/>
    <w:rsid w:val="00CB30D8"/>
    <w:rsid w:val="00CB5A53"/>
    <w:rsid w:val="00CB5A9D"/>
    <w:rsid w:val="00CB66F5"/>
    <w:rsid w:val="00CB7FBB"/>
    <w:rsid w:val="00CC0601"/>
    <w:rsid w:val="00CC0C04"/>
    <w:rsid w:val="00CC1C86"/>
    <w:rsid w:val="00CC2232"/>
    <w:rsid w:val="00CC3112"/>
    <w:rsid w:val="00CC3E9F"/>
    <w:rsid w:val="00CC4478"/>
    <w:rsid w:val="00CC4D9E"/>
    <w:rsid w:val="00CC5A32"/>
    <w:rsid w:val="00CC6B5E"/>
    <w:rsid w:val="00CC7A8B"/>
    <w:rsid w:val="00CD0C55"/>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65DB"/>
    <w:rsid w:val="00CE76C5"/>
    <w:rsid w:val="00CE798A"/>
    <w:rsid w:val="00CF484B"/>
    <w:rsid w:val="00CF71B9"/>
    <w:rsid w:val="00D027AE"/>
    <w:rsid w:val="00D06982"/>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02F1"/>
    <w:rsid w:val="00D316CF"/>
    <w:rsid w:val="00D33425"/>
    <w:rsid w:val="00D33B86"/>
    <w:rsid w:val="00D347C7"/>
    <w:rsid w:val="00D34FAC"/>
    <w:rsid w:val="00D37842"/>
    <w:rsid w:val="00D37E62"/>
    <w:rsid w:val="00D41183"/>
    <w:rsid w:val="00D41C65"/>
    <w:rsid w:val="00D43198"/>
    <w:rsid w:val="00D445D7"/>
    <w:rsid w:val="00D459B8"/>
    <w:rsid w:val="00D45E32"/>
    <w:rsid w:val="00D45F39"/>
    <w:rsid w:val="00D46B4B"/>
    <w:rsid w:val="00D471BF"/>
    <w:rsid w:val="00D52748"/>
    <w:rsid w:val="00D53100"/>
    <w:rsid w:val="00D5416F"/>
    <w:rsid w:val="00D5507A"/>
    <w:rsid w:val="00D57F08"/>
    <w:rsid w:val="00D60777"/>
    <w:rsid w:val="00D6141E"/>
    <w:rsid w:val="00D627FF"/>
    <w:rsid w:val="00D63344"/>
    <w:rsid w:val="00D641CD"/>
    <w:rsid w:val="00D65A1A"/>
    <w:rsid w:val="00D65A21"/>
    <w:rsid w:val="00D67178"/>
    <w:rsid w:val="00D7025E"/>
    <w:rsid w:val="00D70E73"/>
    <w:rsid w:val="00D716B1"/>
    <w:rsid w:val="00D71F7F"/>
    <w:rsid w:val="00D72654"/>
    <w:rsid w:val="00D727B7"/>
    <w:rsid w:val="00D72E4C"/>
    <w:rsid w:val="00D73119"/>
    <w:rsid w:val="00D7602E"/>
    <w:rsid w:val="00D7613E"/>
    <w:rsid w:val="00D7728C"/>
    <w:rsid w:val="00D80B35"/>
    <w:rsid w:val="00D81970"/>
    <w:rsid w:val="00D85741"/>
    <w:rsid w:val="00D8629A"/>
    <w:rsid w:val="00D8768C"/>
    <w:rsid w:val="00D90005"/>
    <w:rsid w:val="00D91B74"/>
    <w:rsid w:val="00D930D5"/>
    <w:rsid w:val="00D94BF7"/>
    <w:rsid w:val="00D94F52"/>
    <w:rsid w:val="00D9686E"/>
    <w:rsid w:val="00D977EC"/>
    <w:rsid w:val="00DA1450"/>
    <w:rsid w:val="00DA278F"/>
    <w:rsid w:val="00DA3B3B"/>
    <w:rsid w:val="00DA481A"/>
    <w:rsid w:val="00DB01E7"/>
    <w:rsid w:val="00DB090E"/>
    <w:rsid w:val="00DB104F"/>
    <w:rsid w:val="00DB2F62"/>
    <w:rsid w:val="00DB479F"/>
    <w:rsid w:val="00DB5421"/>
    <w:rsid w:val="00DB672A"/>
    <w:rsid w:val="00DB75D2"/>
    <w:rsid w:val="00DC06E6"/>
    <w:rsid w:val="00DC0DFB"/>
    <w:rsid w:val="00DC289C"/>
    <w:rsid w:val="00DC4278"/>
    <w:rsid w:val="00DC7AE7"/>
    <w:rsid w:val="00DC7BE3"/>
    <w:rsid w:val="00DD11FD"/>
    <w:rsid w:val="00DD1E61"/>
    <w:rsid w:val="00DD45E4"/>
    <w:rsid w:val="00DD46D4"/>
    <w:rsid w:val="00DD4F68"/>
    <w:rsid w:val="00DD53B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6F09"/>
    <w:rsid w:val="00E177CD"/>
    <w:rsid w:val="00E20EC7"/>
    <w:rsid w:val="00E241E3"/>
    <w:rsid w:val="00E252D7"/>
    <w:rsid w:val="00E253AA"/>
    <w:rsid w:val="00E266EB"/>
    <w:rsid w:val="00E272ED"/>
    <w:rsid w:val="00E306BE"/>
    <w:rsid w:val="00E3133A"/>
    <w:rsid w:val="00E3141C"/>
    <w:rsid w:val="00E319F0"/>
    <w:rsid w:val="00E324D8"/>
    <w:rsid w:val="00E33FEA"/>
    <w:rsid w:val="00E34E7B"/>
    <w:rsid w:val="00E35774"/>
    <w:rsid w:val="00E37DFA"/>
    <w:rsid w:val="00E41855"/>
    <w:rsid w:val="00E4306D"/>
    <w:rsid w:val="00E446F0"/>
    <w:rsid w:val="00E44E0F"/>
    <w:rsid w:val="00E471A3"/>
    <w:rsid w:val="00E5023B"/>
    <w:rsid w:val="00E533C5"/>
    <w:rsid w:val="00E5396A"/>
    <w:rsid w:val="00E551F7"/>
    <w:rsid w:val="00E55DDB"/>
    <w:rsid w:val="00E56E90"/>
    <w:rsid w:val="00E57175"/>
    <w:rsid w:val="00E573D1"/>
    <w:rsid w:val="00E60932"/>
    <w:rsid w:val="00E61830"/>
    <w:rsid w:val="00E618DD"/>
    <w:rsid w:val="00E63452"/>
    <w:rsid w:val="00E63933"/>
    <w:rsid w:val="00E65296"/>
    <w:rsid w:val="00E65A02"/>
    <w:rsid w:val="00E66BB7"/>
    <w:rsid w:val="00E7191D"/>
    <w:rsid w:val="00E728A1"/>
    <w:rsid w:val="00E72B37"/>
    <w:rsid w:val="00E73554"/>
    <w:rsid w:val="00E73EB9"/>
    <w:rsid w:val="00E743FE"/>
    <w:rsid w:val="00E74E51"/>
    <w:rsid w:val="00E80D45"/>
    <w:rsid w:val="00E81109"/>
    <w:rsid w:val="00E815F3"/>
    <w:rsid w:val="00E8162D"/>
    <w:rsid w:val="00E81B9B"/>
    <w:rsid w:val="00E84CD1"/>
    <w:rsid w:val="00E87F12"/>
    <w:rsid w:val="00E87FED"/>
    <w:rsid w:val="00E91ED5"/>
    <w:rsid w:val="00E94522"/>
    <w:rsid w:val="00E955BE"/>
    <w:rsid w:val="00E9738A"/>
    <w:rsid w:val="00E977B7"/>
    <w:rsid w:val="00EA0AB5"/>
    <w:rsid w:val="00EA3EBF"/>
    <w:rsid w:val="00EA52BD"/>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05D5"/>
    <w:rsid w:val="00F03EC5"/>
    <w:rsid w:val="00F04A65"/>
    <w:rsid w:val="00F103EE"/>
    <w:rsid w:val="00F10A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2727"/>
    <w:rsid w:val="00F459EF"/>
    <w:rsid w:val="00F461F3"/>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3C9C"/>
    <w:rsid w:val="00F74683"/>
    <w:rsid w:val="00F74C66"/>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3ED5"/>
    <w:rsid w:val="00F94CEE"/>
    <w:rsid w:val="00F95548"/>
    <w:rsid w:val="00F96433"/>
    <w:rsid w:val="00FA195B"/>
    <w:rsid w:val="00FA2CAE"/>
    <w:rsid w:val="00FA2E59"/>
    <w:rsid w:val="00FA5272"/>
    <w:rsid w:val="00FA6C21"/>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4290"/>
    <w:rsid w:val="00FD53A9"/>
    <w:rsid w:val="00FD53CA"/>
    <w:rsid w:val="00FD5FE6"/>
    <w:rsid w:val="00FE2047"/>
    <w:rsid w:val="00FE20AC"/>
    <w:rsid w:val="00FE3738"/>
    <w:rsid w:val="00FE3EC3"/>
    <w:rsid w:val="00FE412E"/>
    <w:rsid w:val="00FE4CD9"/>
    <w:rsid w:val="00FE55F6"/>
    <w:rsid w:val="00FE7848"/>
    <w:rsid w:val="00FE7AF8"/>
    <w:rsid w:val="00FE7CA1"/>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 w:type="paragraph" w:customStyle="1" w:styleId="Standard">
    <w:name w:val="Standard"/>
    <w:rsid w:val="00B535C8"/>
    <w:pPr>
      <w:widowControl w:val="0"/>
      <w:suppressAutoHyphens/>
      <w:autoSpaceDN w:val="0"/>
      <w:textAlignment w:val="baseline"/>
    </w:pPr>
    <w:rPr>
      <w:rFonts w:ascii="Times New Roman" w:eastAsia="Arial Unicode MS" w:hAnsi="Times New Roman" w:cs="Arial Unicode M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openxmlformats.org/officeDocument/2006/relationships/hyperlink" Target="mailto:birgit.szabo@gmx.a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59</Pages>
  <Words>17405</Words>
  <Characters>99212</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4</cp:revision>
  <cp:lastPrinted>2019-02-11T21:49:00Z</cp:lastPrinted>
  <dcterms:created xsi:type="dcterms:W3CDTF">2019-02-20T06:20:00Z</dcterms:created>
  <dcterms:modified xsi:type="dcterms:W3CDTF">2019-02-20T06:34:00Z</dcterms:modified>
</cp:coreProperties>
</file>