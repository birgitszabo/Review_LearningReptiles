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0339CE10" w:rsidR="005D3E36" w:rsidRPr="00015BF6" w:rsidRDefault="000611B1" w:rsidP="005D3E36">
      <w:pPr>
        <w:pStyle w:val="Heading1"/>
        <w:rPr>
          <w:lang w:val="en-AU"/>
        </w:rPr>
      </w:pPr>
      <w:bookmarkStart w:id="0" w:name="_Toc533667979"/>
      <w:bookmarkStart w:id="1" w:name="_Toc533668556"/>
      <w:r w:rsidRPr="00015BF6">
        <w:rPr>
          <w:lang w:val="en-AU"/>
        </w:rPr>
        <w:t xml:space="preserve">Taking the </w:t>
      </w:r>
      <w:r w:rsidR="00B46AAE" w:rsidRPr="00015BF6">
        <w:rPr>
          <w:lang w:val="en-AU"/>
        </w:rPr>
        <w:t>dragon</w:t>
      </w:r>
      <w:r w:rsidRPr="00015BF6">
        <w:rPr>
          <w:lang w:val="en-AU"/>
        </w:rPr>
        <w:t xml:space="preserve"> by the horns: </w:t>
      </w:r>
      <w:del w:id="2" w:author="Martin Whiting" w:date="2019-02-05T17:47:00Z">
        <w:r w:rsidRPr="00015BF6" w:rsidDel="00AD331F">
          <w:rPr>
            <w:lang w:val="en-AU"/>
          </w:rPr>
          <w:delText xml:space="preserve">Towards </w:delText>
        </w:r>
      </w:del>
      <w:r w:rsidRPr="00015BF6">
        <w:rPr>
          <w:lang w:val="en-AU"/>
        </w:rPr>
        <w:t>a</w:t>
      </w:r>
      <w:r w:rsidR="00275BA0" w:rsidRPr="00015BF6">
        <w:rPr>
          <w:lang w:val="en-AU"/>
        </w:rPr>
        <w:t xml:space="preserve"> </w:t>
      </w:r>
      <w:del w:id="3" w:author="Martin Whiting" w:date="2019-02-05T17:47:00Z">
        <w:r w:rsidR="00B45AA3" w:rsidDel="00AD331F">
          <w:rPr>
            <w:lang w:val="en-AU"/>
          </w:rPr>
          <w:delText>comprehensive</w:delText>
        </w:r>
        <w:r w:rsidR="00275BA0" w:rsidRPr="00015BF6" w:rsidDel="00AD331F">
          <w:rPr>
            <w:lang w:val="en-AU"/>
          </w:rPr>
          <w:delText xml:space="preserve"> </w:delText>
        </w:r>
      </w:del>
      <w:ins w:id="4" w:author="Martin Whiting" w:date="2019-02-05T17:47:00Z">
        <w:r w:rsidR="00AD331F">
          <w:rPr>
            <w:lang w:val="en-AU"/>
          </w:rPr>
          <w:t>review</w:t>
        </w:r>
        <w:r w:rsidR="00AD331F" w:rsidRPr="00015BF6">
          <w:rPr>
            <w:lang w:val="en-AU"/>
          </w:rPr>
          <w:t xml:space="preserve"> </w:t>
        </w:r>
      </w:ins>
      <w:del w:id="5" w:author="Martin Whiting" w:date="2019-02-05T17:47:00Z">
        <w:r w:rsidR="00275BA0" w:rsidRPr="00015BF6" w:rsidDel="00AD331F">
          <w:rPr>
            <w:lang w:val="en-AU"/>
          </w:rPr>
          <w:delText xml:space="preserve">study </w:delText>
        </w:r>
      </w:del>
      <w:r w:rsidR="00275BA0" w:rsidRPr="00015BF6">
        <w:rPr>
          <w:lang w:val="en-AU"/>
        </w:rPr>
        <w:t>of l</w:t>
      </w:r>
      <w:r w:rsidR="005D3E36" w:rsidRPr="00015BF6">
        <w:rPr>
          <w:lang w:val="en-AU"/>
        </w:rPr>
        <w:t>earning in non-avian reptiles</w:t>
      </w:r>
      <w:bookmarkEnd w:id="0"/>
      <w:bookmarkEnd w:id="1"/>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 xml:space="preserve">Birgit </w:t>
      </w:r>
      <w:proofErr w:type="spellStart"/>
      <w:r w:rsidRPr="00015BF6">
        <w:rPr>
          <w:lang w:val="en-AU"/>
        </w:rPr>
        <w:t>Szabo</w:t>
      </w:r>
      <w:r w:rsidRPr="00015BF6">
        <w:rPr>
          <w:vertAlign w:val="superscript"/>
          <w:lang w:val="en-AU"/>
        </w:rPr>
        <w:t>a</w:t>
      </w:r>
      <w:proofErr w:type="spellEnd"/>
      <w:r w:rsidRPr="00015BF6">
        <w:rPr>
          <w:lang w:val="en-AU"/>
        </w:rPr>
        <w:t xml:space="preserve">*, Daniel W. A. </w:t>
      </w:r>
      <w:proofErr w:type="spellStart"/>
      <w:r w:rsidRPr="00015BF6">
        <w:rPr>
          <w:lang w:val="en-AU"/>
        </w:rPr>
        <w:t>Noble</w:t>
      </w:r>
      <w:r w:rsidRPr="00015BF6">
        <w:rPr>
          <w:vertAlign w:val="superscript"/>
          <w:lang w:val="en-AU"/>
        </w:rPr>
        <w:t>b</w:t>
      </w:r>
      <w:proofErr w:type="spellEnd"/>
      <w:r w:rsidR="005A0F7F">
        <w:rPr>
          <w:vertAlign w:val="superscript"/>
          <w:lang w:val="en-AU"/>
        </w:rPr>
        <w:t>, c</w:t>
      </w:r>
      <w:r w:rsidRPr="00015BF6">
        <w:rPr>
          <w:lang w:val="en-AU"/>
        </w:rPr>
        <w:t xml:space="preserve">, Martin J. </w:t>
      </w:r>
      <w:proofErr w:type="spellStart"/>
      <w:r w:rsidRPr="00015BF6">
        <w:rPr>
          <w:lang w:val="en-AU"/>
        </w:rPr>
        <w:t>Whiting</w:t>
      </w:r>
      <w:r w:rsidRPr="00015BF6">
        <w:rPr>
          <w:vertAlign w:val="superscript"/>
          <w:lang w:val="en-AU"/>
        </w:rPr>
        <w:t>a</w:t>
      </w:r>
      <w:proofErr w:type="spellEnd"/>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 xml:space="preserve">209 Culloden Road, Building W19A, </w:t>
      </w:r>
      <w:proofErr w:type="spellStart"/>
      <w:r w:rsidR="005272C0" w:rsidRPr="00102FDC">
        <w:t>Marsfield</w:t>
      </w:r>
      <w:proofErr w:type="spellEnd"/>
      <w:r w:rsidR="005272C0">
        <w:t>,</w:t>
      </w:r>
      <w:r w:rsidRPr="00015BF6">
        <w:rPr>
          <w:lang w:val="en-AU"/>
        </w:rPr>
        <w:t xml:space="preserve"> </w:t>
      </w:r>
      <w:r w:rsidR="00E72B37" w:rsidRPr="00102FDC">
        <w:t>NSW 2122</w:t>
      </w:r>
      <w:r w:rsidRPr="00015BF6">
        <w:rPr>
          <w:lang w:val="en-AU"/>
        </w:rPr>
        <w:t xml:space="preserve">, Australia; mobile: +61 411 78 60 61; email: </w:t>
      </w:r>
      <w:hyperlink r:id="rId7"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1A85111C"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w:t>
      </w:r>
      <w:r w:rsidR="00D52748">
        <w:rPr>
          <w:lang w:val="en-AU"/>
        </w:rPr>
        <w:t>63</w:t>
      </w:r>
    </w:p>
    <w:p w14:paraId="6481B55B" w14:textId="77777777" w:rsidR="005D3E36" w:rsidRPr="00015BF6" w:rsidRDefault="005D3E36" w:rsidP="00B54BA9">
      <w:pPr>
        <w:pStyle w:val="Heading2"/>
        <w:pageBreakBefore/>
        <w:numPr>
          <w:ilvl w:val="0"/>
          <w:numId w:val="0"/>
        </w:numPr>
        <w:ind w:left="284" w:hanging="284"/>
        <w:rPr>
          <w:lang w:val="en-AU"/>
        </w:rPr>
      </w:pPr>
      <w:bookmarkStart w:id="6" w:name="_Toc533667980"/>
      <w:bookmarkStart w:id="7" w:name="_Toc533668557"/>
      <w:r w:rsidRPr="00015BF6">
        <w:rPr>
          <w:lang w:val="en-AU"/>
        </w:rPr>
        <w:lastRenderedPageBreak/>
        <w:t>Abstract</w:t>
      </w:r>
      <w:bookmarkEnd w:id="6"/>
      <w:bookmarkEnd w:id="7"/>
    </w:p>
    <w:p w14:paraId="24AC941F" w14:textId="280756E5" w:rsidR="0027545B" w:rsidRDefault="003A2399" w:rsidP="0027545B">
      <w:pPr>
        <w:ind w:firstLine="0"/>
        <w:rPr>
          <w:lang w:val="en-AU"/>
        </w:rPr>
      </w:pPr>
      <w:ins w:id="8" w:author="Martin Whiting" w:date="2019-02-05T10:46:00Z">
        <w:r>
          <w:rPr>
            <w:lang w:val="en-AU"/>
          </w:rPr>
          <w:t xml:space="preserve">By definition, comparative cognition </w:t>
        </w:r>
        <w:r w:rsidR="00D459B8">
          <w:rPr>
            <w:lang w:val="en-AU"/>
          </w:rPr>
          <w:t xml:space="preserve">includes a wide range of species. Recently, there has been a surge in </w:t>
        </w:r>
      </w:ins>
      <w:ins w:id="9" w:author="Martin Whiting" w:date="2019-02-05T10:47:00Z">
        <w:r w:rsidR="00D459B8">
          <w:rPr>
            <w:lang w:val="en-AU"/>
          </w:rPr>
          <w:t xml:space="preserve">cognition </w:t>
        </w:r>
      </w:ins>
      <w:ins w:id="10" w:author="Martin Whiting" w:date="2019-02-07T11:01:00Z">
        <w:r w:rsidR="00D118B2">
          <w:rPr>
            <w:lang w:val="en-AU"/>
          </w:rPr>
          <w:t xml:space="preserve">research </w:t>
        </w:r>
      </w:ins>
      <w:ins w:id="11" w:author="Martin Whiting" w:date="2019-02-05T10:47:00Z">
        <w:r w:rsidR="00D459B8">
          <w:rPr>
            <w:lang w:val="en-AU"/>
          </w:rPr>
          <w:t>in previously unstudied groups such as</w:t>
        </w:r>
      </w:ins>
      <w:ins w:id="12" w:author="Martin Whiting" w:date="2019-02-05T10:46:00Z">
        <w:r>
          <w:rPr>
            <w:lang w:val="en-AU"/>
          </w:rPr>
          <w:t xml:space="preserve"> </w:t>
        </w:r>
      </w:ins>
      <w:del w:id="13" w:author="Martin Whiting" w:date="2019-02-05T10:47:00Z">
        <w:r w:rsidR="008D0011" w:rsidDel="00D459B8">
          <w:rPr>
            <w:lang w:val="en-AU"/>
          </w:rPr>
          <w:delText xml:space="preserve">The field of comparative cognition has recently </w:delText>
        </w:r>
        <w:r w:rsidR="005562FB" w:rsidDel="00D459B8">
          <w:rPr>
            <w:lang w:val="en-AU"/>
          </w:rPr>
          <w:delText>advanced</w:delText>
        </w:r>
        <w:r w:rsidR="008D0011" w:rsidDel="00D459B8">
          <w:rPr>
            <w:lang w:val="en-AU"/>
          </w:rPr>
          <w:delText xml:space="preserve"> to</w:delText>
        </w:r>
        <w:r w:rsidR="005562FB" w:rsidDel="00D459B8">
          <w:rPr>
            <w:lang w:val="en-AU"/>
          </w:rPr>
          <w:delText>wards</w:delText>
        </w:r>
        <w:r w:rsidR="008D0011" w:rsidDel="00D459B8">
          <w:rPr>
            <w:lang w:val="en-AU"/>
          </w:rPr>
          <w:delText xml:space="preserve"> a wider taxonomic approach evidenced by an increase in </w:delText>
        </w:r>
      </w:del>
      <w:r w:rsidR="008D0011">
        <w:rPr>
          <w:lang w:val="en-AU"/>
        </w:rPr>
        <w:t>non-</w:t>
      </w:r>
      <w:r w:rsidR="00E60932">
        <w:rPr>
          <w:lang w:val="en-AU"/>
        </w:rPr>
        <w:t xml:space="preserve">avian </w:t>
      </w:r>
      <w:r w:rsidR="008D0011">
        <w:rPr>
          <w:lang w:val="en-AU"/>
        </w:rPr>
        <w:t>reptile</w:t>
      </w:r>
      <w:ins w:id="14" w:author="Martin Whiting" w:date="2019-02-05T10:47:00Z">
        <w:r w:rsidR="00D459B8">
          <w:rPr>
            <w:lang w:val="en-AU"/>
          </w:rPr>
          <w:t>s</w:t>
        </w:r>
      </w:ins>
      <w:r w:rsidR="008D0011">
        <w:rPr>
          <w:lang w:val="en-AU"/>
        </w:rPr>
        <w:t xml:space="preserve"> </w:t>
      </w:r>
      <w:del w:id="15" w:author="Martin Whiting" w:date="2019-02-05T10:47:00Z">
        <w:r w:rsidR="008D0011" w:rsidDel="00D459B8">
          <w:rPr>
            <w:lang w:val="en-AU"/>
          </w:rPr>
          <w:delText>learning studies</w:delText>
        </w:r>
      </w:del>
      <w:r w:rsidR="008D0011">
        <w:rPr>
          <w:lang w:val="en-AU"/>
        </w:rPr>
        <w:t>. As a diverse group of animals</w:t>
      </w:r>
      <w:r w:rsidR="00E60932">
        <w:rPr>
          <w:lang w:val="en-AU"/>
        </w:rPr>
        <w:t>,</w:t>
      </w:r>
      <w:r w:rsidR="008D0011">
        <w:rPr>
          <w:lang w:val="en-AU"/>
        </w:rPr>
        <w:t xml:space="preserve"> non-avian reptiles include squamates (lizards, snakes and amphisbaena), turtles, </w:t>
      </w:r>
      <w:ins w:id="16" w:author="Martin Whiting" w:date="2019-02-05T07:36:00Z">
        <w:r w:rsidR="00647C3D">
          <w:rPr>
            <w:lang w:val="en-AU"/>
          </w:rPr>
          <w:t xml:space="preserve">the </w:t>
        </w:r>
      </w:ins>
      <w:r w:rsidR="008D0011">
        <w:rPr>
          <w:lang w:val="en-AU"/>
        </w:rPr>
        <w:t>tuatara</w:t>
      </w:r>
      <w:ins w:id="17" w:author="Martin Whiting" w:date="2019-02-05T07:36:00Z">
        <w:r w:rsidR="00647C3D">
          <w:rPr>
            <w:lang w:val="en-AU"/>
          </w:rPr>
          <w:t>,</w:t>
        </w:r>
      </w:ins>
      <w:r w:rsidR="008D0011">
        <w:rPr>
          <w:lang w:val="en-AU"/>
        </w:rPr>
        <w:t xml:space="preserve"> and crocodilians</w:t>
      </w:r>
      <w:ins w:id="18" w:author="Martin Whiting" w:date="2019-02-05T07:36:00Z">
        <w:r w:rsidR="00647C3D">
          <w:rPr>
            <w:lang w:val="en-AU"/>
          </w:rPr>
          <w:t>, all of</w:t>
        </w:r>
      </w:ins>
      <w:r w:rsidR="008D0011">
        <w:rPr>
          <w:lang w:val="en-AU"/>
        </w:rPr>
        <w:t xml:space="preserve"> which vary greatly in their </w:t>
      </w:r>
      <w:r w:rsidR="008D0011" w:rsidRPr="00015BF6">
        <w:rPr>
          <w:lang w:val="en-AU"/>
        </w:rPr>
        <w:t>habitat</w:t>
      </w:r>
      <w:ins w:id="19" w:author="Martin Whiting" w:date="2019-02-05T07:36:00Z">
        <w:r w:rsidR="00647C3D">
          <w:rPr>
            <w:lang w:val="en-AU"/>
          </w:rPr>
          <w:t xml:space="preserve"> use</w:t>
        </w:r>
      </w:ins>
      <w:r w:rsidR="008D0011">
        <w:rPr>
          <w:lang w:val="en-AU"/>
        </w:rPr>
        <w:t xml:space="preserve">, </w:t>
      </w:r>
      <w:r w:rsidR="008D0011" w:rsidRPr="00015BF6">
        <w:rPr>
          <w:lang w:val="en-AU"/>
        </w:rPr>
        <w:t>mating systems, feeding ecology, social structure</w:t>
      </w:r>
      <w:r w:rsidR="00E60932">
        <w:rPr>
          <w:lang w:val="en-AU"/>
        </w:rPr>
        <w:t>,</w:t>
      </w:r>
      <w:r w:rsidR="008D0011" w:rsidRPr="00015BF6">
        <w:rPr>
          <w:lang w:val="en-AU"/>
        </w:rPr>
        <w:t xml:space="preserve"> reproductive tactics</w:t>
      </w:r>
      <w:ins w:id="20" w:author="Martin Whiting" w:date="2019-02-05T07:36:00Z">
        <w:r w:rsidR="00647C3D">
          <w:rPr>
            <w:lang w:val="en-AU"/>
          </w:rPr>
          <w:t>,</w:t>
        </w:r>
      </w:ins>
      <w:r w:rsidR="008D0011" w:rsidRPr="00015BF6">
        <w:rPr>
          <w:lang w:val="en-AU"/>
        </w:rPr>
        <w:t xml:space="preserve"> </w:t>
      </w:r>
      <w:r w:rsidR="008D0011">
        <w:rPr>
          <w:lang w:val="en-AU"/>
        </w:rPr>
        <w:t xml:space="preserve">and </w:t>
      </w:r>
      <w:r w:rsidR="008D0011" w:rsidRPr="00015BF6">
        <w:rPr>
          <w:lang w:val="en-AU"/>
        </w:rPr>
        <w:t>behaviour</w:t>
      </w:r>
      <w:r w:rsidR="00E60932">
        <w:rPr>
          <w:lang w:val="en-AU"/>
        </w:rPr>
        <w:t xml:space="preserve">. </w:t>
      </w:r>
      <w:ins w:id="21" w:author="Martin Whiting" w:date="2019-02-05T07:39:00Z">
        <w:r w:rsidR="00647C3D">
          <w:rPr>
            <w:lang w:val="en-AU"/>
          </w:rPr>
          <w:t>Importantly, reptiles are ectotherms and dependent on environmental temperature during development and througho</w:t>
        </w:r>
      </w:ins>
      <w:ins w:id="22" w:author="Martin Whiting" w:date="2019-02-05T07:40:00Z">
        <w:r w:rsidR="00647C3D">
          <w:rPr>
            <w:lang w:val="en-AU"/>
          </w:rPr>
          <w:t xml:space="preserve">ut their lifetime. </w:t>
        </w:r>
      </w:ins>
      <w:r w:rsidR="00E60932">
        <w:rPr>
          <w:lang w:val="en-AU"/>
        </w:rPr>
        <w:t>Consequently, they provide new opportunities to study cognitive processes such as learning in novel contexts. Furthermore, t</w:t>
      </w:r>
      <w:r w:rsidR="00E60932" w:rsidRPr="00015BF6">
        <w:rPr>
          <w:lang w:val="en-AU"/>
        </w:rPr>
        <w:t>heir brain exhibits several prototypic features</w:t>
      </w:r>
      <w:r w:rsidR="00E60932">
        <w:rPr>
          <w:lang w:val="en-AU"/>
        </w:rPr>
        <w:t xml:space="preserve"> and neural architecture not found in other vertebrates. </w:t>
      </w:r>
      <w:commentRangeStart w:id="23"/>
      <w:r w:rsidR="00E60932" w:rsidRPr="00C10C8C">
        <w:rPr>
          <w:lang w:val="en-AU"/>
        </w:rPr>
        <w:t>Our</w:t>
      </w:r>
      <w:commentRangeEnd w:id="23"/>
      <w:r w:rsidR="00D459B8">
        <w:rPr>
          <w:rStyle w:val="CommentReference"/>
        </w:rPr>
        <w:commentReference w:id="23"/>
      </w:r>
      <w:r w:rsidR="00E60932" w:rsidRPr="00C10C8C">
        <w:rPr>
          <w:lang w:val="en-AU"/>
        </w:rPr>
        <w:t xml:space="preserve"> systematic review provides an up-to-date overview of the currently available data on learning in non-avian reptiles</w:t>
      </w:r>
      <w:r w:rsidR="00F57FBE" w:rsidRPr="00C10C8C">
        <w:rPr>
          <w:lang w:val="en-AU"/>
        </w:rPr>
        <w:t xml:space="preserve"> and ties the collected evidence together to form </w:t>
      </w:r>
      <w:r w:rsidR="00896DD8" w:rsidRPr="00C10C8C">
        <w:rPr>
          <w:lang w:val="en-AU"/>
        </w:rPr>
        <w:t>a comprehensive unit of knowledge.</w:t>
      </w:r>
      <w:r w:rsidR="00E60932" w:rsidRPr="00C10C8C">
        <w:rPr>
          <w:lang w:val="en-AU"/>
        </w:rPr>
        <w:t xml:space="preserve"> </w:t>
      </w:r>
      <w:r w:rsidR="00C10C8C" w:rsidRPr="00C10C8C">
        <w:rPr>
          <w:lang w:val="en-AU"/>
        </w:rPr>
        <w:t xml:space="preserve">Non-avian reptiles show a diverse range of abilities </w:t>
      </w:r>
      <w:del w:id="24" w:author="Martin Whiting" w:date="2019-02-05T07:41:00Z">
        <w:r w:rsidR="00C10C8C" w:rsidRPr="00C10C8C" w:rsidDel="00647C3D">
          <w:rPr>
            <w:lang w:val="en-AU"/>
          </w:rPr>
          <w:delText>from</w:delText>
        </w:r>
        <w:r w:rsidR="00E60932" w:rsidRPr="00C10C8C" w:rsidDel="00647C3D">
          <w:rPr>
            <w:lang w:val="en-AU"/>
          </w:rPr>
          <w:delText xml:space="preserve"> </w:delText>
        </w:r>
      </w:del>
      <w:ins w:id="25" w:author="Martin Whiting" w:date="2019-02-05T07:41:00Z">
        <w:r w:rsidR="00647C3D">
          <w:rPr>
            <w:lang w:val="en-AU"/>
          </w:rPr>
          <w:t>including</w:t>
        </w:r>
        <w:r w:rsidR="00647C3D" w:rsidRPr="00C10C8C">
          <w:rPr>
            <w:lang w:val="en-AU"/>
          </w:rPr>
          <w:t xml:space="preserve"> </w:t>
        </w:r>
      </w:ins>
      <w:r w:rsidR="00E60932" w:rsidRPr="00C10C8C">
        <w:rPr>
          <w:lang w:val="en-AU"/>
        </w:rPr>
        <w:t>taste aversion, spatial and discrimination learning</w:t>
      </w:r>
      <w:ins w:id="26" w:author="Martin Whiting" w:date="2019-02-05T07:37:00Z">
        <w:r w:rsidR="00647C3D">
          <w:rPr>
            <w:lang w:val="en-AU"/>
          </w:rPr>
          <w:t>,</w:t>
        </w:r>
      </w:ins>
      <w:r w:rsidR="00E60932" w:rsidRPr="00C10C8C">
        <w:rPr>
          <w:lang w:val="en-AU"/>
        </w:rPr>
        <w:t xml:space="preserve"> </w:t>
      </w:r>
      <w:del w:id="27" w:author="Martin Whiting" w:date="2019-02-05T07:41:00Z">
        <w:r w:rsidR="00C10C8C" w:rsidRPr="00C10C8C" w:rsidDel="00647C3D">
          <w:rPr>
            <w:lang w:val="en-AU"/>
          </w:rPr>
          <w:delText>to</w:delText>
        </w:r>
        <w:r w:rsidR="00E60932" w:rsidRPr="00C10C8C" w:rsidDel="00647C3D">
          <w:rPr>
            <w:lang w:val="en-AU"/>
          </w:rPr>
          <w:delText xml:space="preserve"> </w:delText>
        </w:r>
      </w:del>
      <w:r w:rsidR="00E60932" w:rsidRPr="00C10C8C">
        <w:rPr>
          <w:lang w:val="en-AU"/>
        </w:rPr>
        <w:t>non-symbolic quantity discrimination, behavioural flexibility, learning of novel foraging techniques</w:t>
      </w:r>
      <w:ins w:id="28" w:author="Martin Whiting" w:date="2019-02-05T07:42:00Z">
        <w:r w:rsidR="00647C3D">
          <w:rPr>
            <w:lang w:val="en-AU"/>
          </w:rPr>
          <w:t>,</w:t>
        </w:r>
      </w:ins>
      <w:r w:rsidR="00E60932" w:rsidRPr="00C10C8C">
        <w:rPr>
          <w:lang w:val="en-AU"/>
        </w:rPr>
        <w:t xml:space="preserve"> and social learning. </w:t>
      </w:r>
      <w:r w:rsidR="00C10C8C" w:rsidRPr="00C10C8C">
        <w:rPr>
          <w:lang w:val="en-AU"/>
        </w:rPr>
        <w:t xml:space="preserve">Our synthesis revealed </w:t>
      </w:r>
      <w:del w:id="29" w:author="Martin Whiting" w:date="2019-02-05T07:42:00Z">
        <w:r w:rsidR="00E60932" w:rsidRPr="00C10C8C" w:rsidDel="00C446B2">
          <w:rPr>
            <w:lang w:val="en-AU"/>
          </w:rPr>
          <w:delText xml:space="preserve">several </w:delText>
        </w:r>
      </w:del>
      <w:del w:id="30" w:author="Martin Whiting" w:date="2019-02-05T07:44:00Z">
        <w:r w:rsidR="00C10C8C" w:rsidRPr="00C10C8C" w:rsidDel="00C446B2">
          <w:rPr>
            <w:lang w:val="en-AU"/>
          </w:rPr>
          <w:delText xml:space="preserve">knowledge </w:delText>
        </w:r>
        <w:r w:rsidR="00E60932" w:rsidRPr="00C10C8C" w:rsidDel="00C446B2">
          <w:rPr>
            <w:lang w:val="en-AU"/>
          </w:rPr>
          <w:delText>gaps</w:delText>
        </w:r>
        <w:r w:rsidR="00C10C8C" w:rsidRPr="00C10C8C" w:rsidDel="00C446B2">
          <w:rPr>
            <w:lang w:val="en-AU"/>
          </w:rPr>
          <w:delText xml:space="preserve"> </w:delText>
        </w:r>
      </w:del>
      <w:del w:id="31" w:author="Martin Whiting" w:date="2019-02-05T07:43:00Z">
        <w:r w:rsidR="00C10C8C" w:rsidRPr="00C10C8C" w:rsidDel="00C446B2">
          <w:rPr>
            <w:lang w:val="en-AU"/>
          </w:rPr>
          <w:delText>and b</w:delText>
        </w:r>
      </w:del>
      <w:del w:id="32" w:author="Martin Whiting" w:date="2019-02-05T07:44:00Z">
        <w:r w:rsidR="00C10C8C" w:rsidRPr="00C10C8C" w:rsidDel="00C446B2">
          <w:rPr>
            <w:lang w:val="en-AU"/>
          </w:rPr>
          <w:delText>ased on these</w:delText>
        </w:r>
      </w:del>
      <w:del w:id="33" w:author="Martin Whiting" w:date="2019-02-05T07:43:00Z">
        <w:r w:rsidR="00C10C8C" w:rsidRPr="00C10C8C" w:rsidDel="00C446B2">
          <w:rPr>
            <w:lang w:val="en-AU"/>
          </w:rPr>
          <w:delText xml:space="preserve"> shortcomings we </w:delText>
        </w:r>
        <w:r w:rsidR="0027545B" w:rsidRPr="00C10C8C" w:rsidDel="00C446B2">
          <w:rPr>
            <w:lang w:val="en-AU"/>
          </w:rPr>
          <w:delText>want to</w:delText>
        </w:r>
        <w:r w:rsidR="00E60932" w:rsidRPr="00C10C8C" w:rsidDel="00C446B2">
          <w:rPr>
            <w:lang w:val="en-AU"/>
          </w:rPr>
          <w:delText xml:space="preserve"> </w:delText>
        </w:r>
        <w:r w:rsidR="0027545B" w:rsidRPr="00C10C8C" w:rsidDel="00C446B2">
          <w:rPr>
            <w:lang w:val="en-AU"/>
          </w:rPr>
          <w:delText>direct attention towards</w:delText>
        </w:r>
      </w:del>
      <w:del w:id="34" w:author="Martin Whiting" w:date="2019-02-05T07:44:00Z">
        <w:r w:rsidR="00E60932" w:rsidRPr="00C10C8C" w:rsidDel="00C446B2">
          <w:rPr>
            <w:lang w:val="en-AU"/>
          </w:rPr>
          <w:delText xml:space="preserve"> </w:delText>
        </w:r>
      </w:del>
      <w:r w:rsidR="00E60932" w:rsidRPr="00C10C8C">
        <w:rPr>
          <w:lang w:val="en-AU"/>
        </w:rPr>
        <w:t xml:space="preserve">seven research </w:t>
      </w:r>
      <w:del w:id="35" w:author="Martin Whiting" w:date="2019-02-05T07:45:00Z">
        <w:r w:rsidR="00E60932" w:rsidRPr="00C10C8C" w:rsidDel="00C446B2">
          <w:rPr>
            <w:lang w:val="en-AU"/>
          </w:rPr>
          <w:delText xml:space="preserve">avenues </w:delText>
        </w:r>
      </w:del>
      <w:ins w:id="36" w:author="Martin Whiting" w:date="2019-02-05T07:45:00Z">
        <w:r w:rsidR="00C446B2">
          <w:rPr>
            <w:lang w:val="en-AU"/>
          </w:rPr>
          <w:t>areas</w:t>
        </w:r>
        <w:r w:rsidR="00C446B2" w:rsidRPr="00C10C8C">
          <w:rPr>
            <w:lang w:val="en-AU"/>
          </w:rPr>
          <w:t xml:space="preserve"> </w:t>
        </w:r>
      </w:ins>
      <w:ins w:id="37" w:author="Martin Whiting" w:date="2019-02-05T07:44:00Z">
        <w:r w:rsidR="00C446B2">
          <w:rPr>
            <w:lang w:val="en-AU"/>
          </w:rPr>
          <w:t xml:space="preserve">for </w:t>
        </w:r>
      </w:ins>
      <w:r w:rsidR="00E60932" w:rsidRPr="00C10C8C">
        <w:rPr>
          <w:lang w:val="en-AU"/>
        </w:rPr>
        <w:t>which</w:t>
      </w:r>
      <w:ins w:id="38" w:author="Martin Whiting" w:date="2019-02-05T07:44:00Z">
        <w:r w:rsidR="00C446B2">
          <w:rPr>
            <w:lang w:val="en-AU"/>
          </w:rPr>
          <w:t xml:space="preserve"> we have significant knowledge gaps</w:t>
        </w:r>
      </w:ins>
      <w:ins w:id="39" w:author="Martin Whiting" w:date="2019-02-05T07:45:00Z">
        <w:r w:rsidR="00C446B2">
          <w:rPr>
            <w:lang w:val="en-AU"/>
          </w:rPr>
          <w:t xml:space="preserve"> </w:t>
        </w:r>
      </w:ins>
      <w:ins w:id="40" w:author="Martin Whiting" w:date="2019-02-05T07:47:00Z">
        <w:r w:rsidR="00C446B2">
          <w:rPr>
            <w:lang w:val="en-AU"/>
          </w:rPr>
          <w:t xml:space="preserve">and </w:t>
        </w:r>
      </w:ins>
      <w:ins w:id="41" w:author="Martin Whiting" w:date="2019-02-05T07:46:00Z">
        <w:r w:rsidR="00C446B2">
          <w:rPr>
            <w:lang w:val="en-AU"/>
          </w:rPr>
          <w:t xml:space="preserve">which offer important future </w:t>
        </w:r>
      </w:ins>
      <w:ins w:id="42" w:author="Martin Whiting" w:date="2019-02-05T07:45:00Z">
        <w:r w:rsidR="00C446B2">
          <w:rPr>
            <w:lang w:val="en-AU"/>
          </w:rPr>
          <w:t>research</w:t>
        </w:r>
      </w:ins>
      <w:ins w:id="43" w:author="Martin Whiting" w:date="2019-02-05T07:46:00Z">
        <w:r w:rsidR="00C446B2">
          <w:rPr>
            <w:lang w:val="en-AU"/>
          </w:rPr>
          <w:t xml:space="preserve"> opportunities</w:t>
        </w:r>
      </w:ins>
      <w:ins w:id="44" w:author="Martin Whiting" w:date="2019-02-05T07:47:00Z">
        <w:r w:rsidR="00C446B2">
          <w:rPr>
            <w:lang w:val="en-AU"/>
          </w:rPr>
          <w:t>.</w:t>
        </w:r>
      </w:ins>
      <w:del w:id="45" w:author="Martin Whiting" w:date="2019-02-05T07:46:00Z">
        <w:r w:rsidR="00C10C8C" w:rsidDel="00C446B2">
          <w:rPr>
            <w:lang w:val="en-AU"/>
          </w:rPr>
          <w:delText>,</w:delText>
        </w:r>
        <w:r w:rsidR="00E60932" w:rsidRPr="00C10C8C" w:rsidDel="00C446B2">
          <w:rPr>
            <w:lang w:val="en-AU"/>
          </w:rPr>
          <w:delText xml:space="preserve"> </w:delText>
        </w:r>
        <w:r w:rsidR="00C10C8C" w:rsidRPr="00C10C8C" w:rsidDel="00C446B2">
          <w:rPr>
            <w:lang w:val="en-AU"/>
          </w:rPr>
          <w:delText>we belie</w:delText>
        </w:r>
      </w:del>
      <w:del w:id="46" w:author="Martin Whiting" w:date="2019-02-05T07:38:00Z">
        <w:r w:rsidR="00C10C8C" w:rsidRPr="00C10C8C" w:rsidDel="00647C3D">
          <w:rPr>
            <w:lang w:val="en-AU"/>
          </w:rPr>
          <w:delText>f</w:delText>
        </w:r>
      </w:del>
      <w:del w:id="47" w:author="Martin Whiting" w:date="2019-02-05T07:46:00Z">
        <w:r w:rsidR="00C10C8C" w:rsidDel="00C446B2">
          <w:rPr>
            <w:lang w:val="en-AU"/>
          </w:rPr>
          <w:delText>,</w:delText>
        </w:r>
        <w:r w:rsidR="00C10C8C" w:rsidRPr="00C10C8C" w:rsidDel="00C446B2">
          <w:rPr>
            <w:lang w:val="en-AU"/>
          </w:rPr>
          <w:delText xml:space="preserve"> will</w:delText>
        </w:r>
        <w:r w:rsidR="00E60932" w:rsidRPr="00C10C8C" w:rsidDel="00C446B2">
          <w:rPr>
            <w:lang w:val="en-AU"/>
          </w:rPr>
          <w:delText xml:space="preserve"> be of special interest i</w:delText>
        </w:r>
      </w:del>
      <w:del w:id="48" w:author="Martin Whiting" w:date="2019-02-05T07:47:00Z">
        <w:r w:rsidR="00E60932" w:rsidRPr="00C10C8C" w:rsidDel="00C446B2">
          <w:rPr>
            <w:lang w:val="en-AU"/>
          </w:rPr>
          <w:delText>n</w:delText>
        </w:r>
      </w:del>
      <w:ins w:id="49" w:author="Martin Whiting" w:date="2019-02-05T07:47:00Z">
        <w:r w:rsidR="00C446B2">
          <w:rPr>
            <w:lang w:val="en-AU"/>
          </w:rPr>
          <w:t>fo</w:t>
        </w:r>
      </w:ins>
      <w:del w:id="50" w:author="Martin Whiting" w:date="2019-02-05T07:47:00Z">
        <w:r w:rsidR="00E60932" w:rsidRPr="00C10C8C" w:rsidDel="00C446B2">
          <w:rPr>
            <w:lang w:val="en-AU"/>
          </w:rPr>
          <w:delText xml:space="preserve"> the near future</w:delText>
        </w:r>
      </w:del>
      <w:r w:rsidR="00E60932" w:rsidRPr="00C10C8C">
        <w:rPr>
          <w:lang w:val="en-AU"/>
        </w:rPr>
        <w:t>.</w:t>
      </w:r>
      <w:r w:rsidR="00E60932">
        <w:rPr>
          <w:lang w:val="en-AU"/>
        </w:rPr>
        <w:t xml:space="preserve"> Taken together, </w:t>
      </w:r>
      <w:r w:rsidR="0027545B">
        <w:rPr>
          <w:lang w:val="en-AU"/>
        </w:rPr>
        <w:t xml:space="preserve">research in the last 40 years has undoubtedly demonstrated </w:t>
      </w:r>
      <w:ins w:id="51" w:author="Martin Whiting" w:date="2019-02-05T07:48:00Z">
        <w:r w:rsidR="00C446B2">
          <w:rPr>
            <w:lang w:val="en-AU"/>
          </w:rPr>
          <w:t xml:space="preserve">that </w:t>
        </w:r>
      </w:ins>
      <w:r w:rsidR="0027545B">
        <w:rPr>
          <w:lang w:val="en-AU"/>
        </w:rPr>
        <w:t>non-avian reptiles</w:t>
      </w:r>
      <w:ins w:id="52" w:author="Martin Whiting" w:date="2019-02-05T07:48:00Z">
        <w:r w:rsidR="00C446B2">
          <w:rPr>
            <w:lang w:val="en-AU"/>
          </w:rPr>
          <w:t xml:space="preserve"> are</w:t>
        </w:r>
      </w:ins>
      <w:del w:id="53" w:author="Martin Whiting" w:date="2019-02-05T07:48:00Z">
        <w:r w:rsidR="00C10C8C" w:rsidDel="00C446B2">
          <w:rPr>
            <w:lang w:val="en-AU"/>
          </w:rPr>
          <w:delText>’</w:delText>
        </w:r>
      </w:del>
      <w:r w:rsidR="0027545B">
        <w:rPr>
          <w:lang w:val="en-AU"/>
        </w:rPr>
        <w:t xml:space="preserve"> capab</w:t>
      </w:r>
      <w:ins w:id="54" w:author="Martin Whiting" w:date="2019-02-05T07:48:00Z">
        <w:r w:rsidR="00C446B2">
          <w:rPr>
            <w:lang w:val="en-AU"/>
          </w:rPr>
          <w:t>le</w:t>
        </w:r>
      </w:ins>
      <w:del w:id="55" w:author="Martin Whiting" w:date="2019-02-05T07:48:00Z">
        <w:r w:rsidR="0027545B" w:rsidDel="00C446B2">
          <w:rPr>
            <w:lang w:val="en-AU"/>
          </w:rPr>
          <w:delText>ility for</w:delText>
        </w:r>
      </w:del>
      <w:ins w:id="56" w:author="Martin Whiting" w:date="2019-02-05T07:48:00Z">
        <w:r w:rsidR="00C446B2">
          <w:rPr>
            <w:lang w:val="en-AU"/>
          </w:rPr>
          <w:t xml:space="preserve"> of</w:t>
        </w:r>
      </w:ins>
      <w:r w:rsidR="0027545B">
        <w:rPr>
          <w:lang w:val="en-AU"/>
        </w:rPr>
        <w:t xml:space="preserve"> more than just instinctive reactions and basic cognition. With the appropriate methodology, this still young field of research </w:t>
      </w:r>
      <w:del w:id="57" w:author="Martin Whiting" w:date="2019-02-05T07:48:00Z">
        <w:r w:rsidR="0027545B" w:rsidDel="00C446B2">
          <w:rPr>
            <w:lang w:val="en-AU"/>
          </w:rPr>
          <w:delText>will certainly</w:delText>
        </w:r>
      </w:del>
      <w:ins w:id="58" w:author="Martin Whiting" w:date="2019-02-05T07:48:00Z">
        <w:r w:rsidR="00C446B2">
          <w:rPr>
            <w:lang w:val="en-AU"/>
          </w:rPr>
          <w:t>should</w:t>
        </w:r>
      </w:ins>
      <w:r w:rsidR="0027545B">
        <w:rPr>
          <w:lang w:val="en-AU"/>
        </w:rPr>
        <w:t xml:space="preserve"> advance greatly in the coming years</w:t>
      </w:r>
      <w:ins w:id="59" w:author="Martin Whiting" w:date="2019-02-05T07:49:00Z">
        <w:r w:rsidR="00C446B2">
          <w:rPr>
            <w:lang w:val="en-AU"/>
          </w:rPr>
          <w:t xml:space="preserve"> and represents a significant research opportunity</w:t>
        </w:r>
      </w:ins>
      <w:r w:rsidR="0027545B">
        <w:rPr>
          <w:lang w:val="en-AU"/>
        </w:rPr>
        <w:t>.</w:t>
      </w:r>
    </w:p>
    <w:p w14:paraId="36778921" w14:textId="77777777" w:rsidR="00CA200E" w:rsidRDefault="00CA200E" w:rsidP="0027545B">
      <w:pPr>
        <w:ind w:firstLine="0"/>
        <w:rPr>
          <w:lang w:val="en-AU"/>
        </w:rPr>
      </w:pPr>
    </w:p>
    <w:p w14:paraId="0A9149E6" w14:textId="1B7DD32C" w:rsidR="00CA200E" w:rsidRPr="00CA200E" w:rsidRDefault="00CA200E" w:rsidP="0027545B">
      <w:pPr>
        <w:ind w:firstLine="0"/>
        <w:rPr>
          <w:lang w:val="en-AU"/>
        </w:rPr>
      </w:pPr>
      <w:r w:rsidRPr="00CA200E">
        <w:rPr>
          <w:i/>
          <w:lang w:val="en-AU"/>
        </w:rPr>
        <w:t xml:space="preserve">Keywords: </w:t>
      </w:r>
      <w:r w:rsidR="00157277">
        <w:rPr>
          <w:lang w:val="en-AU"/>
        </w:rPr>
        <w:t>Cognition,</w:t>
      </w:r>
      <w:r w:rsidR="004155DF" w:rsidRPr="004155DF">
        <w:rPr>
          <w:lang w:val="en-AU"/>
        </w:rPr>
        <w:t xml:space="preserve"> </w:t>
      </w:r>
      <w:ins w:id="60" w:author="Martin Whiting" w:date="2019-02-05T07:52:00Z">
        <w:r w:rsidR="000C379B">
          <w:rPr>
            <w:lang w:val="en-AU"/>
          </w:rPr>
          <w:t xml:space="preserve">brain, </w:t>
        </w:r>
      </w:ins>
      <w:r w:rsidR="004155DF">
        <w:rPr>
          <w:lang w:val="en-AU"/>
        </w:rPr>
        <w:t>learning processes,</w:t>
      </w:r>
      <w:r w:rsidR="00157277">
        <w:rPr>
          <w:lang w:val="en-AU"/>
        </w:rPr>
        <w:t xml:space="preserve"> </w:t>
      </w:r>
      <w:proofErr w:type="spellStart"/>
      <w:ins w:id="61" w:author="Martin Whiting" w:date="2019-02-05T07:49:00Z">
        <w:r w:rsidR="000C379B">
          <w:rPr>
            <w:lang w:val="en-AU"/>
          </w:rPr>
          <w:t>R</w:t>
        </w:r>
      </w:ins>
      <w:del w:id="62" w:author="Martin Whiting" w:date="2019-02-05T07:49:00Z">
        <w:r w:rsidR="005A081B" w:rsidDel="000C379B">
          <w:rPr>
            <w:lang w:val="en-AU"/>
          </w:rPr>
          <w:delText>r</w:delText>
        </w:r>
      </w:del>
      <w:r w:rsidR="005A081B">
        <w:rPr>
          <w:lang w:val="en-AU"/>
        </w:rPr>
        <w:t>eptilia</w:t>
      </w:r>
      <w:proofErr w:type="spellEnd"/>
      <w:r w:rsidR="005A081B">
        <w:rPr>
          <w:lang w:val="en-AU"/>
        </w:rPr>
        <w:t xml:space="preserve">, </w:t>
      </w:r>
      <w:del w:id="63" w:author="Martin Whiting" w:date="2019-02-05T07:51:00Z">
        <w:r w:rsidR="004155DF" w:rsidDel="000C379B">
          <w:rPr>
            <w:lang w:val="en-AU"/>
          </w:rPr>
          <w:delText>systematic review</w:delText>
        </w:r>
      </w:del>
      <w:r w:rsidR="004155DF">
        <w:rPr>
          <w:lang w:val="en-AU"/>
        </w:rPr>
        <w:t xml:space="preserve">, </w:t>
      </w:r>
      <w:commentRangeStart w:id="64"/>
      <w:ins w:id="65" w:author="Martin Whiting" w:date="2019-02-05T07:50:00Z">
        <w:r w:rsidR="000C379B">
          <w:rPr>
            <w:lang w:val="en-AU"/>
          </w:rPr>
          <w:t>T</w:t>
        </w:r>
      </w:ins>
      <w:del w:id="66" w:author="Martin Whiting" w:date="2019-02-05T07:50:00Z">
        <w:r w:rsidR="00487359" w:rsidDel="000C379B">
          <w:rPr>
            <w:lang w:val="en-AU"/>
          </w:rPr>
          <w:delText>t</w:delText>
        </w:r>
      </w:del>
      <w:r w:rsidR="00487359">
        <w:rPr>
          <w:lang w:val="en-AU"/>
        </w:rPr>
        <w:t>estudines</w:t>
      </w:r>
      <w:commentRangeEnd w:id="64"/>
      <w:r w:rsidR="000C379B">
        <w:rPr>
          <w:rStyle w:val="CommentReference"/>
        </w:rPr>
        <w:commentReference w:id="64"/>
      </w:r>
    </w:p>
    <w:p w14:paraId="52D1632F" w14:textId="0E30B0EB" w:rsidR="00D37842" w:rsidRDefault="005A081B" w:rsidP="00D37842">
      <w:pPr>
        <w:pStyle w:val="Heading2"/>
        <w:pageBreakBefore/>
        <w:numPr>
          <w:ilvl w:val="0"/>
          <w:numId w:val="0"/>
        </w:numPr>
        <w:ind w:left="284" w:hanging="284"/>
        <w:rPr>
          <w:rFonts w:asciiTheme="minorHAnsi" w:eastAsiaTheme="minorEastAsia" w:hAnsiTheme="minorHAnsi" w:cstheme="minorBidi"/>
          <w:noProof/>
          <w:szCs w:val="24"/>
          <w:lang w:val="en-AU"/>
        </w:rPr>
      </w:pPr>
      <w:bookmarkStart w:id="67" w:name="_Toc533668558"/>
      <w:r>
        <w:rPr>
          <w:lang w:val="en-AU"/>
        </w:rPr>
        <w:lastRenderedPageBreak/>
        <w:t>Content</w:t>
      </w:r>
      <w:bookmarkEnd w:id="67"/>
      <w:r w:rsidR="008F110D">
        <w:rPr>
          <w:lang w:val="en-AU"/>
        </w:rPr>
        <w:fldChar w:fldCharType="begin"/>
      </w:r>
      <w:r w:rsidR="008F110D">
        <w:rPr>
          <w:lang w:val="en-AU"/>
        </w:rPr>
        <w:instrText xml:space="preserve"> TOC \o "1-3" \u </w:instrText>
      </w:r>
      <w:r w:rsidR="008F110D">
        <w:rPr>
          <w:lang w:val="en-AU"/>
        </w:rPr>
        <w:fldChar w:fldCharType="separate"/>
      </w:r>
    </w:p>
    <w:p w14:paraId="45D6F4CA" w14:textId="3587AA68"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w:t>
      </w:r>
      <w:r>
        <w:rPr>
          <w:rFonts w:asciiTheme="minorHAnsi" w:eastAsiaTheme="minorEastAsia" w:hAnsiTheme="minorHAnsi" w:cstheme="minorBidi"/>
          <w:noProof/>
          <w:sz w:val="24"/>
          <w:szCs w:val="24"/>
          <w:lang w:val="en-AU"/>
        </w:rPr>
        <w:tab/>
        <w:t xml:space="preserve"> </w:t>
      </w:r>
      <w:r>
        <w:rPr>
          <w:noProof/>
        </w:rPr>
        <w:t>Introduction</w:t>
      </w:r>
      <w:r>
        <w:rPr>
          <w:noProof/>
        </w:rPr>
        <w:tab/>
      </w:r>
      <w:r>
        <w:rPr>
          <w:noProof/>
        </w:rPr>
        <w:fldChar w:fldCharType="begin"/>
      </w:r>
      <w:r>
        <w:rPr>
          <w:noProof/>
        </w:rPr>
        <w:instrText xml:space="preserve"> PAGEREF _Toc533668559 \h </w:instrText>
      </w:r>
      <w:r>
        <w:rPr>
          <w:noProof/>
        </w:rPr>
      </w:r>
      <w:r>
        <w:rPr>
          <w:noProof/>
        </w:rPr>
        <w:fldChar w:fldCharType="separate"/>
      </w:r>
      <w:r>
        <w:rPr>
          <w:noProof/>
        </w:rPr>
        <w:t>5</w:t>
      </w:r>
      <w:r>
        <w:rPr>
          <w:noProof/>
        </w:rPr>
        <w:fldChar w:fldCharType="end"/>
      </w:r>
    </w:p>
    <w:p w14:paraId="6279C6BE" w14:textId="57022498"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Pr>
          <w:noProof/>
        </w:rPr>
        <w:t>II.</w:t>
      </w:r>
      <w:r>
        <w:rPr>
          <w:rFonts w:asciiTheme="minorHAnsi" w:eastAsiaTheme="minorEastAsia" w:hAnsiTheme="minorHAnsi" w:cstheme="minorBidi"/>
          <w:noProof/>
          <w:sz w:val="24"/>
          <w:szCs w:val="24"/>
          <w:lang w:val="en-AU"/>
        </w:rPr>
        <w:tab/>
        <w:t xml:space="preserve"> </w:t>
      </w:r>
      <w:r>
        <w:rPr>
          <w:noProof/>
        </w:rPr>
        <w:t>A recap: 40 years of studying learning in reptiles</w:t>
      </w:r>
      <w:r>
        <w:rPr>
          <w:noProof/>
        </w:rPr>
        <w:tab/>
      </w:r>
      <w:r>
        <w:rPr>
          <w:noProof/>
        </w:rPr>
        <w:fldChar w:fldCharType="begin"/>
      </w:r>
      <w:r>
        <w:rPr>
          <w:noProof/>
        </w:rPr>
        <w:instrText xml:space="preserve"> PAGEREF _Toc533668560 \h </w:instrText>
      </w:r>
      <w:r>
        <w:rPr>
          <w:noProof/>
        </w:rPr>
      </w:r>
      <w:r>
        <w:rPr>
          <w:noProof/>
        </w:rPr>
        <w:fldChar w:fldCharType="separate"/>
      </w:r>
      <w:r>
        <w:rPr>
          <w:noProof/>
        </w:rPr>
        <w:t>8</w:t>
      </w:r>
      <w:r>
        <w:rPr>
          <w:noProof/>
        </w:rPr>
        <w:fldChar w:fldCharType="end"/>
      </w:r>
    </w:p>
    <w:p w14:paraId="74CA4D4C" w14:textId="19DF6BCB"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1.</w:t>
      </w:r>
      <w:r>
        <w:rPr>
          <w:rFonts w:asciiTheme="minorHAnsi" w:eastAsiaTheme="minorEastAsia" w:hAnsiTheme="minorHAnsi" w:cstheme="minorBidi"/>
          <w:noProof/>
          <w:sz w:val="24"/>
          <w:szCs w:val="24"/>
          <w:lang w:val="en-AU"/>
        </w:rPr>
        <w:tab/>
      </w:r>
      <w:r w:rsidRPr="00E705A1">
        <w:rPr>
          <w:noProof/>
          <w:lang w:val="en-AU"/>
        </w:rPr>
        <w:t>Avoiding aversive stimuli</w:t>
      </w:r>
      <w:r>
        <w:rPr>
          <w:noProof/>
        </w:rPr>
        <w:tab/>
      </w:r>
      <w:r>
        <w:rPr>
          <w:noProof/>
        </w:rPr>
        <w:fldChar w:fldCharType="begin"/>
      </w:r>
      <w:r>
        <w:rPr>
          <w:noProof/>
        </w:rPr>
        <w:instrText xml:space="preserve"> PAGEREF _Toc533668561 \h </w:instrText>
      </w:r>
      <w:r>
        <w:rPr>
          <w:noProof/>
        </w:rPr>
      </w:r>
      <w:r>
        <w:rPr>
          <w:noProof/>
        </w:rPr>
        <w:fldChar w:fldCharType="separate"/>
      </w:r>
      <w:r>
        <w:rPr>
          <w:noProof/>
        </w:rPr>
        <w:t>8</w:t>
      </w:r>
      <w:r>
        <w:rPr>
          <w:noProof/>
        </w:rPr>
        <w:fldChar w:fldCharType="end"/>
      </w:r>
    </w:p>
    <w:p w14:paraId="10045A7E" w14:textId="159EC3A1"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2.</w:t>
      </w:r>
      <w:r>
        <w:rPr>
          <w:rFonts w:asciiTheme="minorHAnsi" w:eastAsiaTheme="minorEastAsia" w:hAnsiTheme="minorHAnsi" w:cstheme="minorBidi"/>
          <w:noProof/>
          <w:sz w:val="24"/>
          <w:szCs w:val="24"/>
          <w:lang w:val="en-AU"/>
        </w:rPr>
        <w:tab/>
      </w:r>
      <w:r>
        <w:rPr>
          <w:noProof/>
        </w:rPr>
        <w:t>Spatial</w:t>
      </w:r>
      <w:r w:rsidRPr="00E705A1">
        <w:rPr>
          <w:noProof/>
          <w:lang w:val="en-AU"/>
        </w:rPr>
        <w:t xml:space="preserve"> cognition</w:t>
      </w:r>
      <w:r>
        <w:rPr>
          <w:noProof/>
        </w:rPr>
        <w:tab/>
      </w:r>
      <w:r>
        <w:rPr>
          <w:noProof/>
        </w:rPr>
        <w:fldChar w:fldCharType="begin"/>
      </w:r>
      <w:r>
        <w:rPr>
          <w:noProof/>
        </w:rPr>
        <w:instrText xml:space="preserve"> PAGEREF _Toc533668562 \h </w:instrText>
      </w:r>
      <w:r>
        <w:rPr>
          <w:noProof/>
        </w:rPr>
      </w:r>
      <w:r>
        <w:rPr>
          <w:noProof/>
        </w:rPr>
        <w:fldChar w:fldCharType="separate"/>
      </w:r>
      <w:r>
        <w:rPr>
          <w:noProof/>
        </w:rPr>
        <w:t>10</w:t>
      </w:r>
      <w:r>
        <w:rPr>
          <w:noProof/>
        </w:rPr>
        <w:fldChar w:fldCharType="end"/>
      </w:r>
    </w:p>
    <w:p w14:paraId="12104D3F" w14:textId="5A6ADBA7"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3.</w:t>
      </w:r>
      <w:r>
        <w:rPr>
          <w:rFonts w:asciiTheme="minorHAnsi" w:eastAsiaTheme="minorEastAsia" w:hAnsiTheme="minorHAnsi" w:cstheme="minorBidi"/>
          <w:noProof/>
          <w:sz w:val="24"/>
          <w:szCs w:val="24"/>
          <w:lang w:val="en-AU"/>
        </w:rPr>
        <w:tab/>
      </w:r>
      <w:r>
        <w:rPr>
          <w:noProof/>
        </w:rPr>
        <w:t>Learning</w:t>
      </w:r>
      <w:r w:rsidRPr="00E705A1">
        <w:rPr>
          <w:noProof/>
          <w:lang w:val="en-AU"/>
        </w:rPr>
        <w:t xml:space="preserve"> during foraging</w:t>
      </w:r>
      <w:r>
        <w:rPr>
          <w:noProof/>
        </w:rPr>
        <w:tab/>
      </w:r>
      <w:r>
        <w:rPr>
          <w:noProof/>
        </w:rPr>
        <w:fldChar w:fldCharType="begin"/>
      </w:r>
      <w:r>
        <w:rPr>
          <w:noProof/>
        </w:rPr>
        <w:instrText xml:space="preserve"> PAGEREF _Toc533668563 \h </w:instrText>
      </w:r>
      <w:r>
        <w:rPr>
          <w:noProof/>
        </w:rPr>
      </w:r>
      <w:r>
        <w:rPr>
          <w:noProof/>
        </w:rPr>
        <w:fldChar w:fldCharType="separate"/>
      </w:r>
      <w:r>
        <w:rPr>
          <w:noProof/>
        </w:rPr>
        <w:t>14</w:t>
      </w:r>
      <w:r>
        <w:rPr>
          <w:noProof/>
        </w:rPr>
        <w:fldChar w:fldCharType="end"/>
      </w:r>
    </w:p>
    <w:p w14:paraId="16702994" w14:textId="7C1E8E1D"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4.</w:t>
      </w:r>
      <w:r>
        <w:rPr>
          <w:rFonts w:asciiTheme="minorHAnsi" w:eastAsiaTheme="minorEastAsia" w:hAnsiTheme="minorHAnsi" w:cstheme="minorBidi"/>
          <w:noProof/>
          <w:sz w:val="24"/>
          <w:szCs w:val="24"/>
          <w:lang w:val="en-AU"/>
        </w:rPr>
        <w:tab/>
      </w:r>
      <w:r w:rsidRPr="00E705A1">
        <w:rPr>
          <w:noProof/>
          <w:lang w:val="en-AU"/>
        </w:rPr>
        <w:t xml:space="preserve">Quality and </w:t>
      </w:r>
      <w:r>
        <w:rPr>
          <w:noProof/>
        </w:rPr>
        <w:t>quantity</w:t>
      </w:r>
      <w:r w:rsidRPr="00E705A1">
        <w:rPr>
          <w:noProof/>
          <w:lang w:val="en-AU"/>
        </w:rPr>
        <w:t xml:space="preserve"> discrimination</w:t>
      </w:r>
      <w:r>
        <w:rPr>
          <w:noProof/>
        </w:rPr>
        <w:tab/>
      </w:r>
      <w:r>
        <w:rPr>
          <w:noProof/>
        </w:rPr>
        <w:fldChar w:fldCharType="begin"/>
      </w:r>
      <w:r>
        <w:rPr>
          <w:noProof/>
        </w:rPr>
        <w:instrText xml:space="preserve"> PAGEREF _Toc533668564 \h </w:instrText>
      </w:r>
      <w:r>
        <w:rPr>
          <w:noProof/>
        </w:rPr>
      </w:r>
      <w:r>
        <w:rPr>
          <w:noProof/>
        </w:rPr>
        <w:fldChar w:fldCharType="separate"/>
      </w:r>
      <w:r>
        <w:rPr>
          <w:noProof/>
        </w:rPr>
        <w:t>15</w:t>
      </w:r>
      <w:r>
        <w:rPr>
          <w:noProof/>
        </w:rPr>
        <w:fldChar w:fldCharType="end"/>
      </w:r>
    </w:p>
    <w:p w14:paraId="67F7D560" w14:textId="3E05ADF4"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5.</w:t>
      </w:r>
      <w:r>
        <w:rPr>
          <w:rFonts w:asciiTheme="minorHAnsi" w:eastAsiaTheme="minorEastAsia" w:hAnsiTheme="minorHAnsi" w:cstheme="minorBidi"/>
          <w:noProof/>
          <w:sz w:val="24"/>
          <w:szCs w:val="24"/>
          <w:lang w:val="en-AU"/>
        </w:rPr>
        <w:tab/>
      </w:r>
      <w:r>
        <w:rPr>
          <w:noProof/>
        </w:rPr>
        <w:t>Reacting</w:t>
      </w:r>
      <w:r w:rsidRPr="00E705A1">
        <w:rPr>
          <w:noProof/>
          <w:lang w:val="en-AU"/>
        </w:rPr>
        <w:t xml:space="preserve"> to change</w:t>
      </w:r>
      <w:r>
        <w:rPr>
          <w:noProof/>
        </w:rPr>
        <w:tab/>
      </w:r>
      <w:r>
        <w:rPr>
          <w:noProof/>
        </w:rPr>
        <w:fldChar w:fldCharType="begin"/>
      </w:r>
      <w:r>
        <w:rPr>
          <w:noProof/>
        </w:rPr>
        <w:instrText xml:space="preserve"> PAGEREF _Toc533668565 \h </w:instrText>
      </w:r>
      <w:r>
        <w:rPr>
          <w:noProof/>
        </w:rPr>
      </w:r>
      <w:r>
        <w:rPr>
          <w:noProof/>
        </w:rPr>
        <w:fldChar w:fldCharType="separate"/>
      </w:r>
      <w:r>
        <w:rPr>
          <w:noProof/>
        </w:rPr>
        <w:t>16</w:t>
      </w:r>
      <w:r>
        <w:rPr>
          <w:noProof/>
        </w:rPr>
        <w:fldChar w:fldCharType="end"/>
      </w:r>
    </w:p>
    <w:p w14:paraId="29C1B013" w14:textId="3A92AB68"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6.</w:t>
      </w:r>
      <w:r>
        <w:rPr>
          <w:rFonts w:asciiTheme="minorHAnsi" w:eastAsiaTheme="minorEastAsia" w:hAnsiTheme="minorHAnsi" w:cstheme="minorBidi"/>
          <w:noProof/>
          <w:sz w:val="24"/>
          <w:szCs w:val="24"/>
          <w:lang w:val="en-AU"/>
        </w:rPr>
        <w:tab/>
      </w:r>
      <w:r>
        <w:rPr>
          <w:noProof/>
        </w:rPr>
        <w:t>Solving</w:t>
      </w:r>
      <w:r w:rsidRPr="00E705A1">
        <w:rPr>
          <w:noProof/>
          <w:lang w:val="en-AU"/>
        </w:rPr>
        <w:t xml:space="preserve"> novel problems</w:t>
      </w:r>
      <w:r>
        <w:rPr>
          <w:noProof/>
        </w:rPr>
        <w:tab/>
      </w:r>
      <w:r>
        <w:rPr>
          <w:noProof/>
        </w:rPr>
        <w:fldChar w:fldCharType="begin"/>
      </w:r>
      <w:r>
        <w:rPr>
          <w:noProof/>
        </w:rPr>
        <w:instrText xml:space="preserve"> PAGEREF _Toc533668566 \h </w:instrText>
      </w:r>
      <w:r>
        <w:rPr>
          <w:noProof/>
        </w:rPr>
      </w:r>
      <w:r>
        <w:rPr>
          <w:noProof/>
        </w:rPr>
        <w:fldChar w:fldCharType="separate"/>
      </w:r>
      <w:r>
        <w:rPr>
          <w:noProof/>
        </w:rPr>
        <w:t>18</w:t>
      </w:r>
      <w:r>
        <w:rPr>
          <w:noProof/>
        </w:rPr>
        <w:fldChar w:fldCharType="end"/>
      </w:r>
    </w:p>
    <w:p w14:paraId="068C8779" w14:textId="767A2862"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7.</w:t>
      </w:r>
      <w:r>
        <w:rPr>
          <w:rFonts w:asciiTheme="minorHAnsi" w:eastAsiaTheme="minorEastAsia" w:hAnsiTheme="minorHAnsi" w:cstheme="minorBidi"/>
          <w:noProof/>
          <w:sz w:val="24"/>
          <w:szCs w:val="24"/>
          <w:lang w:val="en-AU"/>
        </w:rPr>
        <w:tab/>
      </w:r>
      <w:r>
        <w:rPr>
          <w:noProof/>
        </w:rPr>
        <w:t>Social</w:t>
      </w:r>
      <w:r w:rsidRPr="00E705A1">
        <w:rPr>
          <w:noProof/>
          <w:lang w:val="en-AU"/>
        </w:rPr>
        <w:t xml:space="preserve"> learning</w:t>
      </w:r>
      <w:r>
        <w:rPr>
          <w:noProof/>
        </w:rPr>
        <w:tab/>
      </w:r>
      <w:r>
        <w:rPr>
          <w:noProof/>
        </w:rPr>
        <w:fldChar w:fldCharType="begin"/>
      </w:r>
      <w:r>
        <w:rPr>
          <w:noProof/>
        </w:rPr>
        <w:instrText xml:space="preserve"> PAGEREF _Toc533668567 \h </w:instrText>
      </w:r>
      <w:r>
        <w:rPr>
          <w:noProof/>
        </w:rPr>
      </w:r>
      <w:r>
        <w:rPr>
          <w:noProof/>
        </w:rPr>
        <w:fldChar w:fldCharType="separate"/>
      </w:r>
      <w:r>
        <w:rPr>
          <w:noProof/>
        </w:rPr>
        <w:t>19</w:t>
      </w:r>
      <w:r>
        <w:rPr>
          <w:noProof/>
        </w:rPr>
        <w:fldChar w:fldCharType="end"/>
      </w:r>
    </w:p>
    <w:p w14:paraId="5835D3C5" w14:textId="29326ACC"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_Toc533668568 \h </w:instrText>
      </w:r>
      <w:r>
        <w:rPr>
          <w:noProof/>
        </w:rPr>
      </w:r>
      <w:r>
        <w:rPr>
          <w:noProof/>
        </w:rPr>
        <w:fldChar w:fldCharType="separate"/>
      </w:r>
      <w:r>
        <w:rPr>
          <w:noProof/>
        </w:rPr>
        <w:t>22</w:t>
      </w:r>
      <w:r>
        <w:rPr>
          <w:noProof/>
        </w:rPr>
        <w:fldChar w:fldCharType="end"/>
      </w:r>
    </w:p>
    <w:p w14:paraId="240A09DB" w14:textId="44F9831B"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III.</w:t>
      </w:r>
      <w:r>
        <w:rPr>
          <w:rFonts w:asciiTheme="minorHAnsi" w:eastAsiaTheme="minorEastAsia" w:hAnsiTheme="minorHAnsi" w:cstheme="minorBidi"/>
          <w:noProof/>
          <w:sz w:val="24"/>
          <w:szCs w:val="24"/>
          <w:lang w:val="en-AU"/>
        </w:rPr>
        <w:tab/>
        <w:t xml:space="preserve"> </w:t>
      </w:r>
      <w:r w:rsidRPr="00E705A1">
        <w:rPr>
          <w:noProof/>
          <w:lang w:val="en-AU"/>
        </w:rPr>
        <w:t xml:space="preserve">Future </w:t>
      </w:r>
      <w:r>
        <w:rPr>
          <w:noProof/>
        </w:rPr>
        <w:t>directions</w:t>
      </w:r>
      <w:r>
        <w:rPr>
          <w:noProof/>
        </w:rPr>
        <w:tab/>
      </w:r>
      <w:r>
        <w:rPr>
          <w:noProof/>
        </w:rPr>
        <w:fldChar w:fldCharType="begin"/>
      </w:r>
      <w:r>
        <w:rPr>
          <w:noProof/>
        </w:rPr>
        <w:instrText xml:space="preserve"> PAGEREF _Toc533668569 \h </w:instrText>
      </w:r>
      <w:r>
        <w:rPr>
          <w:noProof/>
        </w:rPr>
      </w:r>
      <w:r>
        <w:rPr>
          <w:noProof/>
        </w:rPr>
        <w:fldChar w:fldCharType="separate"/>
      </w:r>
      <w:r>
        <w:rPr>
          <w:noProof/>
        </w:rPr>
        <w:t>22</w:t>
      </w:r>
      <w:r>
        <w:rPr>
          <w:noProof/>
        </w:rPr>
        <w:fldChar w:fldCharType="end"/>
      </w:r>
    </w:p>
    <w:p w14:paraId="3028CF81" w14:textId="0D76B296"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1.</w:t>
      </w:r>
      <w:r>
        <w:rPr>
          <w:rFonts w:asciiTheme="minorHAnsi" w:eastAsiaTheme="minorEastAsia" w:hAnsiTheme="minorHAnsi" w:cstheme="minorBidi"/>
          <w:noProof/>
          <w:sz w:val="24"/>
          <w:szCs w:val="24"/>
          <w:lang w:val="en-AU"/>
        </w:rPr>
        <w:tab/>
      </w:r>
      <w:r w:rsidRPr="00E705A1">
        <w:rPr>
          <w:noProof/>
          <w:lang w:val="en-AU"/>
        </w:rPr>
        <w:t>“</w:t>
      </w:r>
      <w:r>
        <w:rPr>
          <w:noProof/>
        </w:rPr>
        <w:t>Invader</w:t>
      </w:r>
      <w:ins w:id="68" w:author="Martin Whiting" w:date="2019-02-05T07:32:00Z">
        <w:r w:rsidR="00647C3D">
          <w:rPr>
            <w:noProof/>
            <w:lang w:val="en-AU"/>
          </w:rPr>
          <w:t>-</w:t>
        </w:r>
      </w:ins>
      <w:del w:id="69" w:author="Martin Whiting" w:date="2019-02-05T07:32:00Z">
        <w:r w:rsidRPr="00E705A1" w:rsidDel="00647C3D">
          <w:rPr>
            <w:noProof/>
            <w:lang w:val="en-AU"/>
          </w:rPr>
          <w:delText xml:space="preserve">” </w:delText>
        </w:r>
      </w:del>
      <w:r w:rsidRPr="00E705A1">
        <w:rPr>
          <w:noProof/>
          <w:lang w:val="en-AU"/>
        </w:rPr>
        <w:t>smart</w:t>
      </w:r>
      <w:ins w:id="70" w:author="Martin Whiting" w:date="2019-02-05T07:32:00Z">
        <w:r w:rsidR="00647C3D">
          <w:rPr>
            <w:noProof/>
            <w:lang w:val="en-AU"/>
          </w:rPr>
          <w:t>"</w:t>
        </w:r>
      </w:ins>
      <w:r w:rsidRPr="00E705A1">
        <w:rPr>
          <w:noProof/>
          <w:lang w:val="en-AU"/>
        </w:rPr>
        <w:t xml:space="preserve"> reptiles</w:t>
      </w:r>
      <w:r>
        <w:rPr>
          <w:noProof/>
        </w:rPr>
        <w:tab/>
      </w:r>
      <w:r>
        <w:rPr>
          <w:noProof/>
        </w:rPr>
        <w:fldChar w:fldCharType="begin"/>
      </w:r>
      <w:r>
        <w:rPr>
          <w:noProof/>
        </w:rPr>
        <w:instrText xml:space="preserve"> PAGEREF _Toc533668570 \h </w:instrText>
      </w:r>
      <w:r>
        <w:rPr>
          <w:noProof/>
        </w:rPr>
      </w:r>
      <w:r>
        <w:rPr>
          <w:noProof/>
        </w:rPr>
        <w:fldChar w:fldCharType="separate"/>
      </w:r>
      <w:r>
        <w:rPr>
          <w:noProof/>
        </w:rPr>
        <w:t>23</w:t>
      </w:r>
      <w:r>
        <w:rPr>
          <w:noProof/>
        </w:rPr>
        <w:fldChar w:fldCharType="end"/>
      </w:r>
    </w:p>
    <w:p w14:paraId="28AD6381" w14:textId="560D0E95"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2.</w:t>
      </w:r>
      <w:r>
        <w:rPr>
          <w:rFonts w:asciiTheme="minorHAnsi" w:eastAsiaTheme="minorEastAsia" w:hAnsiTheme="minorHAnsi" w:cstheme="minorBidi"/>
          <w:noProof/>
          <w:sz w:val="24"/>
          <w:szCs w:val="24"/>
          <w:lang w:val="en-AU"/>
        </w:rPr>
        <w:tab/>
      </w:r>
      <w:r w:rsidRPr="00E705A1">
        <w:rPr>
          <w:noProof/>
          <w:lang w:val="en-AU"/>
        </w:rPr>
        <w:t>Spatial cognition in the context of sexual selection</w:t>
      </w:r>
      <w:r>
        <w:rPr>
          <w:noProof/>
        </w:rPr>
        <w:tab/>
      </w:r>
      <w:r>
        <w:rPr>
          <w:noProof/>
        </w:rPr>
        <w:fldChar w:fldCharType="begin"/>
      </w:r>
      <w:r>
        <w:rPr>
          <w:noProof/>
        </w:rPr>
        <w:instrText xml:space="preserve"> PAGEREF _Toc533668571 \h </w:instrText>
      </w:r>
      <w:r>
        <w:rPr>
          <w:noProof/>
        </w:rPr>
      </w:r>
      <w:r>
        <w:rPr>
          <w:noProof/>
        </w:rPr>
        <w:fldChar w:fldCharType="separate"/>
      </w:r>
      <w:r>
        <w:rPr>
          <w:noProof/>
        </w:rPr>
        <w:t>23</w:t>
      </w:r>
      <w:r>
        <w:rPr>
          <w:noProof/>
        </w:rPr>
        <w:fldChar w:fldCharType="end"/>
      </w:r>
    </w:p>
    <w:p w14:paraId="1ECF04F6" w14:textId="7D05CF59"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3.</w:t>
      </w:r>
      <w:r>
        <w:rPr>
          <w:rFonts w:asciiTheme="minorHAnsi" w:eastAsiaTheme="minorEastAsia" w:hAnsiTheme="minorHAnsi" w:cstheme="minorBidi"/>
          <w:noProof/>
          <w:sz w:val="24"/>
          <w:szCs w:val="24"/>
          <w:lang w:val="en-AU"/>
        </w:rPr>
        <w:tab/>
      </w:r>
      <w:r w:rsidRPr="00E705A1">
        <w:rPr>
          <w:noProof/>
          <w:lang w:val="en-AU"/>
        </w:rPr>
        <w:t>Executive function</w:t>
      </w:r>
      <w:r>
        <w:rPr>
          <w:noProof/>
        </w:rPr>
        <w:tab/>
      </w:r>
      <w:r>
        <w:rPr>
          <w:noProof/>
        </w:rPr>
        <w:fldChar w:fldCharType="begin"/>
      </w:r>
      <w:r>
        <w:rPr>
          <w:noProof/>
        </w:rPr>
        <w:instrText xml:space="preserve"> PAGEREF _Toc533668572 \h </w:instrText>
      </w:r>
      <w:r>
        <w:rPr>
          <w:noProof/>
        </w:rPr>
      </w:r>
      <w:r>
        <w:rPr>
          <w:noProof/>
        </w:rPr>
        <w:fldChar w:fldCharType="separate"/>
      </w:r>
      <w:r>
        <w:rPr>
          <w:noProof/>
        </w:rPr>
        <w:t>24</w:t>
      </w:r>
      <w:r>
        <w:rPr>
          <w:noProof/>
        </w:rPr>
        <w:fldChar w:fldCharType="end"/>
      </w:r>
    </w:p>
    <w:p w14:paraId="06FE1495" w14:textId="18340122"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4.</w:t>
      </w:r>
      <w:r>
        <w:rPr>
          <w:rFonts w:asciiTheme="minorHAnsi" w:eastAsiaTheme="minorEastAsia" w:hAnsiTheme="minorHAnsi" w:cstheme="minorBidi"/>
          <w:noProof/>
          <w:sz w:val="24"/>
          <w:szCs w:val="24"/>
          <w:lang w:val="en-AU"/>
        </w:rPr>
        <w:tab/>
      </w:r>
      <w:r w:rsidRPr="00E705A1">
        <w:rPr>
          <w:noProof/>
          <w:lang w:val="en-AU"/>
        </w:rPr>
        <w:t>Innovative problem solving</w:t>
      </w:r>
      <w:r>
        <w:rPr>
          <w:noProof/>
        </w:rPr>
        <w:tab/>
      </w:r>
      <w:r>
        <w:rPr>
          <w:noProof/>
        </w:rPr>
        <w:fldChar w:fldCharType="begin"/>
      </w:r>
      <w:r>
        <w:rPr>
          <w:noProof/>
        </w:rPr>
        <w:instrText xml:space="preserve"> PAGEREF _Toc533668573 \h </w:instrText>
      </w:r>
      <w:r>
        <w:rPr>
          <w:noProof/>
        </w:rPr>
      </w:r>
      <w:r>
        <w:rPr>
          <w:noProof/>
        </w:rPr>
        <w:fldChar w:fldCharType="separate"/>
      </w:r>
      <w:r>
        <w:rPr>
          <w:noProof/>
        </w:rPr>
        <w:t>24</w:t>
      </w:r>
      <w:r>
        <w:rPr>
          <w:noProof/>
        </w:rPr>
        <w:fldChar w:fldCharType="end"/>
      </w:r>
    </w:p>
    <w:p w14:paraId="5C6848FB" w14:textId="4FB9BFCF"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5.</w:t>
      </w:r>
      <w:r>
        <w:rPr>
          <w:rFonts w:asciiTheme="minorHAnsi" w:eastAsiaTheme="minorEastAsia" w:hAnsiTheme="minorHAnsi" w:cstheme="minorBidi"/>
          <w:noProof/>
          <w:sz w:val="24"/>
          <w:szCs w:val="24"/>
          <w:lang w:val="en-AU"/>
        </w:rPr>
        <w:tab/>
      </w:r>
      <w:r w:rsidRPr="00E705A1">
        <w:rPr>
          <w:noProof/>
          <w:lang w:val="en-AU"/>
        </w:rPr>
        <w:t>Social learning in social reptiles</w:t>
      </w:r>
      <w:r>
        <w:rPr>
          <w:noProof/>
        </w:rPr>
        <w:tab/>
      </w:r>
      <w:r>
        <w:rPr>
          <w:noProof/>
        </w:rPr>
        <w:fldChar w:fldCharType="begin"/>
      </w:r>
      <w:r>
        <w:rPr>
          <w:noProof/>
        </w:rPr>
        <w:instrText xml:space="preserve"> PAGEREF _Toc533668574 \h </w:instrText>
      </w:r>
      <w:r>
        <w:rPr>
          <w:noProof/>
        </w:rPr>
      </w:r>
      <w:r>
        <w:rPr>
          <w:noProof/>
        </w:rPr>
        <w:fldChar w:fldCharType="separate"/>
      </w:r>
      <w:r>
        <w:rPr>
          <w:noProof/>
        </w:rPr>
        <w:t>25</w:t>
      </w:r>
      <w:r>
        <w:rPr>
          <w:noProof/>
        </w:rPr>
        <w:fldChar w:fldCharType="end"/>
      </w:r>
    </w:p>
    <w:p w14:paraId="27C4AF82" w14:textId="0E7D7609"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6.</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_Toc533668575 \h </w:instrText>
      </w:r>
      <w:r>
        <w:rPr>
          <w:noProof/>
        </w:rPr>
      </w:r>
      <w:r>
        <w:rPr>
          <w:noProof/>
        </w:rPr>
        <w:fldChar w:fldCharType="separate"/>
      </w:r>
      <w:r>
        <w:rPr>
          <w:noProof/>
        </w:rPr>
        <w:t>25</w:t>
      </w:r>
      <w:r>
        <w:rPr>
          <w:noProof/>
        </w:rPr>
        <w:fldChar w:fldCharType="end"/>
      </w:r>
    </w:p>
    <w:p w14:paraId="3F8DDE66" w14:textId="5E549570"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7.</w:t>
      </w:r>
      <w:r>
        <w:rPr>
          <w:rFonts w:asciiTheme="minorHAnsi" w:eastAsiaTheme="minorEastAsia" w:hAnsiTheme="minorHAnsi" w:cstheme="minorBidi"/>
          <w:noProof/>
          <w:sz w:val="24"/>
          <w:szCs w:val="24"/>
          <w:lang w:val="en-AU"/>
        </w:rPr>
        <w:tab/>
      </w:r>
      <w:r w:rsidRPr="00E705A1">
        <w:rPr>
          <w:noProof/>
          <w:lang w:val="en-AU"/>
        </w:rPr>
        <w:t>The reptile brain and cognition</w:t>
      </w:r>
      <w:r>
        <w:rPr>
          <w:noProof/>
        </w:rPr>
        <w:tab/>
      </w:r>
      <w:r>
        <w:rPr>
          <w:noProof/>
        </w:rPr>
        <w:fldChar w:fldCharType="begin"/>
      </w:r>
      <w:r>
        <w:rPr>
          <w:noProof/>
        </w:rPr>
        <w:instrText xml:space="preserve"> PAGEREF _Toc533668576 \h </w:instrText>
      </w:r>
      <w:r>
        <w:rPr>
          <w:noProof/>
        </w:rPr>
      </w:r>
      <w:r>
        <w:rPr>
          <w:noProof/>
        </w:rPr>
        <w:fldChar w:fldCharType="separate"/>
      </w:r>
      <w:r>
        <w:rPr>
          <w:noProof/>
        </w:rPr>
        <w:t>26</w:t>
      </w:r>
      <w:r>
        <w:rPr>
          <w:noProof/>
        </w:rPr>
        <w:fldChar w:fldCharType="end"/>
      </w:r>
    </w:p>
    <w:p w14:paraId="4099D688" w14:textId="0B09F563"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IV.</w:t>
      </w:r>
      <w:r>
        <w:rPr>
          <w:noProof/>
          <w:lang w:val="en-AU"/>
        </w:rPr>
        <w:t xml:space="preserve"> </w:t>
      </w:r>
      <w:r>
        <w:rPr>
          <w:noProof/>
        </w:rPr>
        <w:t>Conclusions</w:t>
      </w:r>
      <w:r>
        <w:rPr>
          <w:noProof/>
        </w:rPr>
        <w:tab/>
      </w:r>
      <w:r>
        <w:rPr>
          <w:noProof/>
        </w:rPr>
        <w:fldChar w:fldCharType="begin"/>
      </w:r>
      <w:r>
        <w:rPr>
          <w:noProof/>
        </w:rPr>
        <w:instrText xml:space="preserve"> PAGEREF _Toc533668577 \h </w:instrText>
      </w:r>
      <w:r>
        <w:rPr>
          <w:noProof/>
        </w:rPr>
      </w:r>
      <w:r>
        <w:rPr>
          <w:noProof/>
        </w:rPr>
        <w:fldChar w:fldCharType="separate"/>
      </w:r>
      <w:r>
        <w:rPr>
          <w:noProof/>
        </w:rPr>
        <w:t>27</w:t>
      </w:r>
      <w:r>
        <w:rPr>
          <w:noProof/>
        </w:rPr>
        <w:fldChar w:fldCharType="end"/>
      </w:r>
    </w:p>
    <w:p w14:paraId="68C7F353" w14:textId="3B914D21"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V.</w:t>
      </w:r>
      <w:r>
        <w:rPr>
          <w:rFonts w:asciiTheme="minorHAnsi" w:eastAsiaTheme="minorEastAsia" w:hAnsiTheme="minorHAnsi" w:cstheme="minorBidi"/>
          <w:noProof/>
          <w:sz w:val="24"/>
          <w:szCs w:val="24"/>
          <w:lang w:val="en-AU"/>
        </w:rPr>
        <w:tab/>
        <w:t xml:space="preserve"> </w:t>
      </w:r>
      <w:r>
        <w:rPr>
          <w:noProof/>
        </w:rPr>
        <w:t>Acknowledgements</w:t>
      </w:r>
      <w:r>
        <w:rPr>
          <w:noProof/>
        </w:rPr>
        <w:tab/>
      </w:r>
      <w:r>
        <w:rPr>
          <w:noProof/>
        </w:rPr>
        <w:fldChar w:fldCharType="begin"/>
      </w:r>
      <w:r>
        <w:rPr>
          <w:noProof/>
        </w:rPr>
        <w:instrText xml:space="preserve"> PAGEREF _Toc533668578 \h </w:instrText>
      </w:r>
      <w:r>
        <w:rPr>
          <w:noProof/>
        </w:rPr>
      </w:r>
      <w:r>
        <w:rPr>
          <w:noProof/>
        </w:rPr>
        <w:fldChar w:fldCharType="separate"/>
      </w:r>
      <w:r>
        <w:rPr>
          <w:noProof/>
        </w:rPr>
        <w:t>28</w:t>
      </w:r>
      <w:r>
        <w:rPr>
          <w:noProof/>
        </w:rPr>
        <w:fldChar w:fldCharType="end"/>
      </w:r>
    </w:p>
    <w:p w14:paraId="59CEA1C6" w14:textId="72D1208C"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VI.</w:t>
      </w:r>
      <w:r>
        <w:rPr>
          <w:noProof/>
          <w:lang w:val="en-AU"/>
        </w:rPr>
        <w:t xml:space="preserve"> </w:t>
      </w:r>
      <w:r>
        <w:rPr>
          <w:noProof/>
        </w:rPr>
        <w:t>Supporting</w:t>
      </w:r>
      <w:r w:rsidRPr="00E705A1">
        <w:rPr>
          <w:noProof/>
          <w:lang w:val="en-AU"/>
        </w:rPr>
        <w:t xml:space="preserve"> information</w:t>
      </w:r>
      <w:r>
        <w:rPr>
          <w:noProof/>
        </w:rPr>
        <w:tab/>
      </w:r>
      <w:r>
        <w:rPr>
          <w:noProof/>
        </w:rPr>
        <w:fldChar w:fldCharType="begin"/>
      </w:r>
      <w:r>
        <w:rPr>
          <w:noProof/>
        </w:rPr>
        <w:instrText xml:space="preserve"> PAGEREF _Toc533668579 \h </w:instrText>
      </w:r>
      <w:r>
        <w:rPr>
          <w:noProof/>
        </w:rPr>
      </w:r>
      <w:r>
        <w:rPr>
          <w:noProof/>
        </w:rPr>
        <w:fldChar w:fldCharType="separate"/>
      </w:r>
      <w:r>
        <w:rPr>
          <w:noProof/>
        </w:rPr>
        <w:t>28</w:t>
      </w:r>
      <w:r>
        <w:rPr>
          <w:noProof/>
        </w:rPr>
        <w:fldChar w:fldCharType="end"/>
      </w:r>
    </w:p>
    <w:p w14:paraId="672114F9" w14:textId="24458AFB" w:rsidR="00D37842" w:rsidRDefault="00D37842" w:rsidP="00D37842">
      <w:pPr>
        <w:pStyle w:val="TOC2"/>
        <w:tabs>
          <w:tab w:val="left" w:pos="1680"/>
        </w:tabs>
        <w:ind w:left="0"/>
        <w:rPr>
          <w:rFonts w:asciiTheme="minorHAnsi" w:eastAsiaTheme="minorEastAsia" w:hAnsiTheme="minorHAnsi" w:cstheme="minorBidi"/>
          <w:noProof/>
          <w:sz w:val="24"/>
          <w:szCs w:val="24"/>
          <w:lang w:val="en-AU"/>
        </w:rPr>
      </w:pPr>
      <w:r w:rsidRPr="00E705A1">
        <w:rPr>
          <w:noProof/>
          <w:lang w:val="en-AU"/>
        </w:rPr>
        <w:t>VII.</w:t>
      </w:r>
      <w:r>
        <w:rPr>
          <w:noProof/>
          <w:lang w:val="en-AU"/>
        </w:rPr>
        <w:t xml:space="preserve"> </w:t>
      </w:r>
      <w:r>
        <w:rPr>
          <w:noProof/>
        </w:rPr>
        <w:t>References</w:t>
      </w:r>
      <w:r>
        <w:rPr>
          <w:noProof/>
        </w:rPr>
        <w:tab/>
      </w:r>
      <w:r>
        <w:rPr>
          <w:noProof/>
        </w:rPr>
        <w:fldChar w:fldCharType="begin"/>
      </w:r>
      <w:r>
        <w:rPr>
          <w:noProof/>
        </w:rPr>
        <w:instrText xml:space="preserve"> PAGEREF _Toc533668580 \h </w:instrText>
      </w:r>
      <w:r>
        <w:rPr>
          <w:noProof/>
        </w:rPr>
      </w:r>
      <w:r>
        <w:rPr>
          <w:noProof/>
        </w:rPr>
        <w:fldChar w:fldCharType="separate"/>
      </w:r>
      <w:r>
        <w:rPr>
          <w:noProof/>
        </w:rPr>
        <w:t>28</w:t>
      </w:r>
      <w:r>
        <w:rPr>
          <w:noProof/>
        </w:rPr>
        <w:fldChar w:fldCharType="end"/>
      </w:r>
    </w:p>
    <w:p w14:paraId="7B2E91CF" w14:textId="70BEC841" w:rsidR="00D37842" w:rsidRDefault="00D37842" w:rsidP="00D37842">
      <w:pPr>
        <w:pStyle w:val="TOC2"/>
        <w:tabs>
          <w:tab w:val="left" w:pos="1680"/>
        </w:tabs>
        <w:ind w:left="0"/>
        <w:rPr>
          <w:rFonts w:asciiTheme="minorHAnsi" w:eastAsiaTheme="minorEastAsia" w:hAnsiTheme="minorHAnsi" w:cstheme="minorBidi"/>
          <w:noProof/>
          <w:sz w:val="24"/>
          <w:szCs w:val="24"/>
          <w:lang w:val="en-AU"/>
        </w:rPr>
      </w:pPr>
      <w:r w:rsidRPr="00E705A1">
        <w:rPr>
          <w:noProof/>
          <w:lang w:val="en-AU"/>
        </w:rPr>
        <w:t>VIII.</w:t>
      </w:r>
      <w:r>
        <w:rPr>
          <w:rFonts w:asciiTheme="minorHAnsi" w:eastAsiaTheme="minorEastAsia" w:hAnsiTheme="minorHAnsi" w:cstheme="minorBidi"/>
          <w:noProof/>
          <w:sz w:val="24"/>
          <w:szCs w:val="24"/>
          <w:lang w:val="en-AU"/>
        </w:rPr>
        <w:t xml:space="preserve"> </w:t>
      </w:r>
      <w:r>
        <w:rPr>
          <w:noProof/>
        </w:rPr>
        <w:t>Appendix</w:t>
      </w:r>
      <w:r>
        <w:rPr>
          <w:noProof/>
        </w:rPr>
        <w:tab/>
      </w:r>
      <w:r>
        <w:rPr>
          <w:noProof/>
        </w:rPr>
        <w:fldChar w:fldCharType="begin"/>
      </w:r>
      <w:r>
        <w:rPr>
          <w:noProof/>
        </w:rPr>
        <w:instrText xml:space="preserve"> PAGEREF _Toc533668581 \h </w:instrText>
      </w:r>
      <w:r>
        <w:rPr>
          <w:noProof/>
        </w:rPr>
      </w:r>
      <w:r>
        <w:rPr>
          <w:noProof/>
        </w:rPr>
        <w:fldChar w:fldCharType="separate"/>
      </w:r>
      <w:r>
        <w:rPr>
          <w:noProof/>
        </w:rPr>
        <w:t>42</w:t>
      </w:r>
      <w:r>
        <w:rPr>
          <w:noProof/>
        </w:rPr>
        <w:fldChar w:fldCharType="end"/>
      </w:r>
    </w:p>
    <w:p w14:paraId="5C23EAA4" w14:textId="62499231" w:rsidR="00CB0A5A" w:rsidRPr="00CB0A5A" w:rsidRDefault="008F110D" w:rsidP="008F110D">
      <w:pPr>
        <w:spacing w:line="240" w:lineRule="auto"/>
        <w:ind w:firstLine="0"/>
        <w:rPr>
          <w:lang w:val="en-AU"/>
        </w:rPr>
      </w:pPr>
      <w:r>
        <w:rPr>
          <w:lang w:val="en-AU"/>
        </w:rPr>
        <w:fldChar w:fldCharType="end"/>
      </w:r>
    </w:p>
    <w:p w14:paraId="4E15AE58" w14:textId="1F00782E" w:rsidR="005D3E36" w:rsidRPr="00B54BA9" w:rsidRDefault="005D3E36" w:rsidP="00CD77B7">
      <w:pPr>
        <w:pStyle w:val="Heading2"/>
        <w:pageBreakBefore/>
        <w:numPr>
          <w:ilvl w:val="0"/>
          <w:numId w:val="11"/>
        </w:numPr>
        <w:ind w:left="426" w:hanging="142"/>
        <w:rPr>
          <w:lang w:val="en-AU"/>
        </w:rPr>
      </w:pPr>
      <w:bookmarkStart w:id="71" w:name="_Toc533668559"/>
      <w:r w:rsidRPr="00B54BA9">
        <w:lastRenderedPageBreak/>
        <w:t>Introduction</w:t>
      </w:r>
      <w:bookmarkEnd w:id="71"/>
    </w:p>
    <w:p w14:paraId="183C3C21" w14:textId="189A3FE5" w:rsidR="008C56D3" w:rsidRPr="008C56D3" w:rsidRDefault="00546C24" w:rsidP="00546C24">
      <w:pPr>
        <w:ind w:firstLine="0"/>
        <w:rPr>
          <w:rFonts w:cs="Arial"/>
          <w:szCs w:val="22"/>
        </w:rPr>
      </w:pPr>
      <w:r>
        <w:rPr>
          <w:lang w:val="en-AU"/>
        </w:rPr>
        <w:t xml:space="preserve">Cognition, the process by which animals </w:t>
      </w:r>
      <w:r w:rsidR="008C56D3">
        <w:rPr>
          <w:lang w:val="en-AU"/>
        </w:rPr>
        <w:t>collect, store, manipulate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 when</w:t>
      </w:r>
      <w:r w:rsidR="00BA6EF8">
        <w:rPr>
          <w:rFonts w:cs="Arial"/>
          <w:szCs w:val="22"/>
        </w:rPr>
        <w:t>, for example,</w:t>
      </w:r>
      <w:r w:rsidR="00A94CA4">
        <w:rPr>
          <w:rFonts w:cs="Arial"/>
          <w:szCs w:val="22"/>
        </w:rPr>
        <w:t xml:space="preserve"> </w:t>
      </w:r>
      <w:r w:rsidR="003D041A">
        <w:rPr>
          <w:rFonts w:cs="Arial"/>
          <w:szCs w:val="22"/>
        </w:rPr>
        <w:t>searching for</w:t>
      </w:r>
      <w:r w:rsidR="00C71939">
        <w:rPr>
          <w:rFonts w:cs="Arial"/>
          <w:szCs w:val="22"/>
        </w:rPr>
        <w:t xml:space="preserve"> food </w:t>
      </w:r>
      <w:r w:rsidR="000F48ED">
        <w:rPr>
          <w:rFonts w:cs="Arial"/>
          <w:szCs w:val="22"/>
        </w:rPr>
        <w:t>and</w:t>
      </w:r>
      <w:r w:rsidR="00C71939">
        <w:rPr>
          <w:rFonts w:cs="Arial"/>
          <w:szCs w:val="22"/>
        </w:rPr>
        <w:t xml:space="preserve"> shelter </w:t>
      </w:r>
      <w:r w:rsidR="00A94CA4">
        <w:rPr>
          <w:rFonts w:cs="Arial"/>
          <w:szCs w:val="22"/>
        </w:rPr>
        <w:t>or avoiding predators</w:t>
      </w:r>
      <w:r w:rsidR="00C71939">
        <w:rPr>
          <w:rFonts w:cs="Arial"/>
          <w:szCs w:val="22"/>
        </w:rPr>
        <w:t>.</w:t>
      </w:r>
      <w:r w:rsidR="00A94CA4">
        <w:rPr>
          <w:rFonts w:cs="Arial"/>
          <w:szCs w:val="22"/>
        </w:rPr>
        <w:t xml:space="preserve"> </w:t>
      </w:r>
      <w:r w:rsidR="00C71939">
        <w:rPr>
          <w:lang w:val="en-AU"/>
        </w:rPr>
        <w:t>Hence, cognition is</w:t>
      </w:r>
      <w:r w:rsidR="00A94CA4">
        <w:rPr>
          <w:lang w:val="en-AU"/>
        </w:rPr>
        <w:t xml:space="preserve"> </w:t>
      </w:r>
      <w:r w:rsidR="008C56D3">
        <w:rPr>
          <w:rFonts w:cs="Arial"/>
          <w:szCs w:val="22"/>
        </w:rPr>
        <w:t>a</w:t>
      </w:r>
      <w:r w:rsidR="00C71939">
        <w:rPr>
          <w:rFonts w:cs="Arial"/>
          <w:szCs w:val="22"/>
        </w:rPr>
        <w:t xml:space="preserve">n </w:t>
      </w:r>
      <w:r w:rsidR="008C56D3">
        <w:rPr>
          <w:rFonts w:cs="Arial"/>
          <w:szCs w:val="22"/>
        </w:rPr>
        <w:t>important determinant of fitness (</w:t>
      </w:r>
      <w:r w:rsidR="00A94CA4">
        <w:rPr>
          <w:rFonts w:cs="Arial"/>
          <w:szCs w:val="22"/>
        </w:rPr>
        <w:t xml:space="preserve">Shettleworth, 2009; </w:t>
      </w:r>
      <w:commentRangeStart w:id="72"/>
      <w:r w:rsidR="008575EB" w:rsidRPr="008575EB">
        <w:rPr>
          <w:rFonts w:eastAsiaTheme="minorHAnsi"/>
        </w:rPr>
        <w:t>Wright</w:t>
      </w:r>
      <w:r w:rsidR="005A5FEA">
        <w:rPr>
          <w:rFonts w:eastAsiaTheme="minorHAnsi"/>
        </w:rPr>
        <w:t xml:space="preserve"> et al.</w:t>
      </w:r>
      <w:r w:rsidR="008575EB" w:rsidRPr="008575EB">
        <w:rPr>
          <w:rFonts w:eastAsiaTheme="minorHAnsi"/>
        </w:rPr>
        <w:t>, 2010</w:t>
      </w:r>
      <w:commentRangeEnd w:id="72"/>
      <w:r w:rsidR="00647C3D">
        <w:rPr>
          <w:rStyle w:val="CommentReference"/>
        </w:rPr>
        <w:commentReference w:id="72"/>
      </w:r>
      <w:r w:rsidR="00A94CA4">
        <w:rPr>
          <w:rFonts w:cs="Arial"/>
          <w:szCs w:val="22"/>
        </w:rPr>
        <w:t>)</w:t>
      </w:r>
      <w:r w:rsidR="00C71939">
        <w:rPr>
          <w:rFonts w:cs="Arial"/>
          <w:szCs w:val="22"/>
        </w:rPr>
        <w:t xml:space="preserve"> and </w:t>
      </w:r>
      <w:r w:rsidR="008C56D3">
        <w:rPr>
          <w:rFonts w:cs="Arial"/>
          <w:szCs w:val="22"/>
        </w:rPr>
        <w:t>crucial when responding to chang</w:t>
      </w:r>
      <w:r w:rsidR="00C71939">
        <w:rPr>
          <w:rFonts w:cs="Arial"/>
          <w:szCs w:val="22"/>
        </w:rPr>
        <w:t>e</w:t>
      </w:r>
      <w:r w:rsidR="008C56D3">
        <w:rPr>
          <w:rFonts w:cs="Arial"/>
          <w:szCs w:val="22"/>
        </w:rPr>
        <w:t xml:space="preserve">, promoting invasion success and </w:t>
      </w:r>
      <w:r w:rsidR="003D041A">
        <w:rPr>
          <w:rFonts w:cs="Arial"/>
          <w:szCs w:val="22"/>
        </w:rPr>
        <w:t xml:space="preserve">for </w:t>
      </w:r>
      <w:r w:rsidR="008C56D3">
        <w:rPr>
          <w:rFonts w:cs="Arial"/>
          <w:szCs w:val="22"/>
        </w:rPr>
        <w:t>ecological niche</w:t>
      </w:r>
      <w:r w:rsidR="00C71939">
        <w:rPr>
          <w:rFonts w:cs="Arial"/>
          <w:szCs w:val="22"/>
        </w:rPr>
        <w:t xml:space="preserve"> </w:t>
      </w:r>
      <w:r w:rsidR="003D041A">
        <w:rPr>
          <w:rFonts w:cs="Arial"/>
          <w:szCs w:val="22"/>
        </w:rPr>
        <w:t>expansion</w:t>
      </w:r>
      <w:r w:rsidR="008C56D3">
        <w:rPr>
          <w:rFonts w:cs="Arial"/>
          <w:szCs w:val="22"/>
        </w:rPr>
        <w:t xml:space="preserve"> (Wright et al. 2010; Leal &amp; Powell, 2012).</w:t>
      </w:r>
    </w:p>
    <w:p w14:paraId="7C813FC4" w14:textId="66B233F4" w:rsidR="00924F1D" w:rsidRDefault="00535178" w:rsidP="0069703C">
      <w:pPr>
        <w:ind w:firstLine="720"/>
        <w:rPr>
          <w:lang w:val="en-AU"/>
        </w:rPr>
      </w:pPr>
      <w:r w:rsidRPr="00015BF6">
        <w:rPr>
          <w:lang w:val="en-AU"/>
        </w:rPr>
        <w:t xml:space="preserve">Contemporary </w:t>
      </w:r>
      <w:r w:rsidR="0069703C">
        <w:rPr>
          <w:lang w:val="en-AU"/>
        </w:rPr>
        <w:t xml:space="preserve">animal </w:t>
      </w:r>
      <w:r w:rsidRPr="00015BF6">
        <w:rPr>
          <w:lang w:val="en-AU"/>
        </w:rPr>
        <w:t>cogniti</w:t>
      </w:r>
      <w:r w:rsidR="0069703C">
        <w:rPr>
          <w:lang w:val="en-AU"/>
        </w:rPr>
        <w:t>on</w:t>
      </w:r>
      <w:r w:rsidRPr="00015BF6">
        <w:rPr>
          <w:lang w:val="en-AU"/>
        </w:rPr>
        <w:t xml:space="preserve"> </w:t>
      </w:r>
      <w:r w:rsidR="0058385D">
        <w:rPr>
          <w:lang w:val="en-AU"/>
        </w:rPr>
        <w:t xml:space="preserve">is moving towards a </w:t>
      </w:r>
      <w:r w:rsidR="00BA6EF8">
        <w:rPr>
          <w:lang w:val="en-AU"/>
        </w:rPr>
        <w:t xml:space="preserve">comprehensive </w:t>
      </w:r>
      <w:r w:rsidR="0058385D">
        <w:rPr>
          <w:lang w:val="en-AU"/>
        </w:rPr>
        <w:t xml:space="preserve">comparative approach </w:t>
      </w:r>
      <w:del w:id="73" w:author="Martin Whiting" w:date="2019-02-05T07:52:00Z">
        <w:r w:rsidR="0058385D" w:rsidDel="000C379B">
          <w:rPr>
            <w:lang w:val="en-AU"/>
          </w:rPr>
          <w:delText xml:space="preserve">utilising </w:delText>
        </w:r>
      </w:del>
      <w:ins w:id="74" w:author="Martin Whiting" w:date="2019-02-05T07:52:00Z">
        <w:r w:rsidR="000C379B">
          <w:rPr>
            <w:lang w:val="en-AU"/>
          </w:rPr>
          <w:t xml:space="preserve">using </w:t>
        </w:r>
      </w:ins>
      <w:r w:rsidR="0058385D">
        <w:rPr>
          <w:lang w:val="en-AU"/>
        </w:rPr>
        <w:t xml:space="preserve">a broader range of vertebrate and invertebrate </w:t>
      </w:r>
      <w:r w:rsidR="00077A14">
        <w:rPr>
          <w:lang w:val="en-AU"/>
        </w:rPr>
        <w:t>species</w:t>
      </w:r>
      <w:r w:rsidR="00BA6EF8">
        <w:rPr>
          <w:lang w:val="en-AU"/>
        </w:rPr>
        <w:t xml:space="preserve"> to test the generality of cognitive processes</w:t>
      </w:r>
      <w:r w:rsidR="005A6BFE">
        <w:rPr>
          <w:lang w:val="en-AU"/>
        </w:rPr>
        <w:t>.</w:t>
      </w:r>
      <w:r w:rsidR="00077A14">
        <w:rPr>
          <w:lang w:val="en-AU"/>
        </w:rPr>
        <w:t xml:space="preserve"> </w:t>
      </w:r>
      <w:r w:rsidR="005A6BFE">
        <w:rPr>
          <w:lang w:val="en-AU"/>
        </w:rPr>
        <w:t>T</w:t>
      </w:r>
      <w:r w:rsidR="00077A14">
        <w:rPr>
          <w:lang w:val="en-AU"/>
        </w:rPr>
        <w:t>hus</w:t>
      </w:r>
      <w:ins w:id="75" w:author="Martin Whiting" w:date="2019-02-05T07:52:00Z">
        <w:r w:rsidR="002601BB">
          <w:rPr>
            <w:lang w:val="en-AU"/>
          </w:rPr>
          <w:t>,</w:t>
        </w:r>
      </w:ins>
      <w:r w:rsidR="0058385D">
        <w:rPr>
          <w:lang w:val="en-AU"/>
        </w:rPr>
        <w:t xml:space="preserve"> the number of </w:t>
      </w:r>
      <w:r w:rsidR="004C1768">
        <w:rPr>
          <w:lang w:val="en-AU"/>
        </w:rPr>
        <w:t xml:space="preserve">learning </w:t>
      </w:r>
      <w:r w:rsidR="0058385D">
        <w:rPr>
          <w:lang w:val="en-AU"/>
        </w:rPr>
        <w:t xml:space="preserve">studies </w:t>
      </w:r>
      <w:r w:rsidR="00077A14">
        <w:rPr>
          <w:lang w:val="en-AU"/>
        </w:rPr>
        <w:t>testing</w:t>
      </w:r>
      <w:r w:rsidR="0058385D">
        <w:rPr>
          <w:lang w:val="en-AU"/>
        </w:rPr>
        <w:t xml:space="preserve"> </w:t>
      </w:r>
      <w:r w:rsidR="00765C93">
        <w:rPr>
          <w:lang w:val="en-AU"/>
        </w:rPr>
        <w:t xml:space="preserve">non-avian </w:t>
      </w:r>
      <w:r w:rsidR="0058385D">
        <w:rPr>
          <w:lang w:val="en-AU"/>
        </w:rPr>
        <w:t>reptile</w:t>
      </w:r>
      <w:r w:rsidR="000F48ED">
        <w:rPr>
          <w:lang w:val="en-AU"/>
        </w:rPr>
        <w:t>s</w:t>
      </w:r>
      <w:r w:rsidR="00BA6EF8">
        <w:rPr>
          <w:lang w:val="en-AU"/>
        </w:rPr>
        <w:t>,</w:t>
      </w:r>
      <w:r w:rsidR="00765C93">
        <w:rPr>
          <w:lang w:val="en-AU"/>
        </w:rPr>
        <w:t xml:space="preserve"> from here on called reptiles</w:t>
      </w:r>
      <w:r w:rsidR="00077A14">
        <w:rPr>
          <w:lang w:val="en-AU"/>
        </w:rPr>
        <w:t xml:space="preserve"> (including turtles, crocodilians, tuatara and squamates - lizards, snakes and </w:t>
      </w:r>
      <w:commentRangeStart w:id="76"/>
      <w:commentRangeStart w:id="77"/>
      <w:del w:id="78" w:author="Martin Whiting" w:date="2019-02-05T07:52:00Z">
        <w:r w:rsidR="00077A14" w:rsidDel="002601BB">
          <w:rPr>
            <w:lang w:val="en-AU"/>
          </w:rPr>
          <w:delText>caecilians</w:delText>
        </w:r>
      </w:del>
      <w:proofErr w:type="spellStart"/>
      <w:ins w:id="79" w:author="Martin Whiting" w:date="2019-02-05T07:52:00Z">
        <w:r w:rsidR="002601BB">
          <w:rPr>
            <w:lang w:val="en-AU"/>
          </w:rPr>
          <w:t>amphisbaenids</w:t>
        </w:r>
        <w:commentRangeEnd w:id="76"/>
        <w:proofErr w:type="spellEnd"/>
        <w:r w:rsidR="002601BB">
          <w:rPr>
            <w:rStyle w:val="CommentReference"/>
          </w:rPr>
          <w:commentReference w:id="76"/>
        </w:r>
      </w:ins>
      <w:commentRangeEnd w:id="77"/>
      <w:r w:rsidR="00310EC0">
        <w:rPr>
          <w:rStyle w:val="CommentReference"/>
        </w:rPr>
        <w:commentReference w:id="77"/>
      </w:r>
      <w:r w:rsidR="00077A14">
        <w:rPr>
          <w:lang w:val="en-AU"/>
        </w:rPr>
        <w:t>)</w:t>
      </w:r>
      <w:r w:rsidR="00BA6EF8">
        <w:rPr>
          <w:lang w:val="en-AU"/>
        </w:rPr>
        <w:t>,</w:t>
      </w:r>
      <w:r w:rsidR="0058385D">
        <w:rPr>
          <w:lang w:val="en-AU"/>
        </w:rPr>
        <w:t xml:space="preserve"> </w:t>
      </w:r>
      <w:r w:rsidR="00077A14">
        <w:rPr>
          <w:lang w:val="en-AU"/>
        </w:rPr>
        <w:t>have</w:t>
      </w:r>
      <w:r w:rsidR="0058385D">
        <w:rPr>
          <w:lang w:val="en-AU"/>
        </w:rPr>
        <w:t xml:space="preserve"> </w:t>
      </w:r>
      <w:r w:rsidR="00077A14">
        <w:rPr>
          <w:lang w:val="en-AU"/>
        </w:rPr>
        <w:t>increased</w:t>
      </w:r>
      <w:r w:rsidR="0058385D">
        <w:rPr>
          <w:lang w:val="en-AU"/>
        </w:rPr>
        <w:t xml:space="preserve"> within the last </w:t>
      </w:r>
      <w:r w:rsidR="00077A14">
        <w:rPr>
          <w:lang w:val="en-AU"/>
        </w:rPr>
        <w:t>decade</w:t>
      </w:r>
      <w:r w:rsidR="0058385D">
        <w:rPr>
          <w:lang w:val="en-AU"/>
        </w:rPr>
        <w:t xml:space="preserve"> (</w:t>
      </w:r>
      <w:r w:rsidR="0058385D" w:rsidRPr="00015BF6">
        <w:rPr>
          <w:lang w:val="en-AU"/>
        </w:rPr>
        <w:t>Figure 1</w:t>
      </w:r>
      <w:r w:rsidR="0058385D">
        <w:rPr>
          <w:lang w:val="en-AU"/>
        </w:rPr>
        <w:t xml:space="preserve">). </w:t>
      </w:r>
      <w:ins w:id="80" w:author="Birgit Szabo" w:date="2019-02-07T12:33:00Z">
        <w:r w:rsidR="005932FE">
          <w:t>The first major review</w:t>
        </w:r>
        <w:r w:rsidR="005932FE" w:rsidDel="005932FE">
          <w:rPr>
            <w:lang w:val="en-AU"/>
          </w:rPr>
          <w:t xml:space="preserve"> </w:t>
        </w:r>
      </w:ins>
      <w:del w:id="81" w:author="Birgit Szabo" w:date="2019-02-07T12:33:00Z">
        <w:r w:rsidR="0058385D" w:rsidDel="005932FE">
          <w:rPr>
            <w:lang w:val="en-AU"/>
          </w:rPr>
          <w:delText xml:space="preserve">A first </w:delText>
        </w:r>
        <w:r w:rsidR="00BA6EF8" w:rsidDel="005932FE">
          <w:rPr>
            <w:lang w:val="en-AU"/>
          </w:rPr>
          <w:delText>account</w:delText>
        </w:r>
        <w:r w:rsidR="0058385D" w:rsidDel="005932FE">
          <w:rPr>
            <w:lang w:val="en-AU"/>
          </w:rPr>
          <w:delText xml:space="preserve"> </w:delText>
        </w:r>
      </w:del>
      <w:r w:rsidR="0058385D">
        <w:rPr>
          <w:lang w:val="en-AU"/>
        </w:rPr>
        <w:t xml:space="preserve">of </w:t>
      </w:r>
      <w:r w:rsidR="00255AD0">
        <w:rPr>
          <w:lang w:val="en-AU"/>
        </w:rPr>
        <w:t>reptile</w:t>
      </w:r>
      <w:r w:rsidR="0058385D">
        <w:rPr>
          <w:lang w:val="en-AU"/>
        </w:rPr>
        <w:t xml:space="preserve"> learning ability was </w:t>
      </w:r>
      <w:r w:rsidR="00BA6EF8">
        <w:rPr>
          <w:lang w:val="en-AU"/>
        </w:rPr>
        <w:t>compiled</w:t>
      </w:r>
      <w:r w:rsidR="0058385D">
        <w:rPr>
          <w:lang w:val="en-AU"/>
        </w:rPr>
        <w:t xml:space="preserve"> by </w:t>
      </w:r>
      <w:r w:rsidR="0058385D" w:rsidRPr="00015BF6">
        <w:rPr>
          <w:lang w:val="en-AU"/>
        </w:rPr>
        <w:t>Gordon Burghardt (1978)</w:t>
      </w:r>
      <w:r w:rsidR="0058385D">
        <w:rPr>
          <w:lang w:val="en-AU"/>
        </w:rPr>
        <w:t xml:space="preserve"> </w:t>
      </w:r>
      <w:r w:rsidR="00255AD0">
        <w:rPr>
          <w:lang w:val="en-AU"/>
        </w:rPr>
        <w:t>i</w:t>
      </w:r>
      <w:r w:rsidR="0058385D" w:rsidRPr="00015BF6">
        <w:rPr>
          <w:lang w:val="en-AU"/>
        </w:rPr>
        <w:t xml:space="preserve">n </w:t>
      </w:r>
      <w:del w:id="82" w:author="Martin Whiting" w:date="2019-02-05T07:54:00Z">
        <w:r w:rsidR="0058385D" w:rsidRPr="00015BF6" w:rsidDel="002601BB">
          <w:rPr>
            <w:lang w:val="en-AU"/>
          </w:rPr>
          <w:delText xml:space="preserve">his </w:delText>
        </w:r>
      </w:del>
      <w:ins w:id="83" w:author="Martin Whiting" w:date="2019-02-05T07:54:00Z">
        <w:r w:rsidR="002601BB">
          <w:rPr>
            <w:lang w:val="en-AU"/>
          </w:rPr>
          <w:t>a</w:t>
        </w:r>
        <w:r w:rsidR="002601BB" w:rsidRPr="00015BF6">
          <w:rPr>
            <w:lang w:val="en-AU"/>
          </w:rPr>
          <w:t xml:space="preserve"> </w:t>
        </w:r>
      </w:ins>
      <w:r w:rsidR="0058385D" w:rsidRPr="00015BF6">
        <w:rPr>
          <w:lang w:val="en-AU"/>
        </w:rPr>
        <w:t xml:space="preserve">book </w:t>
      </w:r>
      <w:del w:id="84" w:author="Martin Whiting" w:date="2019-02-05T07:54:00Z">
        <w:r w:rsidR="0058385D" w:rsidRPr="00015BF6" w:rsidDel="002601BB">
          <w:rPr>
            <w:lang w:val="en-AU"/>
          </w:rPr>
          <w:delText xml:space="preserve">section </w:delText>
        </w:r>
      </w:del>
      <w:ins w:id="85" w:author="Martin Whiting" w:date="2019-02-05T07:54:00Z">
        <w:r w:rsidR="002601BB">
          <w:rPr>
            <w:lang w:val="en-AU"/>
          </w:rPr>
          <w:t>chapter</w:t>
        </w:r>
        <w:r w:rsidR="002601BB" w:rsidRPr="00015BF6">
          <w:rPr>
            <w:lang w:val="en-AU"/>
          </w:rPr>
          <w:t xml:space="preserve"> </w:t>
        </w:r>
      </w:ins>
      <w:r w:rsidR="0058385D" w:rsidRPr="00015BF6">
        <w:rPr>
          <w:lang w:val="en-AU"/>
        </w:rPr>
        <w:t>“Learning processes in Reptiles”</w:t>
      </w:r>
      <w:r w:rsidR="00077A14">
        <w:rPr>
          <w:lang w:val="en-AU"/>
        </w:rPr>
        <w:t xml:space="preserve"> describing</w:t>
      </w:r>
      <w:r w:rsidR="00275BA0" w:rsidRPr="00015BF6">
        <w:rPr>
          <w:lang w:val="en-AU"/>
        </w:rPr>
        <w:t xml:space="preserve"> </w:t>
      </w:r>
      <w:del w:id="86" w:author="Martin Whiting" w:date="2019-02-05T07:54:00Z">
        <w:r w:rsidR="00275BA0" w:rsidRPr="00015BF6" w:rsidDel="002601BB">
          <w:rPr>
            <w:lang w:val="en-AU"/>
          </w:rPr>
          <w:delText xml:space="preserve">the </w:delText>
        </w:r>
      </w:del>
      <w:r w:rsidR="00275BA0" w:rsidRPr="00015BF6">
        <w:rPr>
          <w:lang w:val="en-AU"/>
        </w:rPr>
        <w:t xml:space="preserve">methods </w:t>
      </w:r>
      <w:del w:id="87" w:author="Martin Whiting" w:date="2019-02-05T07:54:00Z">
        <w:r w:rsidR="00275BA0" w:rsidRPr="00015BF6" w:rsidDel="002601BB">
          <w:rPr>
            <w:lang w:val="en-AU"/>
          </w:rPr>
          <w:delText xml:space="preserve">used </w:delText>
        </w:r>
      </w:del>
      <w:r w:rsidR="00275BA0" w:rsidRPr="00015BF6">
        <w:rPr>
          <w:lang w:val="en-AU"/>
        </w:rPr>
        <w:t xml:space="preserve">and </w:t>
      </w:r>
      <w:ins w:id="88" w:author="Martin Whiting" w:date="2019-02-05T07:54:00Z">
        <w:r w:rsidR="002601BB">
          <w:rPr>
            <w:lang w:val="en-AU"/>
          </w:rPr>
          <w:t>providing an overview of reptile learning</w:t>
        </w:r>
      </w:ins>
      <w:del w:id="89" w:author="Martin Whiting" w:date="2019-02-05T07:54:00Z">
        <w:r w:rsidR="00275BA0" w:rsidRPr="00015BF6" w:rsidDel="002601BB">
          <w:rPr>
            <w:lang w:val="en-AU"/>
          </w:rPr>
          <w:delText>insights gained</w:delText>
        </w:r>
      </w:del>
      <w:r w:rsidR="00275BA0" w:rsidRPr="00015BF6">
        <w:rPr>
          <w:lang w:val="en-AU"/>
        </w:rPr>
        <w:t>. Since the start of the 21</w:t>
      </w:r>
      <w:r w:rsidR="00275BA0" w:rsidRPr="00015BF6">
        <w:rPr>
          <w:vertAlign w:val="superscript"/>
          <w:lang w:val="en-AU"/>
        </w:rPr>
        <w:t>st</w:t>
      </w:r>
      <w:r w:rsidR="00275BA0" w:rsidRPr="00015BF6">
        <w:rPr>
          <w:lang w:val="en-AU"/>
        </w:rPr>
        <w:t xml:space="preserve"> century</w:t>
      </w:r>
      <w:r w:rsidR="00255AD0">
        <w:rPr>
          <w:lang w:val="en-AU"/>
        </w:rPr>
        <w:t>,</w:t>
      </w:r>
      <w:r w:rsidR="0058385D">
        <w:rPr>
          <w:lang w:val="en-AU"/>
        </w:rPr>
        <w:t xml:space="preserve"> </w:t>
      </w:r>
      <w:r w:rsidR="001326C9" w:rsidRPr="00015BF6">
        <w:rPr>
          <w:lang w:val="en-AU"/>
        </w:rPr>
        <w:t>the field</w:t>
      </w:r>
      <w:r w:rsidR="00255AD0">
        <w:rPr>
          <w:lang w:val="en-AU"/>
        </w:rPr>
        <w:t xml:space="preserve"> of reptile </w:t>
      </w:r>
      <w:r w:rsidR="00CB5A9D">
        <w:rPr>
          <w:lang w:val="en-AU"/>
        </w:rPr>
        <w:t>cognition</w:t>
      </w:r>
      <w:r w:rsidR="001326C9" w:rsidRPr="00015BF6">
        <w:rPr>
          <w:lang w:val="en-AU"/>
        </w:rPr>
        <w:t xml:space="preserve"> </w:t>
      </w:r>
      <w:r w:rsidR="00077A14">
        <w:rPr>
          <w:lang w:val="en-AU"/>
        </w:rPr>
        <w:t>has become</w:t>
      </w:r>
      <w:r w:rsidR="001326C9" w:rsidRPr="00015BF6">
        <w:rPr>
          <w:lang w:val="en-AU"/>
        </w:rPr>
        <w:t xml:space="preserve"> more structured </w:t>
      </w:r>
      <w:ins w:id="90" w:author="Martin Whiting" w:date="2019-02-05T07:55:00Z">
        <w:r w:rsidR="002601BB">
          <w:rPr>
            <w:lang w:val="en-AU"/>
          </w:rPr>
          <w:t xml:space="preserve">and this is </w:t>
        </w:r>
      </w:ins>
      <w:r w:rsidR="00555CFB" w:rsidRPr="00015BF6">
        <w:rPr>
          <w:lang w:val="en-AU"/>
        </w:rPr>
        <w:t xml:space="preserve">reflected in recent reviews by </w:t>
      </w:r>
      <w:r w:rsidR="00FB4072" w:rsidRPr="00015BF6">
        <w:rPr>
          <w:lang w:val="en-AU"/>
        </w:rPr>
        <w:t>Wilkinson and Huber (2012)</w:t>
      </w:r>
      <w:r w:rsidR="002E2FDA" w:rsidRPr="00015BF6">
        <w:rPr>
          <w:lang w:val="en-AU"/>
        </w:rPr>
        <w:t xml:space="preserve"> </w:t>
      </w:r>
      <w:r w:rsidR="004C1768">
        <w:rPr>
          <w:lang w:val="en-AU"/>
        </w:rPr>
        <w:t>and</w:t>
      </w:r>
      <w:r w:rsidR="002E2FDA" w:rsidRPr="00015BF6">
        <w:rPr>
          <w:lang w:val="en-AU"/>
        </w:rPr>
        <w:t xml:space="preserve"> Whiting and Noble (2018)</w:t>
      </w:r>
      <w:ins w:id="91" w:author="Martin Whiting" w:date="2019-02-05T07:55:00Z">
        <w:r w:rsidR="002601BB">
          <w:rPr>
            <w:lang w:val="en-AU"/>
          </w:rPr>
          <w:t>, although the latter focused more on research methods</w:t>
        </w:r>
      </w:ins>
      <w:r w:rsidR="00077A14">
        <w:rPr>
          <w:lang w:val="en-AU"/>
        </w:rPr>
        <w:t>.</w:t>
      </w:r>
      <w:r w:rsidR="00FD5FE6">
        <w:rPr>
          <w:lang w:val="en-AU"/>
        </w:rPr>
        <w:t xml:space="preserve"> </w:t>
      </w:r>
      <w:r w:rsidR="00077A14">
        <w:rPr>
          <w:lang w:val="en-AU"/>
        </w:rPr>
        <w:t>A</w:t>
      </w:r>
      <w:r w:rsidR="00FD5FE6">
        <w:rPr>
          <w:lang w:val="en-AU"/>
        </w:rPr>
        <w:t xml:space="preserve"> </w:t>
      </w:r>
      <w:r w:rsidR="00077A14">
        <w:rPr>
          <w:lang w:val="en-AU"/>
        </w:rPr>
        <w:t>systematic</w:t>
      </w:r>
      <w:r w:rsidR="00FD5FE6">
        <w:rPr>
          <w:lang w:val="en-AU"/>
        </w:rPr>
        <w:t xml:space="preserve"> review addressing th</w:t>
      </w:r>
      <w:r w:rsidR="004C1768">
        <w:rPr>
          <w:lang w:val="en-AU"/>
        </w:rPr>
        <w:t>e</w:t>
      </w:r>
      <w:r w:rsidR="00FD5FE6">
        <w:rPr>
          <w:lang w:val="en-AU"/>
        </w:rPr>
        <w:t xml:space="preserve"> development </w:t>
      </w:r>
      <w:ins w:id="92" w:author="Martin Whiting" w:date="2019-02-05T07:56:00Z">
        <w:r w:rsidR="002601BB">
          <w:rPr>
            <w:lang w:val="en-AU"/>
          </w:rPr>
          <w:t xml:space="preserve">of the field </w:t>
        </w:r>
      </w:ins>
      <w:r w:rsidR="00077A14">
        <w:rPr>
          <w:lang w:val="en-AU"/>
        </w:rPr>
        <w:t>since</w:t>
      </w:r>
      <w:r w:rsidR="00FD5FE6">
        <w:rPr>
          <w:lang w:val="en-AU"/>
        </w:rPr>
        <w:t xml:space="preserve"> </w:t>
      </w:r>
      <w:r w:rsidR="00FD5FE6" w:rsidRPr="00015BF6">
        <w:rPr>
          <w:lang w:val="en-AU"/>
        </w:rPr>
        <w:t>Burghardt (1978)</w:t>
      </w:r>
      <w:r w:rsidR="00FD5FE6">
        <w:rPr>
          <w:lang w:val="en-AU"/>
        </w:rPr>
        <w:t>, is, however, missing</w:t>
      </w:r>
      <w:r w:rsidR="00F52EA4">
        <w:rPr>
          <w:lang w:val="en-AU"/>
        </w:rPr>
        <w:t xml:space="preserve"> as of yet</w:t>
      </w:r>
      <w:r w:rsidR="00555CFB" w:rsidRPr="00015BF6">
        <w:rPr>
          <w:lang w:val="en-AU"/>
        </w:rPr>
        <w:t>.</w:t>
      </w:r>
      <w:ins w:id="93" w:author="Martin Whiting" w:date="2019-02-05T08:11:00Z">
        <w:r w:rsidR="00C147C4">
          <w:rPr>
            <w:lang w:val="en-AU"/>
          </w:rPr>
          <w:t xml:space="preserve"> </w:t>
        </w:r>
        <w:r w:rsidR="00C147C4" w:rsidRPr="005932FE">
          <w:rPr>
            <w:highlight w:val="yellow"/>
            <w:lang w:val="en-AU"/>
            <w:rPrChange w:id="94" w:author="Birgit Szabo" w:date="2019-02-07T12:33:00Z">
              <w:rPr>
                <w:lang w:val="en-AU"/>
              </w:rPr>
            </w:rPrChange>
          </w:rPr>
          <w:t>Hmmm</w:t>
        </w:r>
        <w:r w:rsidR="006B7E95" w:rsidRPr="005932FE">
          <w:rPr>
            <w:highlight w:val="yellow"/>
            <w:lang w:val="en-AU"/>
            <w:rPrChange w:id="95" w:author="Birgit Szabo" w:date="2019-02-07T12:33:00Z">
              <w:rPr>
                <w:lang w:val="en-AU"/>
              </w:rPr>
            </w:rPrChange>
          </w:rPr>
          <w:t>, this somewhat trivialises Anna’s review</w:t>
        </w:r>
      </w:ins>
      <w:ins w:id="96" w:author="Martin Whiting" w:date="2019-02-05T08:12:00Z">
        <w:r w:rsidR="006B7E95" w:rsidRPr="005932FE">
          <w:rPr>
            <w:highlight w:val="yellow"/>
            <w:lang w:val="en-AU"/>
            <w:rPrChange w:id="97" w:author="Birgit Szabo" w:date="2019-02-07T12:33:00Z">
              <w:rPr>
                <w:lang w:val="en-AU"/>
              </w:rPr>
            </w:rPrChange>
          </w:rPr>
          <w:t xml:space="preserve"> and she is likely to be asked to review this paper. Perhaps add a few sentences highlighting what they reviewed or simply say that</w:t>
        </w:r>
      </w:ins>
      <w:ins w:id="98" w:author="Martin Whiting" w:date="2019-02-05T08:13:00Z">
        <w:r w:rsidR="006B7E95" w:rsidRPr="005932FE">
          <w:rPr>
            <w:highlight w:val="yellow"/>
            <w:lang w:val="en-AU"/>
            <w:rPrChange w:id="99" w:author="Birgit Szabo" w:date="2019-02-07T12:33:00Z">
              <w:rPr>
                <w:lang w:val="en-AU"/>
              </w:rPr>
            </w:rPrChange>
          </w:rPr>
          <w:t xml:space="preserve"> there has been a surge in reptile studies since their 2012 book chapter</w:t>
        </w:r>
      </w:ins>
      <w:ins w:id="100" w:author="Martin Whiting" w:date="2019-02-05T08:14:00Z">
        <w:r w:rsidR="006B7E95" w:rsidRPr="005932FE">
          <w:rPr>
            <w:highlight w:val="yellow"/>
            <w:lang w:val="en-AU"/>
            <w:rPrChange w:id="101" w:author="Birgit Szabo" w:date="2019-02-07T12:33:00Z">
              <w:rPr>
                <w:lang w:val="en-AU"/>
              </w:rPr>
            </w:rPrChange>
          </w:rPr>
          <w:t>, which would go back to 2011</w:t>
        </w:r>
      </w:ins>
      <w:ins w:id="102" w:author="Martin Whiting" w:date="2019-02-05T09:20:00Z">
        <w:r w:rsidR="004B0698" w:rsidRPr="005932FE">
          <w:rPr>
            <w:highlight w:val="yellow"/>
            <w:lang w:val="en-AU"/>
            <w:rPrChange w:id="103" w:author="Birgit Szabo" w:date="2019-02-07T12:33:00Z">
              <w:rPr>
                <w:lang w:val="en-AU"/>
              </w:rPr>
            </w:rPrChange>
          </w:rPr>
          <w:t xml:space="preserve"> in any case</w:t>
        </w:r>
      </w:ins>
      <w:ins w:id="104" w:author="Martin Whiting" w:date="2019-02-05T08:14:00Z">
        <w:r w:rsidR="006B7E95" w:rsidRPr="005932FE">
          <w:rPr>
            <w:highlight w:val="yellow"/>
            <w:lang w:val="en-AU"/>
            <w:rPrChange w:id="105" w:author="Birgit Szabo" w:date="2019-02-07T12:33:00Z">
              <w:rPr>
                <w:lang w:val="en-AU"/>
              </w:rPr>
            </w:rPrChange>
          </w:rPr>
          <w:t>.</w:t>
        </w:r>
      </w:ins>
      <w:ins w:id="106" w:author="Martin Whiting" w:date="2019-02-05T09:21:00Z">
        <w:r w:rsidR="004B0698" w:rsidRPr="005932FE">
          <w:rPr>
            <w:highlight w:val="yellow"/>
            <w:lang w:val="en-AU"/>
            <w:rPrChange w:id="107" w:author="Birgit Szabo" w:date="2019-02-07T12:33:00Z">
              <w:rPr>
                <w:lang w:val="en-AU"/>
              </w:rPr>
            </w:rPrChange>
          </w:rPr>
          <w:t xml:space="preserve"> Anna’s review also included play behaviour and gaze following.</w:t>
        </w:r>
      </w:ins>
      <w:ins w:id="108" w:author="Martin Whiting" w:date="2019-02-05T10:41:00Z">
        <w:r w:rsidR="001E079E" w:rsidRPr="005932FE">
          <w:rPr>
            <w:highlight w:val="yellow"/>
            <w:lang w:val="en-AU"/>
            <w:rPrChange w:id="109" w:author="Birgit Szabo" w:date="2019-02-07T12:33:00Z">
              <w:rPr>
                <w:lang w:val="en-AU"/>
              </w:rPr>
            </w:rPrChange>
          </w:rPr>
          <w:t xml:space="preserve"> Unless you do this later in the review, you could have a few sentences about Burghardt’s review. For example, how man</w:t>
        </w:r>
      </w:ins>
      <w:ins w:id="110" w:author="Martin Whiting" w:date="2019-02-05T10:42:00Z">
        <w:r w:rsidR="001E079E" w:rsidRPr="005932FE">
          <w:rPr>
            <w:highlight w:val="yellow"/>
            <w:lang w:val="en-AU"/>
            <w:rPrChange w:id="111" w:author="Birgit Szabo" w:date="2019-02-07T12:33:00Z">
              <w:rPr>
                <w:lang w:val="en-AU"/>
              </w:rPr>
            </w:rPrChange>
          </w:rPr>
          <w:t>y species did he include? And the same for Anna’s review, what did they cover and how many species were mentioned? This gives the reader insight into what was covered in those reviews</w:t>
        </w:r>
      </w:ins>
      <w:ins w:id="112" w:author="Martin Whiting" w:date="2019-02-05T10:43:00Z">
        <w:r w:rsidR="001E079E" w:rsidRPr="005932FE">
          <w:rPr>
            <w:highlight w:val="yellow"/>
            <w:lang w:val="en-AU"/>
            <w:rPrChange w:id="113" w:author="Birgit Szabo" w:date="2019-02-07T12:33:00Z">
              <w:rPr>
                <w:lang w:val="en-AU"/>
              </w:rPr>
            </w:rPrChange>
          </w:rPr>
          <w:t>.</w:t>
        </w:r>
      </w:ins>
    </w:p>
    <w:p w14:paraId="0300F3F8" w14:textId="0132A5A7" w:rsidR="00663EE7" w:rsidRPr="00015BF6" w:rsidRDefault="00AB2819" w:rsidP="002D67DD">
      <w:pPr>
        <w:rPr>
          <w:lang w:val="en-AU"/>
        </w:rPr>
      </w:pPr>
      <w:r w:rsidRPr="00015BF6">
        <w:rPr>
          <w:lang w:val="en-AU"/>
        </w:rPr>
        <w:t>Modern reptiles are the third most species rich group of vertebrates</w:t>
      </w:r>
      <w:r>
        <w:rPr>
          <w:lang w:val="en-AU"/>
        </w:rPr>
        <w:t xml:space="preserve"> </w:t>
      </w:r>
      <w:ins w:id="114" w:author="Martin Whiting" w:date="2019-02-05T10:51:00Z">
        <w:r w:rsidR="00BC3A3B">
          <w:rPr>
            <w:lang w:val="en-AU"/>
          </w:rPr>
          <w:t>(</w:t>
        </w:r>
      </w:ins>
      <w:ins w:id="115" w:author="Martin Whiting" w:date="2019-02-05T10:52:00Z">
        <w:r w:rsidR="00BC3A3B">
          <w:rPr>
            <w:lang w:val="en-AU"/>
          </w:rPr>
          <w:t xml:space="preserve">10 793 species as of July 2018, </w:t>
        </w:r>
      </w:ins>
      <w:commentRangeStart w:id="116"/>
      <w:proofErr w:type="spellStart"/>
      <w:ins w:id="117" w:author="Martin Whiting" w:date="2019-02-05T11:51:00Z">
        <w:r w:rsidR="006F6EBC">
          <w:rPr>
            <w:lang w:val="en-AU"/>
          </w:rPr>
          <w:t>Uetz</w:t>
        </w:r>
        <w:proofErr w:type="spellEnd"/>
        <w:r w:rsidR="006F6EBC">
          <w:rPr>
            <w:lang w:val="en-AU"/>
          </w:rPr>
          <w:t xml:space="preserve"> et al., 2019</w:t>
        </w:r>
      </w:ins>
      <w:commentRangeEnd w:id="116"/>
      <w:ins w:id="118" w:author="Martin Whiting" w:date="2019-02-05T11:52:00Z">
        <w:r w:rsidR="009A7B92">
          <w:rPr>
            <w:rStyle w:val="CommentReference"/>
          </w:rPr>
          <w:commentReference w:id="116"/>
        </w:r>
      </w:ins>
      <w:ins w:id="119" w:author="Martin Whiting" w:date="2019-02-05T11:51:00Z">
        <w:r w:rsidR="006F6EBC">
          <w:rPr>
            <w:lang w:val="en-AU"/>
          </w:rPr>
          <w:t xml:space="preserve">) </w:t>
        </w:r>
      </w:ins>
      <w:r>
        <w:rPr>
          <w:lang w:val="en-AU"/>
        </w:rPr>
        <w:t xml:space="preserve">inhabiting </w:t>
      </w:r>
      <w:r w:rsidRPr="00015BF6">
        <w:rPr>
          <w:lang w:val="en-AU"/>
        </w:rPr>
        <w:t>a wide range of different habitats</w:t>
      </w:r>
      <w:r>
        <w:rPr>
          <w:lang w:val="en-AU"/>
        </w:rPr>
        <w:t xml:space="preserve">, showing diversity in </w:t>
      </w:r>
      <w:r w:rsidRPr="00015BF6">
        <w:rPr>
          <w:lang w:val="en-AU"/>
        </w:rPr>
        <w:t xml:space="preserve">mating systems (monogamy to polygynandry), feeding ecology, social structure </w:t>
      </w:r>
      <w:r w:rsidRPr="00015BF6">
        <w:rPr>
          <w:lang w:val="en-AU"/>
        </w:rPr>
        <w:lastRenderedPageBreak/>
        <w:t xml:space="preserve">(solitary to groups of </w:t>
      </w:r>
      <w:r>
        <w:rPr>
          <w:lang w:val="en-AU"/>
        </w:rPr>
        <w:t>many</w:t>
      </w:r>
      <w:r w:rsidRPr="00015BF6">
        <w:rPr>
          <w:lang w:val="en-AU"/>
        </w:rPr>
        <w:t xml:space="preserve"> individuals)</w:t>
      </w:r>
      <w:r>
        <w:rPr>
          <w:lang w:val="en-AU"/>
        </w:rPr>
        <w:t>,</w:t>
      </w:r>
      <w:r w:rsidRPr="00015BF6">
        <w:rPr>
          <w:lang w:val="en-AU"/>
        </w:rPr>
        <w:t xml:space="preserve"> reproductive tactics (parthenogenesis, oviparity or viviparity)</w:t>
      </w:r>
      <w:r>
        <w:rPr>
          <w:lang w:val="en-AU"/>
        </w:rPr>
        <w:t xml:space="preserve"> and </w:t>
      </w:r>
      <w:r w:rsidRPr="00015BF6">
        <w:rPr>
          <w:lang w:val="en-AU"/>
        </w:rPr>
        <w:t>differ substantially in</w:t>
      </w:r>
      <w:r>
        <w:rPr>
          <w:lang w:val="en-AU"/>
        </w:rPr>
        <w:t xml:space="preserve"> </w:t>
      </w:r>
      <w:r w:rsidRPr="00015BF6">
        <w:rPr>
          <w:lang w:val="en-AU"/>
        </w:rPr>
        <w:t xml:space="preserve">behaviour (Whiting &amp; While, </w:t>
      </w:r>
      <w:commentRangeStart w:id="120"/>
      <w:r w:rsidRPr="00015BF6">
        <w:rPr>
          <w:lang w:val="en-AU"/>
        </w:rPr>
        <w:t>2017</w:t>
      </w:r>
      <w:commentRangeEnd w:id="120"/>
      <w:r w:rsidR="004B0698">
        <w:rPr>
          <w:rStyle w:val="CommentReference"/>
        </w:rPr>
        <w:commentReference w:id="120"/>
      </w:r>
      <w:r w:rsidRPr="00015BF6">
        <w:rPr>
          <w:lang w:val="en-AU"/>
        </w:rPr>
        <w:t>)</w:t>
      </w:r>
      <w:r>
        <w:rPr>
          <w:lang w:val="en-AU"/>
        </w:rPr>
        <w:t>.</w:t>
      </w:r>
      <w:r w:rsidRPr="00015BF6">
        <w:rPr>
          <w:lang w:val="en-AU"/>
        </w:rPr>
        <w:t xml:space="preserve"> For example, many reptiles exhibit oviparity without parental care representing a unique opportunity to study developmental effects on cognition</w:t>
      </w:r>
      <w:ins w:id="121" w:author="Martin Whiting" w:date="2019-02-05T09:25:00Z">
        <w:r w:rsidR="00065C5A">
          <w:rPr>
            <w:lang w:val="en-AU"/>
          </w:rPr>
          <w:t>,</w:t>
        </w:r>
      </w:ins>
      <w:r w:rsidRPr="00015BF6">
        <w:rPr>
          <w:lang w:val="en-AU"/>
        </w:rPr>
        <w:t xml:space="preserve"> </w:t>
      </w:r>
      <w:r>
        <w:rPr>
          <w:lang w:val="en-AU"/>
        </w:rPr>
        <w:t>not answerable</w:t>
      </w:r>
      <w:r w:rsidRPr="00015BF6">
        <w:rPr>
          <w:lang w:val="en-AU"/>
        </w:rPr>
        <w:t xml:space="preserve"> using mammal</w:t>
      </w:r>
      <w:r>
        <w:rPr>
          <w:lang w:val="en-AU"/>
        </w:rPr>
        <w:t>s</w:t>
      </w:r>
      <w:r w:rsidRPr="00015BF6">
        <w:rPr>
          <w:lang w:val="en-AU"/>
        </w:rPr>
        <w:t xml:space="preserve"> or bird</w:t>
      </w:r>
      <w:r>
        <w:rPr>
          <w:lang w:val="en-AU"/>
        </w:rPr>
        <w:t>s</w:t>
      </w:r>
      <w:r w:rsidRPr="00015BF6">
        <w:rPr>
          <w:lang w:val="en-AU"/>
        </w:rPr>
        <w:t xml:space="preserve"> (</w:t>
      </w:r>
      <w:r w:rsidRPr="00015BF6">
        <w:rPr>
          <w:rFonts w:eastAsiaTheme="minorHAnsi"/>
          <w:lang w:val="en-AU"/>
        </w:rPr>
        <w:t>Matsubara</w:t>
      </w:r>
      <w:r w:rsidR="005A5FEA">
        <w:rPr>
          <w:rFonts w:eastAsiaTheme="minorHAnsi"/>
          <w:lang w:val="en-AU"/>
        </w:rPr>
        <w:t xml:space="preserve"> et al.</w:t>
      </w:r>
      <w:r w:rsidRPr="00015BF6">
        <w:rPr>
          <w:rFonts w:eastAsiaTheme="minorHAnsi"/>
          <w:lang w:val="en-AU"/>
        </w:rPr>
        <w:t>, 2017</w:t>
      </w:r>
      <w:r w:rsidRPr="00015BF6">
        <w:rPr>
          <w:lang w:val="en-AU"/>
        </w:rPr>
        <w:t>).</w:t>
      </w:r>
      <w:r>
        <w:rPr>
          <w:lang w:val="en-AU"/>
        </w:rPr>
        <w:t xml:space="preserve"> Furthermore, </w:t>
      </w:r>
      <w:del w:id="122" w:author="Martin Whiting" w:date="2019-02-05T09:25:00Z">
        <w:r w:rsidDel="00065C5A">
          <w:rPr>
            <w:lang w:val="en-AU"/>
          </w:rPr>
          <w:delText xml:space="preserve">most </w:delText>
        </w:r>
      </w:del>
      <w:r>
        <w:rPr>
          <w:lang w:val="en-AU"/>
        </w:rPr>
        <w:t>reptiles are precocial and the juvenile brain is much more developmentally advanced at birth compared to altricial species which should affect cognitive ability at an early age (</w:t>
      </w:r>
      <w:proofErr w:type="spellStart"/>
      <w:r w:rsidRPr="00F12E26">
        <w:t>Charvet</w:t>
      </w:r>
      <w:proofErr w:type="spellEnd"/>
      <w:r w:rsidRPr="00F12E26">
        <w:t xml:space="preserve"> &amp; </w:t>
      </w:r>
      <w:proofErr w:type="spellStart"/>
      <w:r w:rsidRPr="00F12E26">
        <w:t>Striedter</w:t>
      </w:r>
      <w:proofErr w:type="spellEnd"/>
      <w:r w:rsidRPr="00F12E26">
        <w:t>, 2011</w:t>
      </w:r>
      <w:r>
        <w:t xml:space="preserve">; </w:t>
      </w:r>
      <w:r w:rsidRPr="00F12E26">
        <w:rPr>
          <w:lang w:val="en-AU"/>
        </w:rPr>
        <w:t xml:space="preserve">Grand, </w:t>
      </w:r>
      <w:commentRangeStart w:id="123"/>
      <w:r w:rsidRPr="00F12E26">
        <w:rPr>
          <w:lang w:val="en-AU"/>
        </w:rPr>
        <w:t>1992</w:t>
      </w:r>
      <w:commentRangeEnd w:id="123"/>
      <w:r w:rsidR="00065C5A">
        <w:rPr>
          <w:rStyle w:val="CommentReference"/>
        </w:rPr>
        <w:commentReference w:id="123"/>
      </w:r>
      <w:r>
        <w:rPr>
          <w:lang w:val="en-AU"/>
        </w:rPr>
        <w:t>).</w:t>
      </w:r>
      <w:r w:rsidRPr="00015BF6">
        <w:rPr>
          <w:lang w:val="en-AU"/>
        </w:rPr>
        <w:t xml:space="preserve"> </w:t>
      </w:r>
      <w:r>
        <w:rPr>
          <w:lang w:val="en-AU"/>
        </w:rPr>
        <w:t>Moreover</w:t>
      </w:r>
      <w:r w:rsidRPr="00015BF6">
        <w:rPr>
          <w:lang w:val="en-AU"/>
        </w:rPr>
        <w:t xml:space="preserve">, reptiles diverged from mammals about 280 million years ago </w:t>
      </w:r>
      <w:commentRangeStart w:id="124"/>
      <w:r w:rsidRPr="00015BF6">
        <w:rPr>
          <w:lang w:val="en-AU"/>
        </w:rPr>
        <w:t>(</w:t>
      </w:r>
      <w:proofErr w:type="spellStart"/>
      <w:r w:rsidRPr="00015BF6">
        <w:rPr>
          <w:rFonts w:eastAsiaTheme="minorHAnsi"/>
          <w:lang w:val="en-AU"/>
        </w:rPr>
        <w:t>Macphail</w:t>
      </w:r>
      <w:proofErr w:type="spellEnd"/>
      <w:r w:rsidRPr="00015BF6">
        <w:rPr>
          <w:rFonts w:eastAsiaTheme="minorHAnsi"/>
          <w:lang w:val="en-AU"/>
        </w:rPr>
        <w:t>, 1982</w:t>
      </w:r>
      <w:r w:rsidRPr="00015BF6">
        <w:rPr>
          <w:lang w:val="en-AU"/>
        </w:rPr>
        <w:t>)</w:t>
      </w:r>
      <w:r>
        <w:rPr>
          <w:lang w:val="en-AU"/>
        </w:rPr>
        <w:t xml:space="preserve"> </w:t>
      </w:r>
      <w:commentRangeEnd w:id="124"/>
      <w:r w:rsidR="00C64CC2">
        <w:rPr>
          <w:rStyle w:val="CommentReference"/>
        </w:rPr>
        <w:commentReference w:id="124"/>
      </w:r>
      <w:r>
        <w:rPr>
          <w:lang w:val="en-AU"/>
        </w:rPr>
        <w:t>and</w:t>
      </w:r>
      <w:r w:rsidRPr="00015BF6">
        <w:rPr>
          <w:lang w:val="en-AU"/>
        </w:rPr>
        <w:t xml:space="preserve"> </w:t>
      </w:r>
      <w:r>
        <w:rPr>
          <w:lang w:val="en-AU"/>
        </w:rPr>
        <w:t>t</w:t>
      </w:r>
      <w:r w:rsidRPr="00015BF6">
        <w:rPr>
          <w:lang w:val="en-AU"/>
        </w:rPr>
        <w:t>heir brain exhibits several prototypic features (</w:t>
      </w:r>
      <w:r w:rsidRPr="00015BF6">
        <w:rPr>
          <w:rFonts w:eastAsiaTheme="minorHAnsi"/>
          <w:lang w:val="en-AU"/>
        </w:rPr>
        <w:t>Nomura</w:t>
      </w:r>
      <w:r w:rsidR="005A5FEA">
        <w:rPr>
          <w:rFonts w:eastAsiaTheme="minorHAnsi"/>
          <w:lang w:val="en-AU"/>
        </w:rPr>
        <w:t xml:space="preserve"> et al.</w:t>
      </w:r>
      <w:r w:rsidRPr="00015BF6">
        <w:rPr>
          <w:rFonts w:eastAsiaTheme="minorHAnsi"/>
          <w:lang w:val="en-AU"/>
        </w:rPr>
        <w:t>, 2013</w:t>
      </w:r>
      <w:r w:rsidRPr="00015BF6">
        <w:rPr>
          <w:lang w:val="en-AU"/>
        </w:rPr>
        <w:t>)</w:t>
      </w:r>
      <w:r>
        <w:rPr>
          <w:lang w:val="en-AU"/>
        </w:rPr>
        <w:t>. Extant</w:t>
      </w:r>
      <w:r w:rsidRPr="00015BF6">
        <w:rPr>
          <w:lang w:val="en-AU"/>
        </w:rPr>
        <w:t xml:space="preserve"> reptiles have, however, </w:t>
      </w:r>
      <w:r>
        <w:rPr>
          <w:lang w:val="en-AU"/>
        </w:rPr>
        <w:t xml:space="preserve">also </w:t>
      </w:r>
      <w:r w:rsidRPr="00015BF6">
        <w:rPr>
          <w:lang w:val="en-AU"/>
        </w:rPr>
        <w:t>experienced similar selective pressures</w:t>
      </w:r>
      <w:r>
        <w:rPr>
          <w:lang w:val="en-AU"/>
        </w:rPr>
        <w:t xml:space="preserve"> as modern mammals</w:t>
      </w:r>
      <w:r w:rsidRPr="00015BF6">
        <w:rPr>
          <w:lang w:val="en-AU"/>
        </w:rPr>
        <w:t xml:space="preserve"> since the split (</w:t>
      </w:r>
      <w:commentRangeStart w:id="125"/>
      <w:r w:rsidRPr="00015BF6">
        <w:rPr>
          <w:lang w:val="en-AU"/>
        </w:rPr>
        <w:t>Wilkinson &amp; Huber, 2012</w:t>
      </w:r>
      <w:commentRangeEnd w:id="125"/>
      <w:r w:rsidR="000F19F4">
        <w:rPr>
          <w:rStyle w:val="CommentReference"/>
        </w:rPr>
        <w:commentReference w:id="125"/>
      </w:r>
      <w:r w:rsidRPr="00015BF6">
        <w:rPr>
          <w:lang w:val="en-AU"/>
        </w:rPr>
        <w:t xml:space="preserve">). </w:t>
      </w:r>
      <w:r>
        <w:rPr>
          <w:lang w:val="en-AU"/>
        </w:rPr>
        <w:t>Expanding the taxonomic approach</w:t>
      </w:r>
      <w:r w:rsidRPr="00015BF6">
        <w:rPr>
          <w:lang w:val="en-AU"/>
        </w:rPr>
        <w:t xml:space="preserve"> might give insight into a more prototypic vertebrate cognitive ability </w:t>
      </w:r>
      <w:r>
        <w:rPr>
          <w:lang w:val="en-AU"/>
        </w:rPr>
        <w:t>but can also help understand</w:t>
      </w:r>
      <w:r w:rsidRPr="00015BF6">
        <w:rPr>
          <w:lang w:val="en-AU"/>
        </w:rPr>
        <w:t xml:space="preserve"> convergent </w:t>
      </w:r>
      <w:commentRangeStart w:id="126"/>
      <w:r w:rsidRPr="00015BF6">
        <w:rPr>
          <w:lang w:val="en-AU"/>
        </w:rPr>
        <w:t>evolution</w:t>
      </w:r>
      <w:commentRangeEnd w:id="126"/>
      <w:r w:rsidR="009A7B92">
        <w:rPr>
          <w:rStyle w:val="CommentReference"/>
        </w:rPr>
        <w:commentReference w:id="126"/>
      </w:r>
      <w:r w:rsidRPr="00015BF6">
        <w:rPr>
          <w:lang w:val="en-AU"/>
        </w:rPr>
        <w:t>.</w:t>
      </w:r>
    </w:p>
    <w:p w14:paraId="234771E8" w14:textId="038F7C37" w:rsidR="002D67DD" w:rsidRDefault="00B932B0" w:rsidP="00F90D17">
      <w:pPr>
        <w:rPr>
          <w:lang w:val="en-AU"/>
        </w:rPr>
      </w:pPr>
      <w:r>
        <w:rPr>
          <w:lang w:val="en-AU"/>
        </w:rPr>
        <w:t>Our</w:t>
      </w:r>
      <w:r w:rsidR="00F52EA4" w:rsidRPr="00015BF6">
        <w:rPr>
          <w:lang w:val="en-AU"/>
        </w:rPr>
        <w:t xml:space="preserve"> systematic literature search identified over 80 studies </w:t>
      </w:r>
      <w:r w:rsidR="00E73554">
        <w:rPr>
          <w:lang w:val="en-AU"/>
        </w:rPr>
        <w:t>on re</w:t>
      </w:r>
      <w:r w:rsidR="00DC7AE7">
        <w:rPr>
          <w:lang w:val="en-AU"/>
        </w:rPr>
        <w:t>p</w:t>
      </w:r>
      <w:r w:rsidR="00E73554">
        <w:rPr>
          <w:lang w:val="en-AU"/>
        </w:rPr>
        <w:t>tile</w:t>
      </w:r>
      <w:r w:rsidR="00F52EA4" w:rsidRPr="00015BF6">
        <w:rPr>
          <w:lang w:val="en-AU"/>
        </w:rPr>
        <w:t xml:space="preserve"> learning</w:t>
      </w:r>
      <w:r w:rsidR="003C0A85">
        <w:rPr>
          <w:lang w:val="en-AU"/>
        </w:rPr>
        <w:t xml:space="preserve"> (Figure </w:t>
      </w:r>
      <w:r w:rsidR="002D67DD">
        <w:rPr>
          <w:lang w:val="en-AU"/>
        </w:rPr>
        <w:t>1</w:t>
      </w:r>
      <w:r w:rsidR="003C0A85">
        <w:rPr>
          <w:lang w:val="en-AU"/>
        </w:rPr>
        <w:t>)</w:t>
      </w:r>
      <w:r w:rsidR="00F52EA4" w:rsidRPr="00015BF6">
        <w:rPr>
          <w:lang w:val="en-AU"/>
        </w:rPr>
        <w:t xml:space="preserve"> not included in Burghardt (1978)</w:t>
      </w:r>
      <w:r w:rsidR="00E73554">
        <w:rPr>
          <w:lang w:val="en-AU"/>
        </w:rPr>
        <w:t xml:space="preserve"> </w:t>
      </w:r>
      <w:r w:rsidR="00FD0359">
        <w:rPr>
          <w:lang w:val="en-AU"/>
        </w:rPr>
        <w:t>test</w:t>
      </w:r>
      <w:r w:rsidR="00E73554">
        <w:rPr>
          <w:lang w:val="en-AU"/>
        </w:rPr>
        <w:t>ing</w:t>
      </w:r>
      <w:r w:rsidR="00601142">
        <w:rPr>
          <w:lang w:val="en-AU"/>
        </w:rPr>
        <w:t xml:space="preserve"> abilities </w:t>
      </w:r>
      <w:r w:rsidR="000F48ED">
        <w:rPr>
          <w:lang w:val="en-AU"/>
        </w:rPr>
        <w:t>diverse</w:t>
      </w:r>
      <w:r w:rsidR="00E73554">
        <w:rPr>
          <w:lang w:val="en-AU"/>
        </w:rPr>
        <w:t xml:space="preserve"> as</w:t>
      </w:r>
      <w:r w:rsidR="00601142">
        <w:rPr>
          <w:lang w:val="en-AU"/>
        </w:rPr>
        <w:t xml:space="preserve"> taste aversion</w:t>
      </w:r>
      <w:r w:rsidR="00E73554">
        <w:rPr>
          <w:lang w:val="en-AU"/>
        </w:rPr>
        <w:t>,</w:t>
      </w:r>
      <w:r w:rsidR="00601142">
        <w:rPr>
          <w:lang w:val="en-AU"/>
        </w:rPr>
        <w:t xml:space="preserve"> discrimination and learning flexibility, </w:t>
      </w:r>
      <w:del w:id="127" w:author="Martin Whiting" w:date="2019-02-05T11:57:00Z">
        <w:r w:rsidR="00601142" w:rsidDel="00292E59">
          <w:rPr>
            <w:lang w:val="en-AU"/>
          </w:rPr>
          <w:delText xml:space="preserve">number </w:delText>
        </w:r>
      </w:del>
      <w:ins w:id="128" w:author="Martin Whiting" w:date="2019-02-05T11:57:00Z">
        <w:r w:rsidR="00292E59">
          <w:rPr>
            <w:lang w:val="en-AU"/>
          </w:rPr>
          <w:t xml:space="preserve">numerical </w:t>
        </w:r>
      </w:ins>
      <w:r w:rsidR="00601142">
        <w:rPr>
          <w:lang w:val="en-AU"/>
        </w:rPr>
        <w:t>competenc</w:t>
      </w:r>
      <w:ins w:id="129" w:author="Martin Whiting" w:date="2019-02-05T11:57:00Z">
        <w:r w:rsidR="00292E59">
          <w:rPr>
            <w:lang w:val="en-AU"/>
          </w:rPr>
          <w:t>y</w:t>
        </w:r>
      </w:ins>
      <w:del w:id="130" w:author="Martin Whiting" w:date="2019-02-05T11:57:00Z">
        <w:r w:rsidR="00601142" w:rsidDel="00292E59">
          <w:rPr>
            <w:lang w:val="en-AU"/>
          </w:rPr>
          <w:delText>ies</w:delText>
        </w:r>
      </w:del>
      <w:r w:rsidR="00601142">
        <w:rPr>
          <w:lang w:val="en-AU"/>
        </w:rPr>
        <w:t>, spatial orientation and social information use.</w:t>
      </w:r>
      <w:r w:rsidR="00F52EA4" w:rsidRPr="00015BF6">
        <w:rPr>
          <w:lang w:val="en-AU"/>
        </w:rPr>
        <w:t xml:space="preserve"> Although </w:t>
      </w:r>
      <w:r w:rsidR="00E73554">
        <w:rPr>
          <w:lang w:val="en-AU"/>
        </w:rPr>
        <w:t>some</w:t>
      </w:r>
      <w:r w:rsidR="00F52EA4" w:rsidRPr="00015BF6">
        <w:rPr>
          <w:lang w:val="en-AU"/>
        </w:rPr>
        <w:t xml:space="preserve"> of these studies ha</w:t>
      </w:r>
      <w:r w:rsidR="00FD0359">
        <w:rPr>
          <w:lang w:val="en-AU"/>
        </w:rPr>
        <w:t>ve</w:t>
      </w:r>
      <w:r w:rsidR="00F52EA4" w:rsidRPr="00015BF6">
        <w:rPr>
          <w:lang w:val="en-AU"/>
        </w:rPr>
        <w:t xml:space="preserve"> been included in previous work (</w:t>
      </w:r>
      <w:r w:rsidR="004C1768">
        <w:rPr>
          <w:lang w:val="en-AU"/>
        </w:rPr>
        <w:t xml:space="preserve">e.g. </w:t>
      </w:r>
      <w:r w:rsidR="00F52EA4" w:rsidRPr="00015BF6">
        <w:rPr>
          <w:lang w:val="en-AU"/>
        </w:rPr>
        <w:t xml:space="preserve">Whiting &amp; Noble, 2018; Wilkinson &amp; Huber, 2012), they are important contributions </w:t>
      </w:r>
      <w:r w:rsidR="00FD0359">
        <w:rPr>
          <w:lang w:val="en-AU"/>
        </w:rPr>
        <w:t xml:space="preserve">and included here to give a full overview </w:t>
      </w:r>
      <w:r w:rsidR="00F52EA4" w:rsidRPr="00015BF6">
        <w:rPr>
          <w:lang w:val="en-AU"/>
        </w:rPr>
        <w:t xml:space="preserve">of </w:t>
      </w:r>
      <w:del w:id="131" w:author="Martin Whiting" w:date="2019-02-05T11:57:00Z">
        <w:r w:rsidR="00F52EA4" w:rsidRPr="00015BF6" w:rsidDel="00292E59">
          <w:rPr>
            <w:lang w:val="en-AU"/>
          </w:rPr>
          <w:delText xml:space="preserve">the </w:delText>
        </w:r>
      </w:del>
      <w:r w:rsidR="00F52EA4" w:rsidRPr="00015BF6">
        <w:rPr>
          <w:lang w:val="en-AU"/>
        </w:rPr>
        <w:t>current knowledge.</w:t>
      </w:r>
      <w:r w:rsidR="00CB5A9D">
        <w:rPr>
          <w:lang w:val="en-AU"/>
        </w:rPr>
        <w:t xml:space="preserve"> </w:t>
      </w:r>
      <w:commentRangeStart w:id="132"/>
      <w:r w:rsidR="00E73554">
        <w:rPr>
          <w:lang w:val="en-AU"/>
        </w:rPr>
        <w:t>Our</w:t>
      </w:r>
      <w:r w:rsidR="00A05352" w:rsidRPr="00015BF6">
        <w:rPr>
          <w:lang w:val="en-AU"/>
        </w:rPr>
        <w:t xml:space="preserve"> aim is to first</w:t>
      </w:r>
      <w:del w:id="133" w:author="Martin Whiting" w:date="2019-02-05T11:58:00Z">
        <w:r w:rsidR="00A05352" w:rsidRPr="00015BF6" w:rsidDel="00292E59">
          <w:rPr>
            <w:lang w:val="en-AU"/>
          </w:rPr>
          <w:delText>,</w:delText>
        </w:r>
      </w:del>
      <w:r w:rsidR="00A05352" w:rsidRPr="00015BF6">
        <w:rPr>
          <w:lang w:val="en-AU"/>
        </w:rPr>
        <w:t xml:space="preserve"> give a comprehensive overview of </w:t>
      </w:r>
      <w:del w:id="134" w:author="Martin Whiting" w:date="2019-02-05T11:58:00Z">
        <w:r w:rsidR="00A05352" w:rsidRPr="00015BF6" w:rsidDel="00292E59">
          <w:rPr>
            <w:lang w:val="en-AU"/>
          </w:rPr>
          <w:delText xml:space="preserve">the </w:delText>
        </w:r>
      </w:del>
      <w:ins w:id="135" w:author="Martin Whiting" w:date="2019-02-05T11:58:00Z">
        <w:r w:rsidR="00292E59">
          <w:rPr>
            <w:lang w:val="en-AU"/>
          </w:rPr>
          <w:t>cognition (primarily learning)</w:t>
        </w:r>
        <w:r w:rsidR="00292E59" w:rsidRPr="00015BF6">
          <w:rPr>
            <w:lang w:val="en-AU"/>
          </w:rPr>
          <w:t xml:space="preserve"> </w:t>
        </w:r>
      </w:ins>
      <w:r w:rsidR="00A05352" w:rsidRPr="00015BF6">
        <w:rPr>
          <w:lang w:val="en-AU"/>
        </w:rPr>
        <w:t xml:space="preserve">research conducted </w:t>
      </w:r>
      <w:ins w:id="136" w:author="Martin Whiting" w:date="2019-02-05T11:58:00Z">
        <w:r w:rsidR="00292E59">
          <w:rPr>
            <w:lang w:val="en-AU"/>
          </w:rPr>
          <w:t xml:space="preserve">on non-avian reptiles </w:t>
        </w:r>
      </w:ins>
      <w:r w:rsidR="00A05352" w:rsidRPr="00015BF6">
        <w:rPr>
          <w:lang w:val="en-AU"/>
        </w:rPr>
        <w:t xml:space="preserve">over the </w:t>
      </w:r>
      <w:del w:id="137" w:author="Martin Whiting" w:date="2019-02-05T11:58:00Z">
        <w:r w:rsidR="00A05352" w:rsidRPr="00015BF6" w:rsidDel="00292E59">
          <w:rPr>
            <w:lang w:val="en-AU"/>
          </w:rPr>
          <w:delText xml:space="preserve">last </w:delText>
        </w:r>
      </w:del>
      <w:ins w:id="138" w:author="Martin Whiting" w:date="2019-02-05T11:58:00Z">
        <w:r w:rsidR="00292E59">
          <w:rPr>
            <w:lang w:val="en-AU"/>
          </w:rPr>
          <w:t>p</w:t>
        </w:r>
      </w:ins>
      <w:ins w:id="139" w:author="Martin Whiting" w:date="2019-02-05T11:59:00Z">
        <w:r w:rsidR="00292E59">
          <w:rPr>
            <w:lang w:val="en-AU"/>
          </w:rPr>
          <w:t>ast</w:t>
        </w:r>
      </w:ins>
      <w:ins w:id="140" w:author="Martin Whiting" w:date="2019-02-05T11:58:00Z">
        <w:r w:rsidR="00292E59" w:rsidRPr="00015BF6">
          <w:rPr>
            <w:lang w:val="en-AU"/>
          </w:rPr>
          <w:t xml:space="preserve"> </w:t>
        </w:r>
      </w:ins>
      <w:r w:rsidR="00A05352" w:rsidRPr="00015BF6">
        <w:rPr>
          <w:lang w:val="en-AU"/>
        </w:rPr>
        <w:t>40 years. Second,</w:t>
      </w:r>
      <w:r w:rsidR="004A3E47" w:rsidRPr="00015BF6">
        <w:rPr>
          <w:lang w:val="en-AU"/>
        </w:rPr>
        <w:t xml:space="preserve"> </w:t>
      </w:r>
      <w:del w:id="141" w:author="Martin Whiting" w:date="2019-02-05T11:59:00Z">
        <w:r w:rsidR="004A3E47" w:rsidRPr="00015BF6" w:rsidDel="00292E59">
          <w:rPr>
            <w:lang w:val="en-AU"/>
          </w:rPr>
          <w:delText>to</w:delText>
        </w:r>
        <w:r w:rsidR="00A05352" w:rsidRPr="00015BF6" w:rsidDel="00292E59">
          <w:rPr>
            <w:lang w:val="en-AU"/>
          </w:rPr>
          <w:delText xml:space="preserve"> </w:delText>
        </w:r>
        <w:r w:rsidR="004A3E47" w:rsidRPr="00015BF6" w:rsidDel="00292E59">
          <w:rPr>
            <w:lang w:val="en-AU"/>
          </w:rPr>
          <w:delText>link the gathered results and</w:delText>
        </w:r>
      </w:del>
      <w:ins w:id="142" w:author="Martin Whiting" w:date="2019-02-05T11:59:00Z">
        <w:r w:rsidR="00292E59">
          <w:rPr>
            <w:lang w:val="en-AU"/>
          </w:rPr>
          <w:t>we</w:t>
        </w:r>
      </w:ins>
      <w:r w:rsidR="004A3E47" w:rsidRPr="00015BF6">
        <w:rPr>
          <w:lang w:val="en-AU"/>
        </w:rPr>
        <w:t xml:space="preserve"> highlight methodological innovations and shortcomings</w:t>
      </w:r>
      <w:r w:rsidR="00E73554">
        <w:rPr>
          <w:lang w:val="en-AU"/>
        </w:rPr>
        <w:t xml:space="preserve"> and</w:t>
      </w:r>
      <w:r w:rsidR="00CB5A9D">
        <w:rPr>
          <w:lang w:val="en-AU"/>
        </w:rPr>
        <w:t xml:space="preserve"> </w:t>
      </w:r>
      <w:r w:rsidR="00BD7BCA" w:rsidRPr="00015BF6">
        <w:rPr>
          <w:lang w:val="en-AU"/>
        </w:rPr>
        <w:t>sections are</w:t>
      </w:r>
      <w:r w:rsidR="000F48ED">
        <w:rPr>
          <w:lang w:val="en-AU"/>
        </w:rPr>
        <w:t xml:space="preserve"> therefore</w:t>
      </w:r>
      <w:r w:rsidR="00BD7BCA" w:rsidRPr="00015BF6">
        <w:rPr>
          <w:lang w:val="en-AU"/>
        </w:rPr>
        <w:t xml:space="preserve"> organised to link results </w:t>
      </w:r>
      <w:r w:rsidR="00601142">
        <w:rPr>
          <w:lang w:val="en-AU"/>
        </w:rPr>
        <w:t xml:space="preserve">from different </w:t>
      </w:r>
      <w:r w:rsidR="00BD7BCA" w:rsidRPr="00015BF6">
        <w:rPr>
          <w:lang w:val="en-AU"/>
        </w:rPr>
        <w:t xml:space="preserve">species (some studies fall under more than one subheading). </w:t>
      </w:r>
      <w:r w:rsidR="002B4ABB">
        <w:rPr>
          <w:lang w:val="en-AU"/>
        </w:rPr>
        <w:t>Lastly</w:t>
      </w:r>
      <w:r w:rsidR="00A05352" w:rsidRPr="00015BF6">
        <w:rPr>
          <w:lang w:val="en-AU"/>
        </w:rPr>
        <w:t xml:space="preserve">, we </w:t>
      </w:r>
      <w:r w:rsidR="00E73554">
        <w:rPr>
          <w:lang w:val="en-AU"/>
        </w:rPr>
        <w:t>want to emphasise the</w:t>
      </w:r>
      <w:r w:rsidR="007B5615" w:rsidRPr="00015BF6">
        <w:rPr>
          <w:lang w:val="en-AU"/>
        </w:rPr>
        <w:t xml:space="preserve"> importance</w:t>
      </w:r>
      <w:r w:rsidR="00A05352" w:rsidRPr="00015BF6">
        <w:rPr>
          <w:lang w:val="en-AU"/>
        </w:rPr>
        <w:t xml:space="preserve"> </w:t>
      </w:r>
      <w:r w:rsidR="00E73554">
        <w:rPr>
          <w:lang w:val="en-AU"/>
        </w:rPr>
        <w:t>of</w:t>
      </w:r>
      <w:r w:rsidR="004A3E47" w:rsidRPr="00015BF6">
        <w:rPr>
          <w:lang w:val="en-AU"/>
        </w:rPr>
        <w:t xml:space="preserve"> the</w:t>
      </w:r>
      <w:r w:rsidR="00A05352" w:rsidRPr="00015BF6">
        <w:rPr>
          <w:lang w:val="en-AU"/>
        </w:rPr>
        <w:t xml:space="preserve"> ecological </w:t>
      </w:r>
      <w:r w:rsidR="00E73554">
        <w:rPr>
          <w:lang w:val="en-AU"/>
        </w:rPr>
        <w:t>relevance</w:t>
      </w:r>
      <w:r w:rsidR="004A3E47" w:rsidRPr="00015BF6">
        <w:rPr>
          <w:lang w:val="en-AU"/>
        </w:rPr>
        <w:t xml:space="preserve"> </w:t>
      </w:r>
      <w:r w:rsidR="00E73554">
        <w:rPr>
          <w:lang w:val="en-AU"/>
        </w:rPr>
        <w:t>in cognitive studies</w:t>
      </w:r>
      <w:r w:rsidR="00DC7AE7">
        <w:rPr>
          <w:lang w:val="en-AU"/>
        </w:rPr>
        <w:t xml:space="preserve"> </w:t>
      </w:r>
      <w:r w:rsidR="00BD7BCA" w:rsidRPr="00015BF6">
        <w:rPr>
          <w:lang w:val="en-AU"/>
        </w:rPr>
        <w:t xml:space="preserve">and </w:t>
      </w:r>
      <w:r w:rsidR="00250031" w:rsidRPr="00015BF6">
        <w:rPr>
          <w:lang w:val="en-AU"/>
        </w:rPr>
        <w:t xml:space="preserve">give some directions </w:t>
      </w:r>
      <w:r w:rsidR="00E73554">
        <w:rPr>
          <w:lang w:val="en-AU"/>
        </w:rPr>
        <w:t>for</w:t>
      </w:r>
      <w:r w:rsidR="00250031" w:rsidRPr="00015BF6">
        <w:rPr>
          <w:lang w:val="en-AU"/>
        </w:rPr>
        <w:t xml:space="preserve"> future research</w:t>
      </w:r>
      <w:r w:rsidR="00BD7BCA" w:rsidRPr="00015BF6">
        <w:rPr>
          <w:lang w:val="en-AU"/>
        </w:rPr>
        <w:t>.</w:t>
      </w:r>
      <w:commentRangeEnd w:id="132"/>
      <w:r w:rsidR="00292E59">
        <w:rPr>
          <w:rStyle w:val="CommentReference"/>
        </w:rPr>
        <w:commentReference w:id="132"/>
      </w:r>
    </w:p>
    <w:p w14:paraId="129BF050" w14:textId="77777777" w:rsidR="002D67DD" w:rsidRPr="00015BF6" w:rsidRDefault="002D67DD" w:rsidP="00CB5A9D">
      <w:pPr>
        <w:rPr>
          <w:lang w:val="en-AU"/>
        </w:rPr>
      </w:pPr>
    </w:p>
    <w:p w14:paraId="3AADB6B9" w14:textId="21C574C4" w:rsidR="0039216C" w:rsidRPr="0039216C" w:rsidRDefault="007C2A10" w:rsidP="00B54BA9">
      <w:pPr>
        <w:pStyle w:val="Heading2"/>
        <w:ind w:left="426" w:hanging="142"/>
      </w:pPr>
      <w:bookmarkStart w:id="143" w:name="_Toc533668560"/>
      <w:r>
        <w:t xml:space="preserve">A </w:t>
      </w:r>
      <w:r w:rsidRPr="008F110D">
        <w:t>recap</w:t>
      </w:r>
      <w:r>
        <w:t xml:space="preserve">: </w:t>
      </w:r>
      <w:r w:rsidR="0080316A">
        <w:t>40 years of studying learning in reptiles</w:t>
      </w:r>
      <w:bookmarkEnd w:id="143"/>
    </w:p>
    <w:p w14:paraId="79C03C01" w14:textId="490B14BA" w:rsidR="00CA12D3" w:rsidRPr="00015BF6" w:rsidRDefault="00CA12D3" w:rsidP="008F110D">
      <w:pPr>
        <w:pStyle w:val="Heading3"/>
        <w:rPr>
          <w:lang w:val="en-AU"/>
        </w:rPr>
      </w:pPr>
      <w:bookmarkStart w:id="144" w:name="_Toc533668561"/>
      <w:r w:rsidRPr="00015BF6">
        <w:rPr>
          <w:lang w:val="en-AU"/>
        </w:rPr>
        <w:t>Avoiding aversive stimuli</w:t>
      </w:r>
      <w:bookmarkEnd w:id="144"/>
    </w:p>
    <w:p w14:paraId="721F8828" w14:textId="4D9D389E" w:rsidR="00BF448F" w:rsidRPr="004C1768" w:rsidRDefault="00BF448F" w:rsidP="004C1768">
      <w:pPr>
        <w:ind w:firstLine="0"/>
        <w:rPr>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 </w:t>
      </w:r>
      <w:r w:rsidR="006975F3">
        <w:rPr>
          <w:rFonts w:eastAsia="Calibri"/>
          <w:lang w:val="en-AU"/>
        </w:rPr>
        <w:t>I</w:t>
      </w:r>
      <w:r w:rsidRPr="00015BF6">
        <w:rPr>
          <w:rFonts w:eastAsia="Calibri"/>
          <w:lang w:val="en-AU"/>
        </w:rPr>
        <w:t>mportant</w:t>
      </w:r>
      <w:r w:rsidR="006975F3">
        <w:rPr>
          <w:rFonts w:eastAsia="Calibri"/>
          <w:lang w:val="en-AU"/>
        </w:rPr>
        <w:t>ly,</w:t>
      </w:r>
      <w:r w:rsidRPr="00015BF6">
        <w:rPr>
          <w:rFonts w:eastAsia="Calibri"/>
          <w:lang w:val="en-AU"/>
        </w:rPr>
        <w:t xml:space="preserve"> </w:t>
      </w:r>
      <w:r w:rsidR="006975F3" w:rsidRPr="00015BF6">
        <w:rPr>
          <w:rFonts w:eastAsia="Calibri"/>
          <w:lang w:val="en-AU"/>
        </w:rPr>
        <w:lastRenderedPageBreak/>
        <w:t>avoid</w:t>
      </w:r>
      <w:r w:rsidR="006975F3">
        <w:rPr>
          <w:rFonts w:eastAsia="Calibri"/>
          <w:lang w:val="en-AU"/>
        </w:rPr>
        <w:t xml:space="preserve">ing </w:t>
      </w:r>
      <w:r w:rsidR="006975F3" w:rsidRPr="00015BF6">
        <w:rPr>
          <w:rFonts w:eastAsia="Calibri"/>
          <w:lang w:val="en-AU"/>
        </w:rPr>
        <w:t>toxic</w:t>
      </w:r>
      <w:r w:rsidR="006975F3">
        <w:rPr>
          <w:rFonts w:eastAsia="Calibri"/>
          <w:lang w:val="en-AU"/>
        </w:rPr>
        <w:t xml:space="preserve"> food</w:t>
      </w:r>
      <w:r w:rsidR="006975F3" w:rsidRPr="00015BF6">
        <w:rPr>
          <w:rFonts w:eastAsia="Calibri"/>
          <w:lang w:val="en-AU"/>
        </w:rPr>
        <w:t xml:space="preserve"> </w:t>
      </w:r>
      <w:r w:rsidR="006975F3">
        <w:rPr>
          <w:rFonts w:eastAsia="Calibri"/>
          <w:lang w:val="en-AU"/>
        </w:rPr>
        <w:t xml:space="preserve">with a </w:t>
      </w:r>
      <w:r w:rsidR="006975F3" w:rsidRPr="00015BF6">
        <w:rPr>
          <w:rFonts w:eastAsia="Calibri"/>
          <w:lang w:val="en-AU"/>
        </w:rPr>
        <w:t xml:space="preserve">noxious effect </w:t>
      </w:r>
      <w:r w:rsidR="006975F3">
        <w:rPr>
          <w:rFonts w:eastAsia="Calibri"/>
          <w:lang w:val="en-AU"/>
        </w:rPr>
        <w:t xml:space="preserve">aids </w:t>
      </w:r>
      <w:r w:rsidRPr="00015BF6">
        <w:rPr>
          <w:rFonts w:eastAsia="Calibri"/>
          <w:lang w:val="en-AU"/>
        </w:rPr>
        <w:t xml:space="preserve">survival. </w:t>
      </w:r>
      <w:r w:rsidR="006975F3">
        <w:rPr>
          <w:rFonts w:eastAsia="Calibri"/>
          <w:lang w:val="en-AU"/>
        </w:rPr>
        <w:t xml:space="preserve">Reptiles, like other animals, show </w:t>
      </w:r>
      <w:r w:rsidR="007F1200">
        <w:rPr>
          <w:rFonts w:eastAsia="Calibri"/>
          <w:lang w:val="en-AU"/>
        </w:rPr>
        <w:t>taste aversion learning</w:t>
      </w:r>
      <w:r w:rsidR="00383C61">
        <w:rPr>
          <w:rFonts w:eastAsia="Calibri"/>
          <w:lang w:val="en-AU"/>
        </w:rPr>
        <w:t xml:space="preserve"> (</w:t>
      </w:r>
      <w:r w:rsidR="00383C61" w:rsidRPr="007F1200">
        <w:rPr>
          <w:rFonts w:eastAsia="Calibri"/>
          <w:lang w:val="en-AU"/>
        </w:rPr>
        <w:t>e.g.</w:t>
      </w:r>
      <w:r w:rsidR="00383C61">
        <w:rPr>
          <w:rFonts w:eastAsia="Calibri"/>
          <w:lang w:val="en-AU"/>
        </w:rPr>
        <w:t xml:space="preserve"> Bernstein, 1999)</w:t>
      </w:r>
      <w:r w:rsidR="007F1200">
        <w:rPr>
          <w:rFonts w:eastAsia="Calibri"/>
          <w:lang w:val="en-AU"/>
        </w:rPr>
        <w:t xml:space="preserve">. </w:t>
      </w:r>
      <w:r w:rsidRPr="00015BF6">
        <w:rPr>
          <w:rFonts w:eastAsia="Calibri"/>
          <w:lang w:val="en-AU"/>
        </w:rPr>
        <w:t>Male green anoles (</w:t>
      </w:r>
      <w:r w:rsidRPr="00015BF6">
        <w:rPr>
          <w:rFonts w:eastAsia="Calibri"/>
          <w:i/>
          <w:lang w:val="en-AU"/>
        </w:rPr>
        <w:t>Anolis carolinensis</w:t>
      </w:r>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Pr="00015BF6">
        <w:rPr>
          <w:rFonts w:eastAsia="Calibri"/>
          <w:lang w:val="en-AU"/>
        </w:rPr>
        <w:t xml:space="preserve"> Lizards rejected bitter prey but </w:t>
      </w:r>
      <w:r w:rsidR="006975F3">
        <w:rPr>
          <w:rFonts w:eastAsia="Calibri"/>
          <w:lang w:val="en-AU"/>
        </w:rPr>
        <w:t>failed</w:t>
      </w:r>
      <w:r w:rsidRPr="00015BF6">
        <w:rPr>
          <w:rFonts w:eastAsia="Calibri"/>
          <w:lang w:val="en-AU"/>
        </w:rPr>
        <w:t xml:space="preserve"> when the vomeronasal organ was blocked</w:t>
      </w:r>
      <w:ins w:id="145" w:author="Martin Whiting" w:date="2019-02-05T12:42:00Z">
        <w:r w:rsidR="00D25CE8">
          <w:rPr>
            <w:rFonts w:eastAsia="Calibri"/>
            <w:lang w:val="en-AU"/>
          </w:rPr>
          <w:t>,</w:t>
        </w:r>
      </w:ins>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w:t>
      </w:r>
      <w:del w:id="146" w:author="Martin Whiting" w:date="2019-02-05T12:42:00Z">
        <w:r w:rsidR="007F4972" w:rsidRPr="00015BF6" w:rsidDel="00D25CE8">
          <w:rPr>
            <w:rFonts w:eastAsia="Calibri"/>
            <w:lang w:val="en-AU"/>
          </w:rPr>
          <w:delText xml:space="preserve">olfactory </w:delText>
        </w:r>
      </w:del>
      <w:ins w:id="147" w:author="Martin Whiting" w:date="2019-02-05T12:42:00Z">
        <w:r w:rsidR="00D25CE8">
          <w:rPr>
            <w:rFonts w:eastAsia="Calibri"/>
            <w:lang w:val="en-AU"/>
          </w:rPr>
          <w:t>ch</w:t>
        </w:r>
      </w:ins>
      <w:ins w:id="148" w:author="Martin Whiting" w:date="2019-02-05T12:43:00Z">
        <w:r w:rsidR="00D25CE8">
          <w:rPr>
            <w:rFonts w:eastAsia="Calibri"/>
            <w:lang w:val="en-AU"/>
          </w:rPr>
          <w:t>emical</w:t>
        </w:r>
      </w:ins>
      <w:ins w:id="149" w:author="Martin Whiting" w:date="2019-02-05T12:42:00Z">
        <w:r w:rsidR="00D25CE8" w:rsidRPr="00015BF6">
          <w:rPr>
            <w:rFonts w:eastAsia="Calibri"/>
            <w:lang w:val="en-AU"/>
          </w:rPr>
          <w:t xml:space="preserve"> </w:t>
        </w:r>
      </w:ins>
      <w:r w:rsidR="007F4972" w:rsidRPr="00015BF6">
        <w:rPr>
          <w:rFonts w:eastAsia="Calibri"/>
          <w:lang w:val="en-AU"/>
        </w:rPr>
        <w:t>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proofErr w:type="spellStart"/>
      <w:r w:rsidRPr="00015BF6">
        <w:rPr>
          <w:i/>
          <w:lang w:val="en-AU"/>
        </w:rPr>
        <w:t>Calotes</w:t>
      </w:r>
      <w:proofErr w:type="spellEnd"/>
      <w:r w:rsidRPr="00015BF6">
        <w:rPr>
          <w:i/>
          <w:lang w:val="en-AU"/>
        </w:rPr>
        <w:t xml:space="preserve">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non-painted dish – neutral taste, orange dish – sweet taste</w:t>
      </w:r>
      <w:r w:rsidR="00F30F31" w:rsidRPr="00015BF6">
        <w:rPr>
          <w:lang w:val="en-AU"/>
        </w:rPr>
        <w:t xml:space="preserve"> from sucrose</w:t>
      </w:r>
      <w:r w:rsidRPr="00015BF6">
        <w:rPr>
          <w:lang w:val="en-AU"/>
        </w:rPr>
        <w:t xml:space="preserve"> and green dish – bitter taste</w:t>
      </w:r>
      <w:r w:rsidR="00F30F31" w:rsidRPr="00015BF6">
        <w:rPr>
          <w:lang w:val="en-AU"/>
        </w:rPr>
        <w:t xml:space="preserve"> from </w:t>
      </w:r>
      <w:r w:rsidR="006975F3">
        <w:rPr>
          <w:rFonts w:eastAsiaTheme="minorHAnsi"/>
          <w:lang w:val="en-AU"/>
        </w:rPr>
        <w:t>c</w:t>
      </w:r>
      <w:r w:rsidR="00F30F31" w:rsidRPr="00015BF6">
        <w:rPr>
          <w:rFonts w:eastAsiaTheme="minorHAnsi"/>
          <w:lang w:val="en-AU"/>
        </w:rPr>
        <w:t>hloroquine phosphate</w:t>
      </w:r>
      <w:r w:rsidR="006975F3">
        <w:rPr>
          <w:lang w:val="en-AU"/>
        </w:rPr>
        <w:t>. When</w:t>
      </w:r>
      <w:r w:rsidRPr="00015BF6">
        <w:rPr>
          <w:lang w:val="en-AU"/>
        </w:rPr>
        <w:t xml:space="preserve"> </w:t>
      </w:r>
      <w:del w:id="150" w:author="Martin Whiting" w:date="2019-02-05T12:43:00Z">
        <w:r w:rsidRPr="00015BF6" w:rsidDel="00D25CE8">
          <w:rPr>
            <w:lang w:val="en-AU"/>
          </w:rPr>
          <w:delText xml:space="preserve">confronted </w:delText>
        </w:r>
      </w:del>
      <w:ins w:id="151" w:author="Martin Whiting" w:date="2019-02-05T12:43:00Z">
        <w:r w:rsidR="00D25CE8">
          <w:rPr>
            <w:lang w:val="en-AU"/>
          </w:rPr>
          <w:t>presented</w:t>
        </w:r>
        <w:r w:rsidR="00D25CE8" w:rsidRPr="00015BF6">
          <w:rPr>
            <w:lang w:val="en-AU"/>
          </w:rPr>
          <w:t xml:space="preserve"> </w:t>
        </w:r>
      </w:ins>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 colour previously </w:t>
      </w:r>
      <w:r w:rsidR="006975F3">
        <w:rPr>
          <w:lang w:val="en-AU"/>
        </w:rPr>
        <w:t>containing</w:t>
      </w:r>
      <w:r w:rsidR="00FB5636">
        <w:rPr>
          <w:lang w:val="en-AU"/>
        </w:rPr>
        <w:t xml:space="preserve"> bitter prey</w:t>
      </w:r>
      <w:ins w:id="152" w:author="Martin Whiting" w:date="2019-02-05T12:43:00Z">
        <w:r w:rsidR="00D25CE8">
          <w:rPr>
            <w:lang w:val="en-AU"/>
          </w:rPr>
          <w:t>,</w:t>
        </w:r>
      </w:ins>
      <w:r w:rsidRPr="00015BF6">
        <w:rPr>
          <w:lang w:val="en-AU"/>
        </w:rPr>
        <w:t xml:space="preserve"> </w:t>
      </w:r>
      <w:r w:rsidR="006975F3">
        <w:rPr>
          <w:lang w:val="en-AU"/>
        </w:rPr>
        <w:t xml:space="preserve">but attacked </w:t>
      </w:r>
      <w:r w:rsidR="00773C6B">
        <w:rPr>
          <w:lang w:val="en-AU"/>
        </w:rPr>
        <w:t xml:space="preserve">the same prey during a transposition to novel </w:t>
      </w:r>
      <w:r w:rsidR="000A27FC">
        <w:rPr>
          <w:lang w:val="en-AU"/>
        </w:rPr>
        <w:t xml:space="preserve">colour-taste </w:t>
      </w:r>
      <w:r w:rsidR="00773C6B">
        <w:rPr>
          <w:lang w:val="en-AU"/>
        </w:rPr>
        <w:t>combinations</w:t>
      </w:r>
      <w:r w:rsidR="006975F3">
        <w:rPr>
          <w:lang w:val="en-AU"/>
        </w:rPr>
        <w:t xml:space="preserve"> </w:t>
      </w:r>
      <w:r w:rsidRPr="00015BF6">
        <w:rPr>
          <w:lang w:val="en-AU"/>
        </w:rPr>
        <w:t>(</w:t>
      </w:r>
      <w:proofErr w:type="spellStart"/>
      <w:r w:rsidRPr="00015BF6">
        <w:rPr>
          <w:rFonts w:eastAsia="Calibri"/>
          <w:lang w:val="en-AU"/>
        </w:rPr>
        <w:t>Shanbhag</w:t>
      </w:r>
      <w:proofErr w:type="spellEnd"/>
      <w:r w:rsidR="000C224D">
        <w:rPr>
          <w:rFonts w:eastAsia="Calibri"/>
          <w:lang w:val="en-AU"/>
        </w:rPr>
        <w:t xml:space="preserve"> et al.</w:t>
      </w:r>
      <w:r w:rsidRPr="00015BF6">
        <w:rPr>
          <w:rFonts w:eastAsia="Calibri"/>
          <w:lang w:val="en-AU"/>
        </w:rPr>
        <w:t>, 2010</w:t>
      </w:r>
      <w:r w:rsidRPr="00015BF6">
        <w:rPr>
          <w:lang w:val="en-AU"/>
        </w:rPr>
        <w:t xml:space="preserve">). </w:t>
      </w:r>
      <w:r w:rsidR="0097487E" w:rsidRPr="00015BF6">
        <w:rPr>
          <w:lang w:val="en-AU"/>
        </w:rPr>
        <w:t>Furthermore,</w:t>
      </w:r>
      <w:r w:rsidRPr="00015BF6">
        <w:rPr>
          <w:lang w:val="en-AU"/>
        </w:rPr>
        <w:t xml:space="preserve"> </w:t>
      </w:r>
      <w:proofErr w:type="spellStart"/>
      <w:r w:rsidRPr="00015BF6">
        <w:rPr>
          <w:i/>
          <w:lang w:val="en-AU"/>
        </w:rPr>
        <w:t>Basiliskus</w:t>
      </w:r>
      <w:proofErr w:type="spellEnd"/>
      <w:r w:rsidRPr="00015BF6">
        <w:rPr>
          <w:i/>
          <w:lang w:val="en-AU"/>
        </w:rPr>
        <w:t xml:space="preserve"> </w:t>
      </w:r>
      <w:proofErr w:type="spellStart"/>
      <w:r w:rsidRPr="00015BF6">
        <w:rPr>
          <w:i/>
          <w:lang w:val="en-AU"/>
        </w:rPr>
        <w:t>vit</w:t>
      </w:r>
      <w:r w:rsidR="000A7DA7">
        <w:rPr>
          <w:i/>
          <w:lang w:val="en-AU"/>
        </w:rPr>
        <w:t>t</w:t>
      </w:r>
      <w:r w:rsidRPr="00015BF6">
        <w:rPr>
          <w:i/>
          <w:lang w:val="en-AU"/>
        </w:rPr>
        <w:t>atus</w:t>
      </w:r>
      <w:proofErr w:type="spellEnd"/>
      <w:r w:rsidRPr="00015BF6">
        <w:rPr>
          <w:lang w:val="en-AU"/>
        </w:rPr>
        <w:t xml:space="preserve">, </w:t>
      </w:r>
      <w:r w:rsidRPr="00D25CE8">
        <w:rPr>
          <w:i/>
          <w:lang w:val="en-AU"/>
          <w:rPrChange w:id="153" w:author="Martin Whiting" w:date="2019-02-05T12:43:00Z">
            <w:rPr>
              <w:lang w:val="en-AU"/>
            </w:rPr>
          </w:rPrChange>
        </w:rPr>
        <w:t>B</w:t>
      </w:r>
      <w:r w:rsidRPr="00015BF6">
        <w:rPr>
          <w:lang w:val="en-AU"/>
        </w:rPr>
        <w:t xml:space="preserve">. </w:t>
      </w:r>
      <w:proofErr w:type="spellStart"/>
      <w:r w:rsidRPr="00015BF6">
        <w:rPr>
          <w:i/>
          <w:lang w:val="en-AU"/>
        </w:rPr>
        <w:t>basiliscus</w:t>
      </w:r>
      <w:proofErr w:type="spellEnd"/>
      <w:r w:rsidR="000F48ED" w:rsidRPr="000F48ED">
        <w:rPr>
          <w:lang w:val="en-AU"/>
        </w:rPr>
        <w:t>,</w:t>
      </w:r>
      <w:r w:rsidRPr="00015BF6">
        <w:rPr>
          <w:i/>
          <w:lang w:val="en-AU"/>
        </w:rPr>
        <w:t xml:space="preserve"> </w:t>
      </w:r>
      <w:proofErr w:type="spellStart"/>
      <w:r w:rsidRPr="00015BF6">
        <w:rPr>
          <w:i/>
          <w:lang w:val="en-AU"/>
        </w:rPr>
        <w:t>Eumeces</w:t>
      </w:r>
      <w:proofErr w:type="spellEnd"/>
      <w:r w:rsidRPr="00015BF6">
        <w:rPr>
          <w:i/>
          <w:lang w:val="en-AU"/>
        </w:rPr>
        <w:t xml:space="preserve"> </w:t>
      </w:r>
      <w:proofErr w:type="spellStart"/>
      <w:r w:rsidRPr="00015BF6">
        <w:rPr>
          <w:i/>
          <w:lang w:val="en-AU"/>
        </w:rPr>
        <w:t>schneideri</w:t>
      </w:r>
      <w:proofErr w:type="spellEnd"/>
      <w:r w:rsidRPr="00015BF6">
        <w:rPr>
          <w:lang w:val="en-AU"/>
        </w:rPr>
        <w:t xml:space="preserve"> and </w:t>
      </w:r>
      <w:proofErr w:type="spellStart"/>
      <w:r w:rsidR="00A8038B" w:rsidRPr="00A8038B">
        <w:rPr>
          <w:i/>
          <w:lang w:val="en-AU"/>
        </w:rPr>
        <w:t>Eutropis</w:t>
      </w:r>
      <w:proofErr w:type="spellEnd"/>
      <w:r w:rsidR="00A8038B" w:rsidRPr="00A8038B">
        <w:rPr>
          <w:i/>
          <w:lang w:val="en-AU"/>
        </w:rPr>
        <w:t xml:space="preserve"> </w:t>
      </w:r>
      <w:proofErr w:type="spellStart"/>
      <w:r w:rsidR="00A8038B" w:rsidRPr="00A8038B">
        <w:rPr>
          <w:i/>
          <w:lang w:val="en-AU"/>
        </w:rPr>
        <w:t>multifasciata</w:t>
      </w:r>
      <w:proofErr w:type="spellEnd"/>
      <w:r w:rsidRPr="00015BF6">
        <w:rPr>
          <w:lang w:val="en-AU"/>
        </w:rPr>
        <w:t xml:space="preserve"> avoided </w:t>
      </w:r>
      <w:r w:rsidR="00F53A7F">
        <w:rPr>
          <w:lang w:val="en-AU"/>
        </w:rPr>
        <w:t>a</w:t>
      </w:r>
      <w:r w:rsidRPr="00015BF6">
        <w:rPr>
          <w:lang w:val="en-AU"/>
        </w:rPr>
        <w:t xml:space="preserve"> novel food </w:t>
      </w:r>
      <w:r w:rsidR="00F53A7F">
        <w:rPr>
          <w:lang w:val="en-AU"/>
        </w:rPr>
        <w:t xml:space="preserve">one </w:t>
      </w:r>
      <w:r w:rsidRPr="00015BF6">
        <w:rPr>
          <w:lang w:val="en-AU"/>
        </w:rPr>
        <w:t xml:space="preserve">week after </w:t>
      </w:r>
      <w:r w:rsidR="00F53A7F">
        <w:rPr>
          <w:rFonts w:eastAsia="Calibri"/>
          <w:lang w:val="en-AU"/>
        </w:rPr>
        <w:t>l</w:t>
      </w:r>
      <w:r w:rsidR="00F53A7F" w:rsidRPr="00015BF6">
        <w:rPr>
          <w:rFonts w:eastAsia="Calibri"/>
          <w:lang w:val="en-AU"/>
        </w:rPr>
        <w:t xml:space="preserve">ithium chloride (LiCl) injection </w:t>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A second novel control food, however, was accepted one week after a saline injection (</w:t>
      </w:r>
      <w:r w:rsidRPr="00015BF6">
        <w:rPr>
          <w:rFonts w:eastAsia="Calibri"/>
          <w:lang w:val="en-AU"/>
        </w:rPr>
        <w:t xml:space="preserve">Paradis &amp; </w:t>
      </w:r>
      <w:proofErr w:type="spellStart"/>
      <w:r w:rsidRPr="00015BF6">
        <w:rPr>
          <w:rFonts w:eastAsia="Calibri"/>
          <w:lang w:val="en-AU"/>
        </w:rPr>
        <w:t>Cabanac</w:t>
      </w:r>
      <w:proofErr w:type="spellEnd"/>
      <w:r w:rsidRPr="00015BF6">
        <w:rPr>
          <w:rFonts w:eastAsia="Calibri"/>
          <w:lang w:val="en-AU"/>
        </w:rPr>
        <w:t>,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 xml:space="preserve">Australian blue-tongue </w:t>
      </w:r>
      <w:del w:id="154" w:author="Martin Whiting" w:date="2019-02-05T12:45:00Z">
        <w:r w:rsidRPr="00015BF6" w:rsidDel="00D25CE8">
          <w:rPr>
            <w:rFonts w:eastAsia="Calibri"/>
            <w:lang w:val="en-AU"/>
          </w:rPr>
          <w:delText>lizard</w:delText>
        </w:r>
        <w:r w:rsidR="00383C61" w:rsidDel="00D25CE8">
          <w:rPr>
            <w:rFonts w:eastAsia="Calibri"/>
            <w:lang w:val="en-AU"/>
          </w:rPr>
          <w:delText>s</w:delText>
        </w:r>
        <w:r w:rsidRPr="00015BF6" w:rsidDel="00D25CE8">
          <w:rPr>
            <w:rFonts w:eastAsia="Calibri"/>
            <w:lang w:val="en-AU"/>
          </w:rPr>
          <w:delText xml:space="preserve"> </w:delText>
        </w:r>
      </w:del>
      <w:ins w:id="155" w:author="Martin Whiting" w:date="2019-02-05T12:45:00Z">
        <w:r w:rsidR="00D25CE8">
          <w:rPr>
            <w:rFonts w:eastAsia="Calibri"/>
            <w:lang w:val="en-AU"/>
          </w:rPr>
          <w:t>skinks</w:t>
        </w:r>
        <w:r w:rsidR="00D25CE8" w:rsidRPr="00015BF6">
          <w:rPr>
            <w:rFonts w:eastAsia="Calibri"/>
            <w:lang w:val="en-AU"/>
          </w:rPr>
          <w:t xml:space="preserve"> </w:t>
        </w:r>
      </w:ins>
      <w:r w:rsidRPr="00015BF6">
        <w:rPr>
          <w:rFonts w:eastAsia="Calibri"/>
          <w:lang w:val="en-AU"/>
        </w:rPr>
        <w:t>(</w:t>
      </w:r>
      <w:proofErr w:type="spellStart"/>
      <w:r w:rsidRPr="00015BF6">
        <w:rPr>
          <w:rFonts w:eastAsia="Calibri"/>
          <w:i/>
          <w:lang w:val="en-AU"/>
        </w:rPr>
        <w:t>Tiliqua</w:t>
      </w:r>
      <w:proofErr w:type="spellEnd"/>
      <w:r w:rsidRPr="00015BF6">
        <w:rPr>
          <w:rFonts w:eastAsia="Calibri"/>
          <w:i/>
          <w:lang w:val="en-AU"/>
        </w:rPr>
        <w:t xml:space="preserve"> </w:t>
      </w:r>
      <w:proofErr w:type="spellStart"/>
      <w:r w:rsidRPr="00015BF6">
        <w:rPr>
          <w:rFonts w:eastAsia="Calibri"/>
          <w:i/>
          <w:lang w:val="en-AU"/>
        </w:rPr>
        <w:t>scincoides</w:t>
      </w:r>
      <w:proofErr w:type="spellEnd"/>
      <w:r w:rsidR="00D26AE4" w:rsidRPr="00015BF6">
        <w:rPr>
          <w:rFonts w:eastAsia="Calibri"/>
          <w:i/>
          <w:lang w:val="en-AU"/>
        </w:rPr>
        <w:t xml:space="preserve"> </w:t>
      </w:r>
      <w:proofErr w:type="spellStart"/>
      <w:r w:rsidR="00D26AE4" w:rsidRPr="00015BF6">
        <w:rPr>
          <w:rFonts w:eastAsia="Calibri"/>
          <w:i/>
          <w:lang w:val="en-AU"/>
        </w:rPr>
        <w:t>scincoides</w:t>
      </w:r>
      <w:proofErr w:type="spellEnd"/>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r w:rsidR="00F53A7F">
        <w:rPr>
          <w:rFonts w:eastAsia="Calibri"/>
          <w:lang w:val="en-AU"/>
        </w:rPr>
        <w:t>avoided</w:t>
      </w:r>
      <w:r w:rsidRPr="00015BF6">
        <w:rPr>
          <w:rFonts w:eastAsia="Calibri"/>
          <w:lang w:val="en-AU"/>
        </w:rPr>
        <w:t xml:space="preserve"> cane toad </w:t>
      </w:r>
      <w:r w:rsidR="00F53A7F">
        <w:rPr>
          <w:rFonts w:eastAsia="Calibri"/>
          <w:lang w:val="en-AU"/>
        </w:rPr>
        <w:t>sausages</w:t>
      </w:r>
      <w:r w:rsidR="00B774F6">
        <w:rPr>
          <w:rFonts w:eastAsia="Calibri"/>
          <w:lang w:val="en-AU"/>
        </w:rPr>
        <w:t xml:space="preserve"> </w:t>
      </w:r>
      <w:r w:rsidRPr="00015BF6">
        <w:rPr>
          <w:rFonts w:eastAsia="Calibri"/>
          <w:lang w:val="en-AU"/>
        </w:rPr>
        <w:t>(</w:t>
      </w:r>
      <w:proofErr w:type="spellStart"/>
      <w:r w:rsidRPr="00015BF6">
        <w:rPr>
          <w:rFonts w:eastAsia="Calibri"/>
          <w:i/>
          <w:lang w:val="en-AU"/>
        </w:rPr>
        <w:t>Rhinella</w:t>
      </w:r>
      <w:proofErr w:type="spellEnd"/>
      <w:r w:rsidRPr="00015BF6">
        <w:rPr>
          <w:rFonts w:eastAsia="Calibri"/>
          <w:i/>
          <w:lang w:val="en-AU"/>
        </w:rPr>
        <w:t xml:space="preserve">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paired with a LiCl injection or mixed with LiCl</w:t>
      </w:r>
      <w:r w:rsidR="006B217D">
        <w:rPr>
          <w:rFonts w:eastAsia="Calibri"/>
          <w:lang w:val="en-AU"/>
        </w:rPr>
        <w:t xml:space="preserve"> </w:t>
      </w:r>
      <w:r w:rsidRPr="00015BF6">
        <w:rPr>
          <w:rFonts w:eastAsia="Calibri"/>
          <w:lang w:val="en-AU"/>
        </w:rPr>
        <w:t xml:space="preserve">seven weeks </w:t>
      </w:r>
      <w:r w:rsidR="00F53A7F">
        <w:rPr>
          <w:rFonts w:eastAsia="Calibri"/>
          <w:lang w:val="en-AU"/>
        </w:rPr>
        <w:t>later</w:t>
      </w:r>
      <w:r w:rsidR="00B774F6">
        <w:rPr>
          <w:rFonts w:eastAsia="Calibri"/>
          <w:lang w:val="en-AU"/>
        </w:rPr>
        <w:t>.</w:t>
      </w:r>
      <w:r w:rsidRPr="00015BF6">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reptile </w:t>
      </w:r>
      <w:r w:rsidR="0049324B" w:rsidRPr="00CC6B5E">
        <w:rPr>
          <w:rFonts w:eastAsia="Calibri"/>
          <w:lang w:val="en-AU"/>
        </w:rPr>
        <w:t>feed</w:t>
      </w:r>
      <w:r w:rsidR="00B774F6" w:rsidRPr="00CC6B5E">
        <w:rPr>
          <w:rFonts w:eastAsia="Calibri"/>
          <w:lang w:val="en-AU"/>
        </w:rPr>
        <w:t xml:space="preserve"> nine 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r w:rsidRPr="00015BF6">
        <w:rPr>
          <w:lang w:val="en-AU"/>
        </w:rPr>
        <w:t>Bonaire island whiptail lizards</w:t>
      </w:r>
      <w:r w:rsidRPr="00015BF6">
        <w:rPr>
          <w:szCs w:val="22"/>
          <w:lang w:val="en-AU"/>
        </w:rPr>
        <w:t xml:space="preserve"> (</w:t>
      </w:r>
      <w:proofErr w:type="spellStart"/>
      <w:r w:rsidRPr="00015BF6">
        <w:rPr>
          <w:i/>
          <w:lang w:val="en-AU"/>
        </w:rPr>
        <w:t>Cnemidophorus</w:t>
      </w:r>
      <w:proofErr w:type="spellEnd"/>
      <w:r w:rsidRPr="00015BF6">
        <w:rPr>
          <w:i/>
          <w:lang w:val="en-AU"/>
        </w:rPr>
        <w:t xml:space="preserve"> </w:t>
      </w:r>
      <w:proofErr w:type="spellStart"/>
      <w:r w:rsidRPr="00015BF6">
        <w:rPr>
          <w:i/>
          <w:lang w:val="en-AU"/>
        </w:rPr>
        <w:t>murinus</w:t>
      </w:r>
      <w:proofErr w:type="spellEnd"/>
      <w:r w:rsidRPr="00015BF6">
        <w:rPr>
          <w:i/>
          <w:lang w:val="en-AU"/>
        </w:rPr>
        <w:t xml:space="preserve">)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w:t>
      </w:r>
      <w:del w:id="156" w:author="Martin Whiting" w:date="2019-02-05T17:31:00Z">
        <w:r w:rsidR="00B7692C" w:rsidRPr="00015BF6" w:rsidDel="001608AB">
          <w:rPr>
            <w:lang w:val="en-AU"/>
          </w:rPr>
          <w:delText xml:space="preserve">along </w:delText>
        </w:r>
      </w:del>
      <w:ins w:id="157" w:author="Martin Whiting" w:date="2019-02-05T17:31:00Z">
        <w:r w:rsidR="001608AB">
          <w:rPr>
            <w:lang w:val="en-AU"/>
          </w:rPr>
          <w:t>in</w:t>
        </w:r>
        <w:r w:rsidR="001608AB" w:rsidRPr="00015BF6">
          <w:rPr>
            <w:lang w:val="en-AU"/>
          </w:rPr>
          <w:t xml:space="preserve"> </w:t>
        </w:r>
      </w:ins>
      <w:r w:rsidR="00B7692C" w:rsidRPr="00015BF6">
        <w:rPr>
          <w:lang w:val="en-AU"/>
        </w:rPr>
        <w:t>their natural habitat</w:t>
      </w:r>
      <w:r w:rsidRPr="00015BF6">
        <w:rPr>
          <w:lang w:val="en-AU"/>
        </w:rPr>
        <w:t xml:space="preserve"> based on visual (</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w:t>
      </w:r>
      <w:proofErr w:type="spellStart"/>
      <w:r w:rsidRPr="00015BF6">
        <w:rPr>
          <w:lang w:val="en-AU"/>
        </w:rPr>
        <w:t>Schall</w:t>
      </w:r>
      <w:proofErr w:type="spellEnd"/>
      <w:r w:rsidRPr="00015BF6">
        <w:rPr>
          <w:lang w:val="en-AU"/>
        </w:rPr>
        <w:t>, 2000).</w:t>
      </w:r>
      <w:r w:rsidR="00BE79F3" w:rsidRPr="00015BF6">
        <w:rPr>
          <w:lang w:val="en-AU"/>
        </w:rPr>
        <w:t xml:space="preserve"> </w:t>
      </w:r>
      <w:r w:rsidR="004C1768">
        <w:rPr>
          <w:lang w:val="en-AU"/>
        </w:rPr>
        <w:t>Furthermore, c</w:t>
      </w:r>
      <w:r w:rsidR="00620905" w:rsidRPr="00015BF6">
        <w:rPr>
          <w:lang w:val="en-AU"/>
        </w:rPr>
        <w:t xml:space="preserve">onditioned taste aversion can teach animals to avoid </w:t>
      </w:r>
      <w:r w:rsidR="004C1768">
        <w:rPr>
          <w:lang w:val="en-AU"/>
        </w:rPr>
        <w:t xml:space="preserve">novel or </w:t>
      </w:r>
      <w:r w:rsidR="00620905" w:rsidRPr="00015BF6">
        <w:rPr>
          <w:lang w:val="en-AU"/>
        </w:rPr>
        <w:t>invasive unpalatable pr</w:t>
      </w:r>
      <w:ins w:id="158" w:author="Martin Whiting" w:date="2019-02-05T17:32:00Z">
        <w:r w:rsidR="00D71F7F">
          <w:rPr>
            <w:lang w:val="en-AU"/>
          </w:rPr>
          <w:t>e</w:t>
        </w:r>
      </w:ins>
      <w:del w:id="159" w:author="Martin Whiting" w:date="2019-02-05T17:32:00Z">
        <w:r w:rsidR="00620905" w:rsidRPr="00015BF6" w:rsidDel="00D71F7F">
          <w:rPr>
            <w:lang w:val="en-AU"/>
          </w:rPr>
          <w:delText>a</w:delText>
        </w:r>
      </w:del>
      <w:r w:rsidR="00620905" w:rsidRPr="00015BF6">
        <w:rPr>
          <w:lang w:val="en-AU"/>
        </w:rPr>
        <w:t xml:space="preserve">y. </w:t>
      </w:r>
      <w:r w:rsidR="00620905">
        <w:rPr>
          <w:lang w:val="en-AU"/>
        </w:rPr>
        <w:t>H</w:t>
      </w:r>
      <w:r w:rsidR="00620905" w:rsidRPr="00015BF6">
        <w:rPr>
          <w:lang w:val="en-AU"/>
        </w:rPr>
        <w:t>atchling Australian freshwater crocodiles (</w:t>
      </w:r>
      <w:proofErr w:type="spellStart"/>
      <w:r w:rsidR="00620905" w:rsidRPr="00015BF6">
        <w:rPr>
          <w:i/>
          <w:lang w:val="en-AU"/>
        </w:rPr>
        <w:t>Crocodylus</w:t>
      </w:r>
      <w:proofErr w:type="spellEnd"/>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w:t>
      </w:r>
      <w:proofErr w:type="spellStart"/>
      <w:r w:rsidR="00620905" w:rsidRPr="00015BF6">
        <w:rPr>
          <w:lang w:val="en-AU"/>
        </w:rPr>
        <w:t>Somaweera</w:t>
      </w:r>
      <w:proofErr w:type="spellEnd"/>
      <w:r w:rsidR="000C224D">
        <w:rPr>
          <w:lang w:val="en-AU"/>
        </w:rPr>
        <w:t xml:space="preserve"> et al.</w:t>
      </w:r>
      <w:r w:rsidR="00620905" w:rsidRPr="00015BF6">
        <w:rPr>
          <w:lang w:val="en-AU"/>
        </w:rPr>
        <w:t>, 2011).</w:t>
      </w:r>
      <w:r w:rsidR="00620905">
        <w:rPr>
          <w:lang w:val="en-AU"/>
        </w:rPr>
        <w:t xml:space="preserve"> </w:t>
      </w:r>
      <w:del w:id="160" w:author="Martin Whiting" w:date="2019-02-05T17:32:00Z">
        <w:r w:rsidR="00040A66" w:rsidDel="00D71F7F">
          <w:rPr>
            <w:lang w:val="en-AU"/>
          </w:rPr>
          <w:delText>Contrary</w:delText>
        </w:r>
      </w:del>
      <w:ins w:id="161" w:author="Martin Whiting" w:date="2019-02-05T17:32:00Z">
        <w:r w:rsidR="00D71F7F">
          <w:rPr>
            <w:lang w:val="en-AU"/>
          </w:rPr>
          <w:t>Conversely</w:t>
        </w:r>
      </w:ins>
      <w:r w:rsidR="004C1768">
        <w:rPr>
          <w:lang w:val="en-AU"/>
        </w:rPr>
        <w:t xml:space="preserve">, </w:t>
      </w:r>
      <w:r w:rsidR="004C1768">
        <w:rPr>
          <w:lang w:val="en-AU"/>
        </w:rPr>
        <w:lastRenderedPageBreak/>
        <w:t>p</w:t>
      </w:r>
      <w:r w:rsidRPr="00015BF6">
        <w:rPr>
          <w:lang w:val="en-AU"/>
        </w:rPr>
        <w:t>opulations of juvenile</w:t>
      </w:r>
      <w:r w:rsidR="00B35009">
        <w:rPr>
          <w:lang w:val="en-AU"/>
        </w:rPr>
        <w:t xml:space="preserve"> eastern</w:t>
      </w:r>
      <w:r w:rsidRPr="00015BF6">
        <w:rPr>
          <w:lang w:val="en-AU"/>
        </w:rPr>
        <w:t xml:space="preserve"> fence lizards (</w:t>
      </w:r>
      <w:r w:rsidRPr="00015BF6">
        <w:rPr>
          <w:i/>
          <w:lang w:val="en-AU"/>
        </w:rPr>
        <w:t>Sceloporus undulat</w:t>
      </w:r>
      <w:ins w:id="162" w:author="Martin Whiting" w:date="2019-02-05T17:32:00Z">
        <w:r w:rsidR="00D71F7F">
          <w:rPr>
            <w:i/>
            <w:lang w:val="en-AU"/>
          </w:rPr>
          <w:t>u</w:t>
        </w:r>
      </w:ins>
      <w:del w:id="163" w:author="Martin Whiting" w:date="2019-02-05T17:32:00Z">
        <w:r w:rsidRPr="00015BF6" w:rsidDel="00D71F7F">
          <w:rPr>
            <w:i/>
            <w:lang w:val="en-AU"/>
          </w:rPr>
          <w:delText>e</w:delText>
        </w:r>
      </w:del>
      <w:r w:rsidRPr="00015BF6">
        <w:rPr>
          <w:i/>
          <w:lang w:val="en-AU"/>
        </w:rPr>
        <w:t>s</w:t>
      </w:r>
      <w:r w:rsidRPr="00015BF6">
        <w:rPr>
          <w:lang w:val="en-AU"/>
        </w:rPr>
        <w:t>),</w:t>
      </w:r>
      <w:commentRangeStart w:id="164"/>
      <w:r w:rsidRPr="00015BF6">
        <w:rPr>
          <w:lang w:val="en-AU"/>
        </w:rPr>
        <w:t xml:space="preserve"> either invaded by toxic fire ants or uninvaded</w:t>
      </w:r>
      <w:r w:rsidR="006A4BC2">
        <w:rPr>
          <w:lang w:val="en-AU"/>
        </w:rPr>
        <w:t>,</w:t>
      </w:r>
      <w:r w:rsidRPr="00015BF6">
        <w:rPr>
          <w:lang w:val="en-AU"/>
        </w:rPr>
        <w:t xml:space="preserve"> </w:t>
      </w:r>
      <w:r w:rsidR="00986467" w:rsidRPr="00015BF6">
        <w:rPr>
          <w:lang w:val="en-AU"/>
        </w:rPr>
        <w:t xml:space="preserve">did not learn to avoid this toxic prey </w:t>
      </w:r>
      <w:r w:rsidR="00986467">
        <w:rPr>
          <w:lang w:val="en-AU"/>
        </w:rPr>
        <w:t>w</w:t>
      </w:r>
      <w:commentRangeEnd w:id="164"/>
      <w:r w:rsidR="00D71F7F">
        <w:rPr>
          <w:rStyle w:val="CommentReference"/>
        </w:rPr>
        <w:commentReference w:id="164"/>
      </w:r>
      <w:r w:rsidR="00986467">
        <w:rPr>
          <w:lang w:val="en-AU"/>
        </w:rPr>
        <w:t xml:space="preserve">hen given a choice between </w:t>
      </w:r>
      <w:r w:rsidR="00986467" w:rsidRPr="00015BF6">
        <w:rPr>
          <w:rFonts w:eastAsia="Calibri"/>
          <w:lang w:val="en-AU"/>
        </w:rPr>
        <w:t>unpalatable fire ants and crickets</w:t>
      </w:r>
      <w:r w:rsidR="00986467">
        <w:rPr>
          <w:lang w:val="en-AU"/>
        </w:rPr>
        <w:t xml:space="preserve"> </w:t>
      </w:r>
      <w:r w:rsidR="00986467" w:rsidRPr="00015BF6">
        <w:rPr>
          <w:lang w:val="en-AU"/>
        </w:rPr>
        <w:t xml:space="preserve">but instead increased ant consumption over time </w:t>
      </w:r>
      <w:r w:rsidRPr="00015BF6">
        <w:rPr>
          <w:lang w:val="en-AU"/>
        </w:rPr>
        <w:t>(</w:t>
      </w:r>
      <w:r w:rsidRPr="00015BF6">
        <w:rPr>
          <w:rFonts w:eastAsia="Calibri"/>
          <w:lang w:val="en-AU"/>
        </w:rPr>
        <w:t>Robbins</w:t>
      </w:r>
      <w:r w:rsidR="000C224D">
        <w:rPr>
          <w:rFonts w:eastAsia="Calibri"/>
          <w:lang w:val="en-AU"/>
        </w:rPr>
        <w:t xml:space="preserve"> et al., </w:t>
      </w:r>
      <w:r w:rsidRPr="00015BF6">
        <w:rPr>
          <w:rFonts w:eastAsia="Calibri"/>
          <w:lang w:val="en-AU"/>
        </w:rPr>
        <w:t>2013</w:t>
      </w:r>
      <w:r w:rsidRPr="00015BF6">
        <w:rPr>
          <w:lang w:val="en-AU"/>
        </w:rPr>
        <w:t>).</w:t>
      </w:r>
      <w:r w:rsidR="00211EAC" w:rsidRPr="00015BF6">
        <w:rPr>
          <w:lang w:val="en-AU"/>
        </w:rPr>
        <w:t xml:space="preserve"> </w:t>
      </w:r>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ins w:id="165" w:author="Martin Whiting" w:date="2019-02-05T17:33:00Z">
        <w:r w:rsidR="00D71F7F">
          <w:rPr>
            <w:lang w:val="en-AU"/>
          </w:rPr>
          <w:t>, although</w:t>
        </w:r>
      </w:ins>
      <w:del w:id="166" w:author="Martin Whiting" w:date="2019-02-05T17:33:00Z">
        <w:r w:rsidR="006A4BC2" w:rsidRPr="006A4BC2" w:rsidDel="00D71F7F">
          <w:rPr>
            <w:lang w:val="en-AU"/>
          </w:rPr>
          <w:delText>;</w:delText>
        </w:r>
      </w:del>
      <w:r w:rsidR="006A4BC2" w:rsidRPr="006A4BC2">
        <w:rPr>
          <w:lang w:val="en-AU"/>
        </w:rPr>
        <w:t xml:space="preserve"> differences in </w:t>
      </w:r>
      <w:r w:rsidR="00211EAC" w:rsidRPr="006A4BC2">
        <w:rPr>
          <w:lang w:val="en-AU"/>
        </w:rPr>
        <w:t xml:space="preserve">methodology </w:t>
      </w:r>
      <w:r w:rsidR="006A4BC2" w:rsidRPr="006A4BC2">
        <w:rPr>
          <w:lang w:val="en-AU"/>
        </w:rPr>
        <w:t xml:space="preserve">might account for </w:t>
      </w:r>
      <w:del w:id="167" w:author="Martin Whiting" w:date="2019-02-05T17:33:00Z">
        <w:r w:rsidR="006A4BC2" w:rsidRPr="006A4BC2" w:rsidDel="00D71F7F">
          <w:rPr>
            <w:lang w:val="en-AU"/>
          </w:rPr>
          <w:delText xml:space="preserve">some </w:delText>
        </w:r>
      </w:del>
      <w:ins w:id="168" w:author="Martin Whiting" w:date="2019-02-05T17:33:00Z">
        <w:r w:rsidR="00D71F7F">
          <w:rPr>
            <w:lang w:val="en-AU"/>
          </w:rPr>
          <w:t>the</w:t>
        </w:r>
        <w:r w:rsidR="00D71F7F" w:rsidRPr="006A4BC2">
          <w:rPr>
            <w:lang w:val="en-AU"/>
          </w:rPr>
          <w:t xml:space="preserve"> </w:t>
        </w:r>
      </w:ins>
      <w:r w:rsidR="006A4BC2" w:rsidRPr="006A4BC2">
        <w:rPr>
          <w:lang w:val="en-AU"/>
        </w:rPr>
        <w:t>mixed results</w:t>
      </w:r>
      <w:r w:rsidR="00211EAC" w:rsidRPr="006A4BC2">
        <w:rPr>
          <w:lang w:val="en-AU"/>
        </w:rPr>
        <w:t>.</w:t>
      </w:r>
    </w:p>
    <w:p w14:paraId="282D795A" w14:textId="394A123F" w:rsidR="005516ED" w:rsidRPr="00FA195B" w:rsidRDefault="00BF448F" w:rsidP="00FA195B">
      <w:pPr>
        <w:rPr>
          <w:lang w:val="en-AU"/>
        </w:rPr>
      </w:pPr>
      <w:del w:id="169" w:author="Martin Whiting" w:date="2019-02-05T17:34:00Z">
        <w:r w:rsidRPr="00015BF6" w:rsidDel="00D71F7F">
          <w:rPr>
            <w:lang w:val="en-AU"/>
          </w:rPr>
          <w:delText>Undoubtedly,</w:delText>
        </w:r>
      </w:del>
      <w:ins w:id="170" w:author="Martin Whiting" w:date="2019-02-05T17:34:00Z">
        <w:r w:rsidR="00D71F7F">
          <w:rPr>
            <w:lang w:val="en-AU"/>
          </w:rPr>
          <w:t>While</w:t>
        </w:r>
      </w:ins>
      <w:r w:rsidRPr="00015BF6">
        <w:rPr>
          <w:lang w:val="en-AU"/>
        </w:rPr>
        <w:t xml:space="preserve"> avoiding </w:t>
      </w:r>
      <w:r w:rsidR="00F728F2">
        <w:rPr>
          <w:lang w:val="en-AU"/>
        </w:rPr>
        <w:t>harmful</w:t>
      </w:r>
      <w:r w:rsidRPr="00015BF6">
        <w:rPr>
          <w:lang w:val="en-AU"/>
        </w:rPr>
        <w:t xml:space="preserve"> food </w:t>
      </w:r>
      <w:r w:rsidR="00F728F2">
        <w:rPr>
          <w:lang w:val="en-AU"/>
        </w:rPr>
        <w:t>is</w:t>
      </w:r>
      <w:r w:rsidRPr="00015BF6">
        <w:rPr>
          <w:lang w:val="en-AU"/>
        </w:rPr>
        <w:t xml:space="preserve"> important</w:t>
      </w:r>
      <w:r w:rsidR="00F728F2">
        <w:rPr>
          <w:lang w:val="en-AU"/>
        </w:rPr>
        <w:t>,</w:t>
      </w:r>
      <w:r w:rsidRPr="00015BF6">
        <w:rPr>
          <w:lang w:val="en-AU"/>
        </w:rPr>
        <w:t xml:space="preserve"> </w:t>
      </w:r>
      <w:r w:rsidR="00F728F2">
        <w:rPr>
          <w:lang w:val="en-AU"/>
        </w:rPr>
        <w:t>e</w:t>
      </w:r>
      <w:r w:rsidRPr="00015BF6">
        <w:rPr>
          <w:lang w:val="en-AU"/>
        </w:rPr>
        <w:t>scaping predators is</w:t>
      </w:r>
      <w:del w:id="171" w:author="Martin Whiting" w:date="2019-02-05T17:34:00Z">
        <w:r w:rsidRPr="00015BF6" w:rsidDel="00D71F7F">
          <w:rPr>
            <w:lang w:val="en-AU"/>
          </w:rPr>
          <w:delText>,</w:delText>
        </w:r>
      </w:del>
      <w:r w:rsidRPr="00015BF6">
        <w:rPr>
          <w:lang w:val="en-AU"/>
        </w:rPr>
        <w:t xml:space="preserve"> </w:t>
      </w:r>
      <w:del w:id="172" w:author="Martin Whiting" w:date="2019-02-05T17:34:00Z">
        <w:r w:rsidRPr="00015BF6" w:rsidDel="00D71F7F">
          <w:rPr>
            <w:lang w:val="en-AU"/>
          </w:rPr>
          <w:delText xml:space="preserve">however, </w:delText>
        </w:r>
      </w:del>
      <w:r w:rsidRPr="00015BF6">
        <w:rPr>
          <w:lang w:val="en-AU"/>
        </w:rPr>
        <w:t xml:space="preserve">no less </w:t>
      </w:r>
      <w:r w:rsidR="00F728F2">
        <w:rPr>
          <w:lang w:val="en-AU"/>
        </w:rPr>
        <w:t>crucial for survival</w:t>
      </w:r>
      <w:r w:rsidRPr="00015BF6">
        <w:rPr>
          <w:lang w:val="en-AU"/>
        </w:rPr>
        <w:t xml:space="preserve">. </w:t>
      </w:r>
      <w:r w:rsidR="005161FE">
        <w:rPr>
          <w:rFonts w:eastAsia="Calibri"/>
          <w:lang w:val="en-AU"/>
        </w:rPr>
        <w:t>I</w:t>
      </w:r>
      <w:r w:rsidR="005161FE" w:rsidRPr="00015BF6">
        <w:rPr>
          <w:rFonts w:eastAsia="Calibri"/>
          <w:lang w:val="en-AU"/>
        </w:rPr>
        <w:t>n their natural habitat, curly-tailed lizards (</w:t>
      </w:r>
      <w:proofErr w:type="spellStart"/>
      <w:r w:rsidR="005161FE" w:rsidRPr="00015BF6">
        <w:rPr>
          <w:rFonts w:eastAsia="Calibri"/>
          <w:i/>
          <w:lang w:val="en-AU"/>
        </w:rPr>
        <w:t>Leiocephalus</w:t>
      </w:r>
      <w:proofErr w:type="spellEnd"/>
      <w:r w:rsidR="005161FE" w:rsidRPr="00015BF6">
        <w:rPr>
          <w:rFonts w:eastAsia="Calibri"/>
          <w:i/>
          <w:lang w:val="en-AU"/>
        </w:rPr>
        <w:t xml:space="preserve"> </w:t>
      </w:r>
      <w:proofErr w:type="spellStart"/>
      <w:r w:rsidR="005161FE" w:rsidRPr="00015BF6">
        <w:rPr>
          <w:rFonts w:eastAsia="Calibri"/>
          <w:i/>
          <w:lang w:val="en-AU"/>
        </w:rPr>
        <w:t>schreibersii</w:t>
      </w:r>
      <w:proofErr w:type="spellEnd"/>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one capture event (</w:t>
      </w:r>
      <w:proofErr w:type="spellStart"/>
      <w:r w:rsidR="005161FE" w:rsidRPr="00015BF6">
        <w:rPr>
          <w:rFonts w:eastAsia="Calibri"/>
          <w:lang w:val="en-AU"/>
        </w:rPr>
        <w:t>Marcellini</w:t>
      </w:r>
      <w:proofErr w:type="spellEnd"/>
      <w:r w:rsidR="005161FE" w:rsidRPr="00015BF6">
        <w:rPr>
          <w:rFonts w:eastAsia="Calibri"/>
          <w:lang w:val="en-AU"/>
        </w:rPr>
        <w:t xml:space="preserve"> &amp; </w:t>
      </w:r>
      <w:proofErr w:type="spellStart"/>
      <w:r w:rsidR="005161FE" w:rsidRPr="00015BF6">
        <w:rPr>
          <w:rFonts w:eastAsia="Calibri"/>
          <w:lang w:val="en-AU"/>
        </w:rPr>
        <w:t>Jenssen</w:t>
      </w:r>
      <w:proofErr w:type="spellEnd"/>
      <w:r w:rsidR="005161FE" w:rsidRPr="00015BF6">
        <w:rPr>
          <w:rFonts w:eastAsia="Calibri"/>
          <w:lang w:val="en-AU"/>
        </w:rPr>
        <w:t>, 1991).</w:t>
      </w:r>
      <w:r w:rsidR="005161FE">
        <w:rPr>
          <w:lang w:val="en-AU"/>
        </w:rPr>
        <w:t xml:space="preserve"> </w:t>
      </w:r>
      <w:r w:rsidR="005B3BBC">
        <w:rPr>
          <w:lang w:val="en-AU"/>
        </w:rPr>
        <w:t>In</w:t>
      </w:r>
      <w:r w:rsidRPr="00015BF6">
        <w:rPr>
          <w:lang w:val="en-AU"/>
        </w:rPr>
        <w:t xml:space="preserve"> male eastern fence lizards</w:t>
      </w:r>
      <w:r w:rsidRPr="00015BF6">
        <w:rPr>
          <w:i/>
          <w:lang w:val="en-AU"/>
        </w:rPr>
        <w:t xml:space="preserve"> </w:t>
      </w:r>
      <w:r w:rsidR="005B3BBC">
        <w:rPr>
          <w:lang w:val="en-AU"/>
        </w:rPr>
        <w:t>e</w:t>
      </w:r>
      <w:r w:rsidRPr="00015BF6">
        <w:rPr>
          <w:lang w:val="en-AU"/>
        </w:rPr>
        <w:t>scape behaviour was linked to corticosterone</w:t>
      </w:r>
      <w:ins w:id="173" w:author="Martin Whiting" w:date="2019-02-05T17:35:00Z">
        <w:r w:rsidR="00D71F7F">
          <w:rPr>
            <w:lang w:val="en-AU"/>
          </w:rPr>
          <w:t xml:space="preserve"> levels.</w:t>
        </w:r>
      </w:ins>
      <w:del w:id="174" w:author="Martin Whiting" w:date="2019-02-05T17:35:00Z">
        <w:r w:rsidRPr="00015BF6" w:rsidDel="00D71F7F">
          <w:rPr>
            <w:lang w:val="en-AU"/>
          </w:rPr>
          <w:delText>:</w:delText>
        </w:r>
      </w:del>
      <w:r w:rsidRPr="00015BF6">
        <w:rPr>
          <w:lang w:val="en-AU"/>
        </w:rPr>
        <w:t xml:space="preserve"> </w:t>
      </w:r>
      <w:del w:id="175" w:author="Martin Whiting" w:date="2019-02-05T17:35:00Z">
        <w:r w:rsidR="00BA6275" w:rsidDel="00D71F7F">
          <w:rPr>
            <w:lang w:val="en-AU"/>
          </w:rPr>
          <w:delText>c</w:delText>
        </w:r>
      </w:del>
      <w:ins w:id="176" w:author="Martin Whiting" w:date="2019-02-05T17:35:00Z">
        <w:r w:rsidR="00D71F7F">
          <w:rPr>
            <w:lang w:val="en-AU"/>
          </w:rPr>
          <w:t>C</w:t>
        </w:r>
      </w:ins>
      <w:r w:rsidRPr="00015BF6">
        <w:rPr>
          <w:lang w:val="en-AU"/>
        </w:rPr>
        <w:t>ompared to control animals</w:t>
      </w:r>
      <w:del w:id="177" w:author="Martin Whiting" w:date="2019-02-05T17:35:00Z">
        <w:r w:rsidRPr="00015BF6" w:rsidDel="00D71F7F">
          <w:rPr>
            <w:lang w:val="en-AU"/>
          </w:rPr>
          <w:delText>,</w:delText>
        </w:r>
      </w:del>
      <w:r w:rsidRPr="00015BF6">
        <w:rPr>
          <w:lang w:val="en-AU"/>
        </w:rPr>
        <w:t xml:space="preserve"> </w:t>
      </w:r>
      <w:r w:rsidR="00B9727C">
        <w:rPr>
          <w:lang w:val="en-AU"/>
        </w:rPr>
        <w:t>that</w:t>
      </w:r>
      <w:r w:rsidRPr="00015BF6">
        <w:rPr>
          <w:lang w:val="en-AU"/>
        </w:rPr>
        <w:t xml:space="preserve"> </w:t>
      </w:r>
      <w:del w:id="178" w:author="Martin Whiting" w:date="2019-02-05T17:35:00Z">
        <w:r w:rsidRPr="00015BF6" w:rsidDel="00D71F7F">
          <w:rPr>
            <w:lang w:val="en-AU"/>
          </w:rPr>
          <w:delText xml:space="preserve">showed </w:delText>
        </w:r>
      </w:del>
      <w:r w:rsidRPr="00015BF6">
        <w:rPr>
          <w:lang w:val="en-AU"/>
        </w:rPr>
        <w:t>increase</w:t>
      </w:r>
      <w:r w:rsidR="005B3BBC">
        <w:rPr>
          <w:lang w:val="en-AU"/>
        </w:rPr>
        <w:t>d</w:t>
      </w:r>
      <w:r w:rsidRPr="00015BF6">
        <w:rPr>
          <w:lang w:val="en-AU"/>
        </w:rPr>
        <w:t xml:space="preserve"> </w:t>
      </w:r>
      <w:ins w:id="179" w:author="Martin Whiting" w:date="2019-02-05T17:35:00Z">
        <w:r w:rsidR="00D71F7F">
          <w:rPr>
            <w:lang w:val="en-AU"/>
          </w:rPr>
          <w:t xml:space="preserve">their </w:t>
        </w:r>
      </w:ins>
      <w:r w:rsidRPr="00015BF6">
        <w:rPr>
          <w:lang w:val="en-AU"/>
        </w:rPr>
        <w:t>flight initiation distance</w:t>
      </w:r>
      <w:r w:rsidR="000A27FC">
        <w:rPr>
          <w:lang w:val="en-AU"/>
        </w:rPr>
        <w:t xml:space="preserve"> (FID)</w:t>
      </w:r>
      <w:r w:rsidRPr="00015BF6">
        <w:rPr>
          <w:lang w:val="en-AU"/>
        </w:rPr>
        <w:t xml:space="preserve"> and decreased hiding time, males </w:t>
      </w:r>
      <w:r w:rsidR="005B3BBC">
        <w:rPr>
          <w:lang w:val="en-AU"/>
        </w:rPr>
        <w:t>receiving</w:t>
      </w:r>
      <w:r w:rsidRPr="00015BF6">
        <w:rPr>
          <w:lang w:val="en-AU"/>
        </w:rPr>
        <w:t xml:space="preserve"> a corticosterone blocker showed no change in these behaviours and no retention 24</w:t>
      </w:r>
      <w:ins w:id="180" w:author="Martin Whiting" w:date="2019-02-05T17:36:00Z">
        <w:r w:rsidR="00D71F7F">
          <w:rPr>
            <w:lang w:val="en-AU"/>
          </w:rPr>
          <w:t xml:space="preserve"> </w:t>
        </w:r>
      </w:ins>
      <w:r w:rsidRPr="00015BF6">
        <w:rPr>
          <w:lang w:val="en-AU"/>
        </w:rPr>
        <w:t>h later (</w:t>
      </w:r>
      <w:proofErr w:type="spellStart"/>
      <w:r w:rsidRPr="00015BF6">
        <w:rPr>
          <w:rFonts w:eastAsia="Calibri"/>
          <w:lang w:val="en-AU"/>
        </w:rPr>
        <w:t>Thaker</w:t>
      </w:r>
      <w:proofErr w:type="spellEnd"/>
      <w:r w:rsidR="000C224D">
        <w:rPr>
          <w:rFonts w:eastAsia="Calibri"/>
          <w:lang w:val="en-AU"/>
        </w:rPr>
        <w:t xml:space="preserve"> et al.</w:t>
      </w:r>
      <w:r w:rsidRPr="00015BF6">
        <w:rPr>
          <w:rFonts w:eastAsia="Calibri"/>
          <w:lang w:val="en-AU"/>
        </w:rPr>
        <w:t>, 2010</w:t>
      </w:r>
      <w:r w:rsidRPr="00015BF6">
        <w:rPr>
          <w:lang w:val="en-AU"/>
        </w:rPr>
        <w:t xml:space="preserve">). </w:t>
      </w:r>
      <w:r w:rsidR="0090095A" w:rsidRPr="00015BF6">
        <w:rPr>
          <w:lang w:val="en-AU"/>
        </w:rPr>
        <w:t xml:space="preserve">Moreover, </w:t>
      </w:r>
      <w:commentRangeStart w:id="181"/>
      <w:r w:rsidR="0090095A" w:rsidRPr="00015BF6">
        <w:rPr>
          <w:lang w:val="en-AU"/>
        </w:rPr>
        <w:t>little</w:t>
      </w:r>
      <w:r w:rsidRPr="00015BF6">
        <w:rPr>
          <w:lang w:val="en-AU"/>
        </w:rPr>
        <w:t xml:space="preserve"> brown skinks </w:t>
      </w:r>
      <w:commentRangeEnd w:id="181"/>
      <w:r w:rsidR="00D71F7F">
        <w:rPr>
          <w:rStyle w:val="CommentReference"/>
        </w:rPr>
        <w:commentReference w:id="181"/>
      </w:r>
      <w:r w:rsidRPr="00015BF6">
        <w:rPr>
          <w:lang w:val="en-AU"/>
        </w:rPr>
        <w:t>(</w:t>
      </w:r>
      <w:proofErr w:type="spellStart"/>
      <w:r w:rsidRPr="00015BF6">
        <w:rPr>
          <w:i/>
          <w:lang w:val="en-AU"/>
        </w:rPr>
        <w:t>Scincella</w:t>
      </w:r>
      <w:proofErr w:type="spellEnd"/>
      <w:r w:rsidRPr="00015BF6">
        <w:rPr>
          <w:i/>
          <w:lang w:val="en-AU"/>
        </w:rPr>
        <w:t xml:space="preserve"> lateralis</w:t>
      </w:r>
      <w:r w:rsidRPr="00015BF6">
        <w:rPr>
          <w:lang w:val="en-AU"/>
        </w:rPr>
        <w:t xml:space="preserve">) used </w:t>
      </w:r>
      <w:r w:rsidR="008A4485">
        <w:rPr>
          <w:lang w:val="en-AU"/>
        </w:rPr>
        <w:t>horizontal and vertical stripes</w:t>
      </w:r>
      <w:r w:rsidRPr="00015BF6">
        <w:rPr>
          <w:lang w:val="en-AU"/>
        </w:rPr>
        <w:t xml:space="preserve"> to find a safe refuge but performed better when presented with vertical compared to horizontal</w:t>
      </w:r>
      <w:ins w:id="182" w:author="Martin Whiting" w:date="2019-02-05T17:36:00Z">
        <w:r w:rsidR="00D71F7F">
          <w:rPr>
            <w:lang w:val="en-AU"/>
          </w:rPr>
          <w:t>,</w:t>
        </w:r>
      </w:ins>
      <w:r w:rsidRPr="00015BF6">
        <w:rPr>
          <w:lang w:val="en-AU"/>
        </w:rPr>
        <w:t xml:space="preserve"> lines, presumably because of the nature of sheltering sites</w:t>
      </w:r>
      <w:ins w:id="183" w:author="Martin Whiting" w:date="2019-02-05T17:36:00Z">
        <w:r w:rsidR="00D71F7F">
          <w:rPr>
            <w:lang w:val="en-AU"/>
          </w:rPr>
          <w:t>,</w:t>
        </w:r>
      </w:ins>
      <w:r w:rsidRPr="00015BF6">
        <w:rPr>
          <w:lang w:val="en-AU"/>
        </w:rPr>
        <w:t xml:space="preserve"> which are at the base of trees (</w:t>
      </w:r>
      <w:proofErr w:type="spellStart"/>
      <w:r w:rsidRPr="00015BF6">
        <w:rPr>
          <w:rFonts w:eastAsia="Calibri"/>
          <w:lang w:val="en-AU"/>
        </w:rPr>
        <w:t>Paulissen</w:t>
      </w:r>
      <w:proofErr w:type="spellEnd"/>
      <w:r w:rsidRPr="00015BF6">
        <w:rPr>
          <w:rFonts w:eastAsia="Calibri"/>
          <w:lang w:val="en-AU"/>
        </w:rPr>
        <w:t>, 2014</w:t>
      </w:r>
      <w:r w:rsidRPr="00015BF6">
        <w:rPr>
          <w:lang w:val="en-AU"/>
        </w:rPr>
        <w:t>).</w:t>
      </w:r>
      <w:r w:rsidR="0090095A" w:rsidRPr="00015BF6">
        <w:rPr>
          <w:lang w:val="en-AU"/>
        </w:rPr>
        <w:t xml:space="preserve"> Lizards </w:t>
      </w:r>
      <w:r w:rsidR="00E0727D">
        <w:rPr>
          <w:lang w:val="en-AU"/>
        </w:rPr>
        <w:t>do</w:t>
      </w:r>
      <w:ins w:id="184" w:author="Martin Whiting" w:date="2019-02-05T17:37:00Z">
        <w:r w:rsidR="00D71F7F">
          <w:rPr>
            <w:lang w:val="en-AU"/>
          </w:rPr>
          <w:t xml:space="preserve"> </w:t>
        </w:r>
      </w:ins>
      <w:r w:rsidR="00E0727D">
        <w:rPr>
          <w:lang w:val="en-AU"/>
        </w:rPr>
        <w:t>n</w:t>
      </w:r>
      <w:del w:id="185" w:author="Martin Whiting" w:date="2019-02-05T17:37:00Z">
        <w:r w:rsidR="00E0727D" w:rsidDel="00D71F7F">
          <w:rPr>
            <w:lang w:val="en-AU"/>
          </w:rPr>
          <w:delText>’</w:delText>
        </w:r>
      </w:del>
      <w:ins w:id="186" w:author="Martin Whiting" w:date="2019-02-05T17:37:00Z">
        <w:r w:rsidR="00D71F7F">
          <w:rPr>
            <w:lang w:val="en-AU"/>
          </w:rPr>
          <w:t>o</w:t>
        </w:r>
      </w:ins>
      <w:r w:rsidR="00E0727D">
        <w:rPr>
          <w:lang w:val="en-AU"/>
        </w:rPr>
        <w:t>t</w:t>
      </w:r>
      <w:r w:rsidR="0090095A" w:rsidRPr="00015BF6">
        <w:rPr>
          <w:lang w:val="en-AU"/>
        </w:rPr>
        <w:t xml:space="preserve"> just use pattern to </w:t>
      </w:r>
      <w:r w:rsidR="00E0727D">
        <w:rPr>
          <w:lang w:val="en-AU"/>
        </w:rPr>
        <w:t>choose</w:t>
      </w:r>
      <w:r w:rsidR="0090095A" w:rsidRPr="00015BF6">
        <w:rPr>
          <w:lang w:val="en-AU"/>
        </w:rPr>
        <w:t xml:space="preserve"> a ‘safe’ refuge</w:t>
      </w:r>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Pr="00015BF6">
        <w:rPr>
          <w:lang w:val="en-AU"/>
        </w:rPr>
        <w:t xml:space="preserve">Male delicate skinks </w:t>
      </w:r>
      <w:r w:rsidRPr="00015BF6">
        <w:rPr>
          <w:rFonts w:cs="Arial"/>
          <w:szCs w:val="22"/>
          <w:lang w:val="en-AU"/>
        </w:rPr>
        <w:t>(</w:t>
      </w:r>
      <w:proofErr w:type="spellStart"/>
      <w:r w:rsidRPr="00015BF6">
        <w:rPr>
          <w:rFonts w:cs="Arial"/>
          <w:i/>
          <w:szCs w:val="22"/>
          <w:lang w:val="en-AU"/>
        </w:rPr>
        <w:t>Lampropholis</w:t>
      </w:r>
      <w:proofErr w:type="spellEnd"/>
      <w:r w:rsidRPr="00015BF6">
        <w:rPr>
          <w:rFonts w:cs="Arial"/>
          <w:i/>
          <w:szCs w:val="22"/>
          <w:lang w:val="en-AU"/>
        </w:rPr>
        <w:t xml:space="preserve"> </w:t>
      </w:r>
      <w:proofErr w:type="spellStart"/>
      <w:r w:rsidRPr="00015BF6">
        <w:rPr>
          <w:rFonts w:cs="Arial"/>
          <w:i/>
          <w:szCs w:val="22"/>
          <w:lang w:val="en-AU"/>
        </w:rPr>
        <w:t>delicat</w:t>
      </w:r>
      <w:r w:rsidR="00B35009">
        <w:rPr>
          <w:rFonts w:cs="Arial"/>
          <w:i/>
          <w:szCs w:val="22"/>
          <w:lang w:val="en-AU"/>
        </w:rPr>
        <w:t>a</w:t>
      </w:r>
      <w:proofErr w:type="spellEnd"/>
      <w:r w:rsidRPr="00015BF6">
        <w:rPr>
          <w:rFonts w:cs="Arial"/>
          <w:szCs w:val="22"/>
          <w:lang w:val="en-AU"/>
        </w:rPr>
        <w:t>)</w:t>
      </w:r>
      <w:r w:rsidR="00FA195B">
        <w:rPr>
          <w:rFonts w:cs="Arial"/>
          <w:szCs w:val="22"/>
          <w:lang w:val="en-AU"/>
        </w:rPr>
        <w:t>, for instance,</w:t>
      </w:r>
      <w:r w:rsidRPr="00015BF6">
        <w:rPr>
          <w:rFonts w:cs="Arial"/>
          <w:szCs w:val="22"/>
          <w:lang w:val="en-AU"/>
        </w:rPr>
        <w:t xml:space="preserve"> escape</w:t>
      </w:r>
      <w:r w:rsidR="00E0727D">
        <w:rPr>
          <w:rFonts w:cs="Arial"/>
          <w:szCs w:val="22"/>
          <w:lang w:val="en-AU"/>
        </w:rPr>
        <w:t>d</w:t>
      </w:r>
      <w:r w:rsidRPr="00015BF6">
        <w:rPr>
          <w:rFonts w:cs="Arial"/>
          <w:szCs w:val="22"/>
          <w:lang w:val="en-AU"/>
        </w:rPr>
        <w:t xml:space="preserve"> a simulated predator attack into a ‘safe’ refuge using location </w:t>
      </w:r>
      <w:r w:rsidR="00E0727D">
        <w:rPr>
          <w:rFonts w:cs="Arial"/>
          <w:szCs w:val="22"/>
          <w:lang w:val="en-AU"/>
        </w:rPr>
        <w:t>or</w:t>
      </w:r>
      <w:r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environments</w:t>
      </w:r>
      <w:r w:rsidR="00E0727D">
        <w:rPr>
          <w:rFonts w:cs="Arial"/>
          <w:szCs w:val="22"/>
          <w:lang w:val="en-AU"/>
        </w:rPr>
        <w:t xml:space="preserve"> </w:t>
      </w:r>
      <w:r w:rsidRPr="00015BF6">
        <w:rPr>
          <w:rFonts w:cs="Arial"/>
          <w:szCs w:val="22"/>
          <w:lang w:val="en-AU"/>
        </w:rPr>
        <w:t>(Kang</w:t>
      </w:r>
      <w:r w:rsidR="000C224D">
        <w:rPr>
          <w:rFonts w:cs="Arial"/>
          <w:szCs w:val="22"/>
          <w:lang w:val="en-AU"/>
        </w:rPr>
        <w:t xml:space="preserve"> et al.</w:t>
      </w:r>
      <w:r w:rsidRPr="00015BF6">
        <w:rPr>
          <w:rFonts w:cs="Arial"/>
          <w:szCs w:val="22"/>
          <w:lang w:val="en-AU"/>
        </w:rPr>
        <w:t>, 2018). Besides population effects, developmental conditions can also alter escape behaviour. Hatchling White’s skin</w:t>
      </w:r>
      <w:ins w:id="187" w:author="Martin Whiting" w:date="2019-02-05T17:37:00Z">
        <w:r w:rsidR="00D71F7F">
          <w:rPr>
            <w:rFonts w:cs="Arial"/>
            <w:szCs w:val="22"/>
            <w:lang w:val="en-AU"/>
          </w:rPr>
          <w:t>k</w:t>
        </w:r>
      </w:ins>
      <w:r w:rsidRPr="00015BF6">
        <w:rPr>
          <w:rFonts w:cs="Arial"/>
          <w:szCs w:val="22"/>
          <w:lang w:val="en-AU"/>
        </w:rPr>
        <w:t>s (</w:t>
      </w:r>
      <w:r w:rsidRPr="00015BF6">
        <w:rPr>
          <w:rFonts w:cs="Arial"/>
          <w:i/>
          <w:szCs w:val="22"/>
          <w:lang w:val="en-AU"/>
        </w:rPr>
        <w:t>Liopholis whitii</w:t>
      </w:r>
      <w:r w:rsidRPr="00015BF6">
        <w:rPr>
          <w:rFonts w:cs="Arial"/>
          <w:szCs w:val="22"/>
          <w:lang w:val="en-AU"/>
        </w:rPr>
        <w:t xml:space="preserve">) whose mothers received </w:t>
      </w:r>
      <w:r w:rsidR="005B0472">
        <w:rPr>
          <w:rFonts w:cs="Arial"/>
          <w:szCs w:val="22"/>
          <w:lang w:val="en-AU"/>
        </w:rPr>
        <w:t xml:space="preserve">a </w:t>
      </w:r>
      <w:r w:rsidRPr="00015BF6">
        <w:rPr>
          <w:rFonts w:cs="Arial"/>
          <w:szCs w:val="22"/>
          <w:lang w:val="en-AU"/>
        </w:rPr>
        <w:t xml:space="preserve">low resource treatment were more likely to </w:t>
      </w:r>
      <w:r w:rsidR="005B0472">
        <w:rPr>
          <w:rFonts w:cs="Arial"/>
          <w:szCs w:val="22"/>
          <w:lang w:val="en-AU"/>
        </w:rPr>
        <w:t>escape into</w:t>
      </w:r>
      <w:r w:rsidRPr="00015BF6">
        <w:rPr>
          <w:rFonts w:cs="Arial"/>
          <w:szCs w:val="22"/>
          <w:lang w:val="en-AU"/>
        </w:rPr>
        <w:t xml:space="preserve"> a ‘safe’ refuge compared to hatchlings from mothers receiving </w:t>
      </w:r>
      <w:r w:rsidR="005B0472">
        <w:rPr>
          <w:rFonts w:cs="Arial"/>
          <w:szCs w:val="22"/>
          <w:lang w:val="en-AU"/>
        </w:rPr>
        <w:t xml:space="preserve">a </w:t>
      </w:r>
      <w:r w:rsidRPr="00015BF6">
        <w:rPr>
          <w:rFonts w:cs="Arial"/>
          <w:szCs w:val="22"/>
          <w:lang w:val="en-AU"/>
        </w:rPr>
        <w:t>high resource treatment</w:t>
      </w:r>
      <w:r w:rsidR="005B0472">
        <w:rPr>
          <w:rFonts w:cs="Arial"/>
          <w:szCs w:val="22"/>
          <w:lang w:val="en-AU"/>
        </w:rPr>
        <w:t xml:space="preserve"> (</w:t>
      </w:r>
      <w:r w:rsidRPr="00015BF6">
        <w:rPr>
          <w:rFonts w:cs="Arial"/>
          <w:szCs w:val="22"/>
          <w:lang w:val="en-AU"/>
        </w:rPr>
        <w:t>Munch et al., 2018</w:t>
      </w:r>
      <w:r w:rsidR="004D218D">
        <w:rPr>
          <w:rFonts w:cs="Arial"/>
          <w:szCs w:val="22"/>
          <w:lang w:val="en-AU"/>
        </w:rPr>
        <w:t>a</w:t>
      </w:r>
      <w:r w:rsidRPr="00015BF6">
        <w:rPr>
          <w:rFonts w:cs="Arial"/>
          <w:szCs w:val="22"/>
          <w:lang w:val="en-AU"/>
        </w:rPr>
        <w:t>).</w:t>
      </w:r>
      <w:r w:rsidR="00FA195B">
        <w:rPr>
          <w:rFonts w:cs="Arial"/>
          <w:szCs w:val="22"/>
          <w:lang w:val="en-AU"/>
        </w:rPr>
        <w:t xml:space="preserve"> </w:t>
      </w:r>
    </w:p>
    <w:p w14:paraId="09AF0C0D" w14:textId="2C46E5E1" w:rsidR="004F5A9C" w:rsidRPr="009947CA" w:rsidRDefault="004F5A9C" w:rsidP="009947CA">
      <w:pPr>
        <w:rPr>
          <w:lang w:val="en-AU"/>
        </w:rPr>
      </w:pPr>
      <w:r>
        <w:rPr>
          <w:lang w:val="en-AU"/>
        </w:rPr>
        <w:t xml:space="preserve">Similarly significant for survival is to </w:t>
      </w:r>
      <w:r w:rsidR="00A45890">
        <w:rPr>
          <w:lang w:val="en-AU"/>
        </w:rPr>
        <w:t>a</w:t>
      </w:r>
      <w:r w:rsidR="00210407" w:rsidRPr="00015BF6">
        <w:rPr>
          <w:lang w:val="en-AU"/>
        </w:rPr>
        <w:t>void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(Shettleworth, 2009). </w:t>
      </w:r>
      <w:del w:id="188" w:author="Martin Whiting" w:date="2019-02-05T17:38:00Z">
        <w:r w:rsidR="009947CA" w:rsidDel="0084047C">
          <w:rPr>
            <w:lang w:val="en-AU"/>
          </w:rPr>
          <w:delText xml:space="preserve">A </w:delText>
        </w:r>
        <w:r w:rsidR="009947CA" w:rsidDel="0084047C">
          <w:rPr>
            <w:rFonts w:eastAsia="Calibri"/>
            <w:lang w:val="en-AU"/>
          </w:rPr>
          <w:delText>g</w:delText>
        </w:r>
        <w:r w:rsidR="00210407" w:rsidRPr="00015BF6" w:rsidDel="0084047C">
          <w:rPr>
            <w:rFonts w:eastAsia="Calibri"/>
            <w:lang w:val="en-AU"/>
          </w:rPr>
          <w:delText>roup of b</w:delText>
        </w:r>
      </w:del>
      <w:ins w:id="189" w:author="Martin Whiting" w:date="2019-02-05T17:38:00Z">
        <w:r w:rsidR="0084047C">
          <w:rPr>
            <w:rFonts w:eastAsia="Calibri"/>
            <w:lang w:val="en-AU"/>
          </w:rPr>
          <w:t>B</w:t>
        </w:r>
      </w:ins>
      <w:r w:rsidR="00210407" w:rsidRPr="00015BF6">
        <w:rPr>
          <w:rFonts w:eastAsia="Calibri"/>
          <w:lang w:val="en-AU"/>
        </w:rPr>
        <w:t>rown anoles (</w:t>
      </w:r>
      <w:r w:rsidR="00210407" w:rsidRPr="00015BF6">
        <w:rPr>
          <w:rFonts w:eastAsia="Calibri"/>
          <w:i/>
          <w:lang w:val="en-AU"/>
        </w:rPr>
        <w:t xml:space="preserve">Anolis </w:t>
      </w:r>
      <w:proofErr w:type="spellStart"/>
      <w:r w:rsidR="00210407" w:rsidRPr="00015BF6">
        <w:rPr>
          <w:rFonts w:eastAsia="Calibri"/>
          <w:i/>
          <w:lang w:val="en-AU"/>
        </w:rPr>
        <w:t>sagrei</w:t>
      </w:r>
      <w:proofErr w:type="spellEnd"/>
      <w:r w:rsidR="00210407" w:rsidRPr="00015BF6">
        <w:rPr>
          <w:rFonts w:eastAsia="Calibri"/>
          <w:lang w:val="en-AU"/>
        </w:rPr>
        <w:t>),</w:t>
      </w:r>
      <w:r w:rsidR="00A45890">
        <w:rPr>
          <w:rFonts w:eastAsia="Calibri"/>
          <w:lang w:val="en-AU"/>
        </w:rPr>
        <w:t xml:space="preserve"> </w:t>
      </w:r>
      <w:del w:id="190" w:author="Martin Whiting" w:date="2019-02-05T17:38:00Z">
        <w:r w:rsidR="00A45890" w:rsidDel="0084047C">
          <w:rPr>
            <w:rFonts w:eastAsia="Calibri"/>
            <w:lang w:val="en-AU"/>
          </w:rPr>
          <w:delText>for example,</w:delText>
        </w:r>
        <w:r w:rsidR="00210407" w:rsidRPr="00015BF6" w:rsidDel="0084047C">
          <w:rPr>
            <w:rFonts w:eastAsia="Calibri"/>
            <w:lang w:val="en-AU"/>
          </w:rPr>
          <w:delText xml:space="preserve"> </w:delText>
        </w:r>
      </w:del>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t>
      </w:r>
      <w:r w:rsidR="00210407" w:rsidRPr="00015BF6">
        <w:rPr>
          <w:rFonts w:eastAsia="Calibri"/>
          <w:lang w:val="en-AU"/>
        </w:rPr>
        <w:lastRenderedPageBreak/>
        <w:t>whenever group one was shocked</w:t>
      </w:r>
      <w:ins w:id="191" w:author="Martin Whiting" w:date="2019-02-05T17:38:00Z">
        <w:r w:rsidR="0084047C">
          <w:rPr>
            <w:rFonts w:eastAsia="Calibri"/>
            <w:lang w:val="en-AU"/>
          </w:rPr>
          <w:t>,</w:t>
        </w:r>
      </w:ins>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w:t>
      </w:r>
      <w:proofErr w:type="spellStart"/>
      <w:r w:rsidR="00210407" w:rsidRPr="00015BF6">
        <w:rPr>
          <w:rFonts w:eastAsia="Calibri"/>
          <w:lang w:val="en-AU"/>
        </w:rPr>
        <w:t>Punzo</w:t>
      </w:r>
      <w:proofErr w:type="spellEnd"/>
      <w:r w:rsidR="00210407" w:rsidRPr="00015BF6">
        <w:rPr>
          <w:rFonts w:eastAsia="Calibri"/>
          <w:lang w:val="en-AU"/>
        </w:rPr>
        <w:t xml:space="preserve">, 1985). </w:t>
      </w:r>
      <w:r w:rsidR="009947CA">
        <w:rPr>
          <w:rFonts w:eastAsia="Calibri"/>
          <w:lang w:val="en-AU"/>
        </w:rPr>
        <w:t>Furthermore, 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 xml:space="preserve">Anolis </w:t>
      </w:r>
      <w:proofErr w:type="spellStart"/>
      <w:r w:rsidR="009947CA" w:rsidRPr="009947CA">
        <w:rPr>
          <w:rFonts w:eastAsia="Calibri"/>
          <w:i/>
          <w:lang w:val="en-AU"/>
        </w:rPr>
        <w:t>grahami</w:t>
      </w:r>
      <w:proofErr w:type="spellEnd"/>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w:t>
      </w:r>
      <w:ins w:id="192" w:author="Martin Whiting" w:date="2019-02-05T17:39:00Z">
        <w:r w:rsidR="0084047C">
          <w:rPr>
            <w:rFonts w:eastAsia="Calibri"/>
            <w:lang w:val="en-AU"/>
          </w:rPr>
          <w:t>f</w:t>
        </w:r>
      </w:ins>
      <w:r w:rsidR="009947CA" w:rsidRPr="009947CA">
        <w:rPr>
          <w:rFonts w:eastAsia="Calibri"/>
          <w:lang w:val="en-AU"/>
        </w:rPr>
        <w:t xml:space="preserve">f their perch </w:t>
      </w:r>
      <w:r w:rsidR="009947CA">
        <w:rPr>
          <w:rFonts w:eastAsia="Calibri"/>
          <w:lang w:val="en-AU"/>
        </w:rPr>
        <w:t xml:space="preserve">by leaving the perch after hearing a </w:t>
      </w:r>
      <w:del w:id="193" w:author="Martin Whiting" w:date="2019-02-05T17:41:00Z">
        <w:r w:rsidR="009947CA" w:rsidDel="0084047C">
          <w:rPr>
            <w:rFonts w:eastAsia="Calibri"/>
            <w:lang w:val="en-AU"/>
          </w:rPr>
          <w:delText xml:space="preserve">tone </w:delText>
        </w:r>
      </w:del>
      <w:ins w:id="194" w:author="Martin Whiting" w:date="2019-02-05T17:41:00Z">
        <w:r w:rsidR="0084047C">
          <w:rPr>
            <w:rFonts w:eastAsia="Calibri"/>
            <w:lang w:val="en-AU"/>
          </w:rPr>
          <w:t xml:space="preserve">sound </w:t>
        </w:r>
      </w:ins>
      <w:r w:rsidR="009947CA" w:rsidRPr="009947CA">
        <w:rPr>
          <w:rFonts w:eastAsia="Calibri"/>
        </w:rPr>
        <w:t>(</w:t>
      </w:r>
      <w:proofErr w:type="spellStart"/>
      <w:r w:rsidR="009947CA" w:rsidRPr="009947CA">
        <w:rPr>
          <w:rFonts w:eastAsiaTheme="minorHAnsi"/>
        </w:rPr>
        <w:t>Rothblum</w:t>
      </w:r>
      <w:proofErr w:type="spellEnd"/>
      <w:r w:rsidR="009947CA" w:rsidRPr="009947CA">
        <w:rPr>
          <w:rFonts w:eastAsiaTheme="minorHAnsi"/>
        </w:rPr>
        <w:t xml:space="preserve">, Watkins, &amp; </w:t>
      </w:r>
      <w:proofErr w:type="spellStart"/>
      <w:r w:rsidR="009947CA" w:rsidRPr="009947CA">
        <w:rPr>
          <w:rFonts w:eastAsiaTheme="minorHAnsi"/>
        </w:rPr>
        <w:t>Jenssen</w:t>
      </w:r>
      <w:proofErr w:type="spellEnd"/>
      <w:r w:rsidR="009947CA" w:rsidRPr="009947CA">
        <w:rPr>
          <w:rFonts w:eastAsiaTheme="minorHAnsi"/>
        </w:rPr>
        <w:t>, 1979)</w:t>
      </w:r>
      <w:r w:rsidR="009947CA">
        <w:rPr>
          <w:rFonts w:eastAsiaTheme="minorHAnsi"/>
        </w:rPr>
        <w:t>.</w:t>
      </w:r>
      <w:r w:rsidR="009947CA">
        <w:rPr>
          <w:lang w:val="en-AU"/>
        </w:rPr>
        <w:t xml:space="preserve"> </w:t>
      </w:r>
    </w:p>
    <w:p w14:paraId="1D0F8A7F" w14:textId="0B0F69AA" w:rsidR="00BF448F" w:rsidRDefault="005516ED" w:rsidP="0090095A">
      <w:pPr>
        <w:rPr>
          <w:rFonts w:eastAsia="Calibri"/>
          <w:lang w:val="en-AU"/>
        </w:rPr>
      </w:pPr>
      <w:r>
        <w:rPr>
          <w:rFonts w:eastAsia="Calibri"/>
          <w:lang w:val="en-AU"/>
        </w:rPr>
        <w:t xml:space="preserve">These examples </w:t>
      </w:r>
      <w:del w:id="195" w:author="Martin Whiting" w:date="2019-02-05T17:41:00Z">
        <w:r w:rsidDel="0084047C">
          <w:rPr>
            <w:rFonts w:eastAsia="Calibri"/>
            <w:lang w:val="en-AU"/>
          </w:rPr>
          <w:delText xml:space="preserve">provide </w:delText>
        </w:r>
      </w:del>
      <w:ins w:id="196" w:author="Martin Whiting" w:date="2019-02-05T17:41:00Z">
        <w:r w:rsidR="0084047C">
          <w:rPr>
            <w:rFonts w:eastAsia="Calibri"/>
            <w:lang w:val="en-AU"/>
          </w:rPr>
          <w:t xml:space="preserve">are </w:t>
        </w:r>
      </w:ins>
      <w:r w:rsidR="00261CFD">
        <w:rPr>
          <w:rFonts w:eastAsia="Calibri"/>
          <w:lang w:val="en-AU"/>
        </w:rPr>
        <w:t>evidence of</w:t>
      </w:r>
      <w:r>
        <w:rPr>
          <w:rFonts w:eastAsia="Calibri"/>
          <w:lang w:val="en-AU"/>
        </w:rPr>
        <w:t xml:space="preserve"> </w:t>
      </w:r>
      <w:r w:rsidR="005D1B96">
        <w:rPr>
          <w:rFonts w:eastAsia="Calibri"/>
          <w:lang w:val="en-AU"/>
        </w:rPr>
        <w:t xml:space="preserve">the </w:t>
      </w:r>
      <w:r w:rsidR="00B81A7A">
        <w:rPr>
          <w:rFonts w:eastAsia="Calibri"/>
          <w:lang w:val="en-AU"/>
        </w:rPr>
        <w:t>cues</w:t>
      </w:r>
      <w:r>
        <w:rPr>
          <w:rFonts w:eastAsia="Calibri"/>
          <w:lang w:val="en-AU"/>
        </w:rPr>
        <w:t xml:space="preserve"> </w:t>
      </w:r>
      <w:r w:rsidR="005D1B96">
        <w:rPr>
          <w:rFonts w:eastAsia="Calibri"/>
          <w:lang w:val="en-AU"/>
        </w:rPr>
        <w:t>reptiles are able</w:t>
      </w:r>
      <w:r>
        <w:rPr>
          <w:rFonts w:eastAsia="Calibri"/>
          <w:lang w:val="en-AU"/>
        </w:rPr>
        <w:t xml:space="preserve"> to </w:t>
      </w:r>
      <w:ins w:id="197" w:author="Martin Whiting" w:date="2019-02-05T17:41:00Z">
        <w:r w:rsidR="0084047C">
          <w:rPr>
            <w:rFonts w:eastAsia="Calibri"/>
            <w:lang w:val="en-AU"/>
          </w:rPr>
          <w:t xml:space="preserve">use to </w:t>
        </w:r>
      </w:ins>
      <w:r>
        <w:rPr>
          <w:rFonts w:eastAsia="Calibri"/>
          <w:lang w:val="en-AU"/>
        </w:rPr>
        <w:t xml:space="preserve">learn </w:t>
      </w:r>
      <w:r w:rsidR="005D1B96">
        <w:rPr>
          <w:rFonts w:eastAsia="Calibri"/>
          <w:lang w:val="en-AU"/>
        </w:rPr>
        <w:t xml:space="preserve">to </w:t>
      </w:r>
      <w:r>
        <w:rPr>
          <w:rFonts w:eastAsia="Calibri"/>
          <w:lang w:val="en-AU"/>
        </w:rPr>
        <w:t>avoid toxic food</w:t>
      </w:r>
      <w:r w:rsidR="005D1B96">
        <w:rPr>
          <w:rFonts w:eastAsia="Calibri"/>
          <w:lang w:val="en-AU"/>
        </w:rPr>
        <w:t>s,</w:t>
      </w:r>
      <w:r w:rsidR="00B81A7A">
        <w:rPr>
          <w:rFonts w:eastAsia="Calibri"/>
          <w:lang w:val="en-AU"/>
        </w:rPr>
        <w:t xml:space="preserve"> dangerous</w:t>
      </w:r>
      <w:r>
        <w:rPr>
          <w:rFonts w:eastAsia="Calibri"/>
          <w:lang w:val="en-AU"/>
        </w:rPr>
        <w:t xml:space="preserve"> predators</w:t>
      </w:r>
      <w:r w:rsidR="005D1B96">
        <w:rPr>
          <w:rFonts w:eastAsia="Calibri"/>
          <w:lang w:val="en-AU"/>
        </w:rPr>
        <w:t xml:space="preserve"> or adverse conditions</w:t>
      </w:r>
      <w:r>
        <w:rPr>
          <w:rFonts w:eastAsia="Calibri"/>
          <w:lang w:val="en-AU"/>
        </w:rPr>
        <w:t xml:space="preserve">. </w:t>
      </w:r>
      <w:r w:rsidR="00A7760D">
        <w:rPr>
          <w:rFonts w:eastAsia="Calibri"/>
          <w:lang w:val="en-AU"/>
        </w:rPr>
        <w:t>A</w:t>
      </w:r>
      <w:r w:rsidR="00C765C2">
        <w:rPr>
          <w:rFonts w:eastAsia="Calibri"/>
          <w:lang w:val="en-AU"/>
        </w:rPr>
        <w:t>l</w:t>
      </w:r>
      <w:r w:rsidR="00A7760D">
        <w:rPr>
          <w:rFonts w:eastAsia="Calibri"/>
          <w:lang w:val="en-AU"/>
        </w:rPr>
        <w:t xml:space="preserve">though some mechanisms </w:t>
      </w:r>
      <w:r w:rsidR="00C765C2">
        <w:rPr>
          <w:rFonts w:eastAsia="Calibri"/>
          <w:lang w:val="en-AU"/>
        </w:rPr>
        <w:t xml:space="preserve">were identified, much is still unexplained. </w:t>
      </w:r>
      <w:commentRangeStart w:id="198"/>
      <w:r w:rsidR="00C765C2">
        <w:rPr>
          <w:rFonts w:eastAsia="Calibri"/>
          <w:lang w:val="en-AU"/>
        </w:rPr>
        <w:t>Especially</w:t>
      </w:r>
      <w:commentRangeEnd w:id="198"/>
      <w:r w:rsidR="001F2DFD">
        <w:rPr>
          <w:rStyle w:val="CommentReference"/>
        </w:rPr>
        <w:commentReference w:id="198"/>
      </w:r>
      <w:r w:rsidR="00C765C2">
        <w:rPr>
          <w:rFonts w:eastAsia="Calibri"/>
          <w:lang w:val="en-AU"/>
        </w:rPr>
        <w:t>, why some species quickly avoid noxious food while others do</w:t>
      </w:r>
      <w:ins w:id="199" w:author="Martin Whiting" w:date="2019-02-05T17:41:00Z">
        <w:r w:rsidR="00FF1D93">
          <w:rPr>
            <w:rFonts w:eastAsia="Calibri"/>
            <w:lang w:val="en-AU"/>
          </w:rPr>
          <w:t xml:space="preserve"> </w:t>
        </w:r>
      </w:ins>
      <w:r w:rsidR="00C765C2">
        <w:rPr>
          <w:rFonts w:eastAsia="Calibri"/>
          <w:lang w:val="en-AU"/>
        </w:rPr>
        <w:t>n</w:t>
      </w:r>
      <w:del w:id="200" w:author="Martin Whiting" w:date="2019-02-05T17:41:00Z">
        <w:r w:rsidR="005D1B96" w:rsidDel="00FF1D93">
          <w:rPr>
            <w:rFonts w:eastAsia="Calibri"/>
            <w:lang w:val="en-AU"/>
          </w:rPr>
          <w:delText>’</w:delText>
        </w:r>
      </w:del>
      <w:ins w:id="201" w:author="Martin Whiting" w:date="2019-02-05T17:41:00Z">
        <w:r w:rsidR="00FF1D93">
          <w:rPr>
            <w:rFonts w:eastAsia="Calibri"/>
            <w:lang w:val="en-AU"/>
          </w:rPr>
          <w:t>o</w:t>
        </w:r>
      </w:ins>
      <w:r w:rsidR="00C765C2">
        <w:rPr>
          <w:rFonts w:eastAsia="Calibri"/>
          <w:lang w:val="en-AU"/>
        </w:rPr>
        <w:t xml:space="preserve">t is largely unexplored. </w:t>
      </w:r>
      <w:commentRangeStart w:id="202"/>
      <w:r w:rsidR="00C765C2">
        <w:rPr>
          <w:rFonts w:eastAsia="Calibri"/>
          <w:lang w:val="en-AU"/>
        </w:rPr>
        <w:t>Furthermore, investigation</w:t>
      </w:r>
      <w:del w:id="203" w:author="Martin Whiting" w:date="2019-02-05T17:42:00Z">
        <w:r w:rsidR="005D1B96" w:rsidDel="00FF1D93">
          <w:rPr>
            <w:rFonts w:eastAsia="Calibri"/>
            <w:lang w:val="en-AU"/>
          </w:rPr>
          <w:delText>s</w:delText>
        </w:r>
      </w:del>
      <w:r w:rsidR="00C765C2">
        <w:rPr>
          <w:rFonts w:eastAsia="Calibri"/>
          <w:lang w:val="en-AU"/>
        </w:rPr>
        <w:t xml:space="preserve"> into how species differ when successfully </w:t>
      </w:r>
      <w:del w:id="204" w:author="Martin Whiting" w:date="2019-02-05T17:42:00Z">
        <w:r w:rsidR="00C765C2" w:rsidDel="00FF1D93">
          <w:rPr>
            <w:rFonts w:eastAsia="Calibri"/>
            <w:lang w:val="en-AU"/>
          </w:rPr>
          <w:delText xml:space="preserve">inhabiting </w:delText>
        </w:r>
      </w:del>
      <w:ins w:id="205" w:author="Martin Whiting" w:date="2019-02-05T17:42:00Z">
        <w:r w:rsidR="00FF1D93">
          <w:rPr>
            <w:rFonts w:eastAsia="Calibri"/>
            <w:lang w:val="en-AU"/>
          </w:rPr>
          <w:t xml:space="preserve">colonising </w:t>
        </w:r>
      </w:ins>
      <w:r w:rsidR="00C765C2">
        <w:rPr>
          <w:rFonts w:eastAsia="Calibri"/>
          <w:lang w:val="en-AU"/>
        </w:rPr>
        <w:t xml:space="preserve">urban </w:t>
      </w:r>
      <w:r w:rsidR="005D1B96">
        <w:rPr>
          <w:rFonts w:eastAsia="Calibri"/>
          <w:lang w:val="en-AU"/>
        </w:rPr>
        <w:t>environments</w:t>
      </w:r>
      <w:r w:rsidR="00C765C2">
        <w:rPr>
          <w:rFonts w:eastAsia="Calibri"/>
          <w:lang w:val="en-AU"/>
        </w:rPr>
        <w:t xml:space="preserve"> might</w:t>
      </w:r>
      <w:r w:rsidR="005D1B96">
        <w:rPr>
          <w:rFonts w:eastAsia="Calibri"/>
          <w:lang w:val="en-AU"/>
        </w:rPr>
        <w:t xml:space="preserve"> advance</w:t>
      </w:r>
      <w:r w:rsidR="00C765C2">
        <w:rPr>
          <w:rFonts w:eastAsia="Calibri"/>
          <w:lang w:val="en-AU"/>
        </w:rPr>
        <w:t xml:space="preserve"> </w:t>
      </w:r>
      <w:r w:rsidR="0031074E">
        <w:rPr>
          <w:rFonts w:eastAsia="Calibri"/>
          <w:lang w:val="en-AU"/>
        </w:rPr>
        <w:t>measure</w:t>
      </w:r>
      <w:r w:rsidR="005D1B96">
        <w:rPr>
          <w:rFonts w:eastAsia="Calibri"/>
          <w:lang w:val="en-AU"/>
        </w:rPr>
        <w:t>s</w:t>
      </w:r>
      <w:r w:rsidR="0031074E">
        <w:rPr>
          <w:rFonts w:eastAsia="Calibri"/>
          <w:lang w:val="en-AU"/>
        </w:rPr>
        <w:t xml:space="preserve"> to </w:t>
      </w:r>
      <w:r w:rsidR="00C765C2">
        <w:rPr>
          <w:rFonts w:eastAsia="Calibri"/>
          <w:lang w:val="en-AU"/>
        </w:rPr>
        <w:t xml:space="preserve">protect </w:t>
      </w:r>
      <w:r w:rsidR="0031074E">
        <w:rPr>
          <w:rFonts w:eastAsia="Calibri"/>
          <w:lang w:val="en-AU"/>
        </w:rPr>
        <w:t>vulnerable</w:t>
      </w:r>
      <w:r w:rsidR="00C765C2">
        <w:rPr>
          <w:rFonts w:eastAsia="Calibri"/>
          <w:lang w:val="en-AU"/>
        </w:rPr>
        <w:t xml:space="preserve"> species within</w:t>
      </w:r>
      <w:r w:rsidR="0031074E">
        <w:rPr>
          <w:rFonts w:eastAsia="Calibri"/>
          <w:lang w:val="en-AU"/>
        </w:rPr>
        <w:t xml:space="preserve"> cities</w:t>
      </w:r>
      <w:r w:rsidR="00C765C2">
        <w:rPr>
          <w:rFonts w:eastAsia="Calibri"/>
          <w:lang w:val="en-AU"/>
        </w:rPr>
        <w:t>.</w:t>
      </w:r>
      <w:commentRangeEnd w:id="202"/>
      <w:r w:rsidR="00FF1D93">
        <w:rPr>
          <w:rStyle w:val="CommentReference"/>
        </w:rPr>
        <w:commentReference w:id="202"/>
      </w:r>
      <w:r w:rsidR="00C765C2">
        <w:rPr>
          <w:rFonts w:eastAsia="Calibri"/>
          <w:lang w:val="en-AU"/>
        </w:rPr>
        <w:t xml:space="preserve"> Both present a potentially fruitful avenue </w:t>
      </w:r>
      <w:r w:rsidR="00B7692C">
        <w:rPr>
          <w:rFonts w:eastAsia="Calibri"/>
          <w:lang w:val="en-AU"/>
        </w:rPr>
        <w:t>for future</w:t>
      </w:r>
      <w:r w:rsidR="00C765C2">
        <w:rPr>
          <w:rFonts w:eastAsia="Calibri"/>
          <w:lang w:val="en-AU"/>
        </w:rPr>
        <w:t xml:space="preserve"> research.</w:t>
      </w:r>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206" w:name="_Toc533668562"/>
      <w:r w:rsidRPr="00B54BA9">
        <w:t>Spatial</w:t>
      </w:r>
      <w:r w:rsidRPr="00015BF6">
        <w:rPr>
          <w:lang w:val="en-AU"/>
        </w:rPr>
        <w:t xml:space="preserve"> cognition</w:t>
      </w:r>
      <w:bookmarkEnd w:id="206"/>
    </w:p>
    <w:p w14:paraId="2FA690D4" w14:textId="35579073"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del w:id="207" w:author="Martin Whiting" w:date="2019-02-05T17:48:00Z">
        <w:r w:rsidR="00C1558F" w:rsidDel="00B4253F">
          <w:delText>is</w:delText>
        </w:r>
        <w:r w:rsidDel="00B4253F">
          <w:delText xml:space="preserve"> </w:delText>
        </w:r>
      </w:del>
      <w:ins w:id="208" w:author="Martin Whiting" w:date="2019-02-05T17:48:00Z">
        <w:r w:rsidR="00B4253F">
          <w:t xml:space="preserve">may be </w:t>
        </w:r>
      </w:ins>
      <w:r>
        <w:t xml:space="preserve">accomplished </w:t>
      </w:r>
      <w:del w:id="209" w:author="Martin Whiting" w:date="2019-02-05T17:48:00Z">
        <w:r w:rsidDel="00B4253F">
          <w:delText xml:space="preserve">through mechanisms </w:delText>
        </w:r>
        <w:r w:rsidR="00C1558F" w:rsidDel="00B4253F">
          <w:delText>like</w:delText>
        </w:r>
      </w:del>
      <w:ins w:id="210" w:author="Martin Whiting" w:date="2019-02-05T17:48:00Z">
        <w:r w:rsidR="00B4253F">
          <w:t>by</w:t>
        </w:r>
      </w:ins>
      <w:r>
        <w:t xml:space="preserve"> remembering landmarks, </w:t>
      </w:r>
      <w:ins w:id="211" w:author="Martin Whiting" w:date="2019-02-05T17:48:00Z">
        <w:r w:rsidR="00B4253F">
          <w:t xml:space="preserve">using </w:t>
        </w:r>
      </w:ins>
      <w:r>
        <w:t xml:space="preserve">path integration or </w:t>
      </w:r>
      <w:ins w:id="212" w:author="Martin Whiting" w:date="2019-02-05T17:48:00Z">
        <w:r w:rsidR="00B4253F">
          <w:t xml:space="preserve">even, </w:t>
        </w:r>
      </w:ins>
      <w:r>
        <w:t xml:space="preserve">cognitive maps (Shettleworth, 2009). Mazes are primarily used to test animals spatial abilities. They are easily constructed, modified and applied to many different species. </w:t>
      </w:r>
      <w:r w:rsidR="00E177CD">
        <w:t>E</w:t>
      </w:r>
      <w:r w:rsidR="00C1558F">
        <w:t>xample</w:t>
      </w:r>
      <w:r w:rsidR="007B0416">
        <w:t>s</w:t>
      </w:r>
      <w:r>
        <w:t xml:space="preserve"> </w:t>
      </w:r>
      <w:r w:rsidR="00E177CD">
        <w:t>are</w:t>
      </w:r>
      <w:r>
        <w:t xml:space="preserve"> the radial arm maze, made of eight arms</w:t>
      </w:r>
      <w:r w:rsidR="00B87117">
        <w:t>,</w:t>
      </w:r>
      <w:r>
        <w:t xml:space="preserve"> </w:t>
      </w:r>
      <w:r w:rsidR="00B87117">
        <w:t xml:space="preserve">or </w:t>
      </w:r>
      <w:r w:rsidR="00B87117">
        <w:rPr>
          <w:rFonts w:eastAsia="Calibri"/>
        </w:rPr>
        <w:t>plus- or X-shaped mazes</w:t>
      </w:r>
      <w:r w:rsidR="006E5E2A">
        <w:rPr>
          <w:rFonts w:eastAsia="Calibri"/>
        </w:rPr>
        <w:t xml:space="preserve"> with four arms</w:t>
      </w:r>
      <w:r>
        <w:t xml:space="preserve">. </w:t>
      </w:r>
      <w:r>
        <w:rPr>
          <w:rFonts w:eastAsia="Calibri"/>
        </w:rPr>
        <w:t>R</w:t>
      </w:r>
      <w:r w:rsidRPr="00EC0930">
        <w:rPr>
          <w:rFonts w:eastAsia="Calibri"/>
        </w:rPr>
        <w:t xml:space="preserve">ed footed </w:t>
      </w:r>
      <w:r w:rsidRPr="00E20A5A">
        <w:rPr>
          <w:rFonts w:eastAsia="Calibri"/>
        </w:rPr>
        <w:t>tortoise</w:t>
      </w:r>
      <w:r w:rsidR="00561055">
        <w:rPr>
          <w:rFonts w:eastAsia="Calibri"/>
        </w:rPr>
        <w:t xml:space="preserve"> </w:t>
      </w:r>
      <w:r w:rsidR="00561055" w:rsidRPr="00015BF6">
        <w:rPr>
          <w:rFonts w:eastAsia="Calibri"/>
          <w:lang w:val="en-AU"/>
        </w:rPr>
        <w:t>(</w:t>
      </w:r>
      <w:proofErr w:type="spellStart"/>
      <w:r w:rsidR="00561055" w:rsidRPr="00015BF6">
        <w:rPr>
          <w:rFonts w:eastAsia="Calibri"/>
          <w:i/>
          <w:lang w:val="en-AU"/>
        </w:rPr>
        <w:t>Chelonoidis</w:t>
      </w:r>
      <w:proofErr w:type="spellEnd"/>
      <w:r w:rsidR="00561055" w:rsidRPr="00015BF6">
        <w:rPr>
          <w:rFonts w:eastAsia="Calibri"/>
          <w:i/>
          <w:lang w:val="en-AU"/>
        </w:rPr>
        <w:t xml:space="preserve"> </w:t>
      </w:r>
      <w:proofErr w:type="spellStart"/>
      <w:r w:rsidR="00561055" w:rsidRPr="00015BF6">
        <w:rPr>
          <w:rFonts w:eastAsia="Calibri"/>
          <w:i/>
          <w:lang w:val="en-AU"/>
        </w:rPr>
        <w:t>carbonaria</w:t>
      </w:r>
      <w:proofErr w:type="spellEnd"/>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w:t>
      </w:r>
      <w:ins w:id="213" w:author="Martin Whiting" w:date="2019-02-05T17:46:00Z">
        <w:r w:rsidR="00FF1D93">
          <w:rPr>
            <w:rFonts w:eastAsia="Calibri"/>
          </w:rPr>
          <w:t>-</w:t>
        </w:r>
      </w:ins>
      <w:del w:id="214" w:author="Martin Whiting" w:date="2019-02-05T17:46:00Z">
        <w:r w:rsidDel="00FF1D93">
          <w:rPr>
            <w:rFonts w:eastAsia="Calibri"/>
          </w:rPr>
          <w:delText xml:space="preserve"> </w:delText>
        </w:r>
      </w:del>
      <w:r>
        <w:rPr>
          <w:rFonts w:eastAsia="Calibri"/>
        </w:rPr>
        <w:t xml:space="preserve">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depend</w:t>
      </w:r>
      <w:r w:rsidR="00C1558F">
        <w:rPr>
          <w:rFonts w:eastAsia="Calibri"/>
        </w:rPr>
        <w:t>ant</w:t>
      </w:r>
      <w:r>
        <w:rPr>
          <w:rFonts w:eastAsia="Calibri"/>
        </w:rPr>
        <w:t xml:space="preserve"> on different spatial cues (</w:t>
      </w:r>
      <w:r w:rsidRPr="00EC0930">
        <w:rPr>
          <w:rFonts w:eastAsia="Calibri"/>
        </w:rPr>
        <w:t>Wilkinson</w:t>
      </w:r>
      <w:r w:rsidR="000C224D">
        <w:rPr>
          <w:rFonts w:eastAsia="Calibri"/>
        </w:rPr>
        <w:t xml:space="preserve"> et al.</w:t>
      </w:r>
      <w:r w:rsidRPr="00EC0930">
        <w:rPr>
          <w:rFonts w:eastAsia="Calibri"/>
        </w:rPr>
        <w:t>, 2007; Wilkinson</w:t>
      </w:r>
      <w:r w:rsidR="000C224D">
        <w:rPr>
          <w:rFonts w:eastAsia="Calibri"/>
        </w:rPr>
        <w:t xml:space="preserve"> et al.</w:t>
      </w:r>
      <w:r w:rsidRPr="00EC0930">
        <w:rPr>
          <w:rFonts w:eastAsia="Calibri"/>
        </w:rPr>
        <w:t>,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proofErr w:type="spellStart"/>
      <w:r>
        <w:rPr>
          <w:i/>
        </w:rPr>
        <w:t>lepidus</w:t>
      </w:r>
      <w:proofErr w:type="spellEnd"/>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proofErr w:type="spellStart"/>
      <w:r w:rsidR="00FA7C7A" w:rsidRPr="00015BF6">
        <w:rPr>
          <w:i/>
          <w:lang w:val="en-AU"/>
        </w:rPr>
        <w:t>Trachemys</w:t>
      </w:r>
      <w:proofErr w:type="spellEnd"/>
      <w:r w:rsidR="00FA7C7A" w:rsidRPr="00015BF6">
        <w:rPr>
          <w:i/>
          <w:lang w:val="en-AU"/>
        </w:rPr>
        <w:t xml:space="preserve"> </w:t>
      </w:r>
      <w:proofErr w:type="spellStart"/>
      <w:r w:rsidR="00FA7C7A" w:rsidRPr="00015BF6">
        <w:rPr>
          <w:i/>
          <w:lang w:val="en-AU"/>
        </w:rPr>
        <w:t>scripta</w:t>
      </w:r>
      <w:proofErr w:type="spellEnd"/>
      <w:r w:rsidR="00FA7C7A" w:rsidRPr="00015BF6">
        <w:rPr>
          <w:lang w:val="en-AU"/>
        </w:rPr>
        <w:t>)</w:t>
      </w:r>
      <w:r w:rsidR="00FA7C7A">
        <w:t xml:space="preserve">, were able to either use distal, extra-maze cues to find a goal in a plus-shaped maze or a single intra maze cue even when starting from a new location (Lopez et al., 2000). </w:t>
      </w:r>
      <w:r w:rsidR="00FA7C7A" w:rsidRPr="007F7F57">
        <w:t>After lesions to the medial cortex, however, only cue</w:t>
      </w:r>
      <w:ins w:id="215" w:author="Martin Whiting" w:date="2019-02-05T17:53:00Z">
        <w:r w:rsidR="00B24232">
          <w:t>-</w:t>
        </w:r>
      </w:ins>
      <w:del w:id="216" w:author="Martin Whiting" w:date="2019-02-05T17:53:00Z">
        <w:r w:rsidR="00FA7C7A" w:rsidRPr="007F7F57" w:rsidDel="00B24232">
          <w:delText xml:space="preserve"> </w:delText>
        </w:r>
      </w:del>
      <w:r w:rsidR="00FA7C7A" w:rsidRPr="007F7F57">
        <w:t xml:space="preserve">trained turtles (using a single intra </w:t>
      </w:r>
      <w:ins w:id="217" w:author="Martin Whiting" w:date="2019-02-05T17:51:00Z">
        <w:r w:rsidR="00343EC8">
          <w:t>-</w:t>
        </w:r>
      </w:ins>
      <w:r w:rsidR="00FA7C7A" w:rsidRPr="007F7F57">
        <w:t xml:space="preserve">maze cue) learnt during a spatial reversal while turtles using a map like strategy (based on distal cues) were unable to </w:t>
      </w:r>
      <w:r w:rsidR="00145A5E" w:rsidRPr="007F7F57">
        <w:t>stop</w:t>
      </w:r>
      <w:r w:rsidR="00FA7C7A" w:rsidRPr="007F7F57">
        <w:t xml:space="preserve"> </w:t>
      </w:r>
      <w:r w:rsidR="00FA7C7A" w:rsidRPr="007F7F57">
        <w:lastRenderedPageBreak/>
        <w:t>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7F7F57">
        <w:t>).</w:t>
      </w:r>
      <w:r w:rsidR="00FA7C7A">
        <w:t xml:space="preserve"> Furthermore, d</w:t>
      </w:r>
      <w:r w:rsidR="009718FF">
        <w:t>uring spatial learning in an X-maze, lesions to t</w:t>
      </w:r>
      <w:r>
        <w:t>he dorsal cortex and basal forebrain</w:t>
      </w:r>
      <w:r w:rsidR="009718FF">
        <w:t xml:space="preserve"> of</w:t>
      </w:r>
      <w:r w:rsidR="009718FF" w:rsidRPr="0014524D">
        <w:t xml:space="preserve"> painted turtle</w:t>
      </w:r>
      <w:r w:rsidR="009718FF">
        <w:t xml:space="preserve">s </w:t>
      </w:r>
      <w:r w:rsidR="009718FF" w:rsidRPr="00015BF6">
        <w:rPr>
          <w:lang w:val="en-AU"/>
        </w:rPr>
        <w:t>(</w:t>
      </w:r>
      <w:proofErr w:type="spellStart"/>
      <w:r w:rsidR="009718FF" w:rsidRPr="00015BF6">
        <w:rPr>
          <w:i/>
          <w:lang w:val="en-AU"/>
        </w:rPr>
        <w:t>Chrysemys</w:t>
      </w:r>
      <w:proofErr w:type="spellEnd"/>
      <w:r w:rsidR="009718FF" w:rsidRPr="00015BF6">
        <w:rPr>
          <w:i/>
          <w:lang w:val="en-AU"/>
        </w:rPr>
        <w:t xml:space="preserve"> </w:t>
      </w:r>
      <w:proofErr w:type="spellStart"/>
      <w:r w:rsidR="009718FF" w:rsidRPr="00015BF6">
        <w:rPr>
          <w:i/>
          <w:lang w:val="en-AU"/>
        </w:rPr>
        <w:t>picta</w:t>
      </w:r>
      <w:proofErr w:type="spellEnd"/>
      <w:r w:rsidR="009718FF" w:rsidRPr="00015BF6">
        <w:rPr>
          <w:lang w:val="en-AU"/>
        </w:rPr>
        <w:t>)</w:t>
      </w:r>
      <w:r>
        <w:t xml:space="preserve"> </w:t>
      </w:r>
      <w:r w:rsidR="00744FAE">
        <w:t>impaired</w:t>
      </w:r>
      <w:r>
        <w:t xml:space="preserve"> </w:t>
      </w:r>
      <w:r w:rsidR="009718FF">
        <w:t xml:space="preserve">memory </w:t>
      </w:r>
      <w:r w:rsidR="00744FAE">
        <w:t>when relearning to navigate the same maze</w:t>
      </w:r>
      <w:r>
        <w:t xml:space="preserve"> </w:t>
      </w:r>
      <w:r w:rsidRPr="008B40FE">
        <w:t>(Petrillo</w:t>
      </w:r>
      <w:r w:rsidR="000C224D">
        <w:t xml:space="preserve"> et al.</w:t>
      </w:r>
      <w:r w:rsidRPr="008B40FE">
        <w:t>, 1994)</w:t>
      </w:r>
      <w:r>
        <w:t xml:space="preserve">. </w:t>
      </w:r>
    </w:p>
    <w:p w14:paraId="240EE052" w14:textId="35B1766C" w:rsidR="00A708A9" w:rsidRPr="00992682" w:rsidRDefault="00C00340" w:rsidP="00A708A9">
      <w:r>
        <w:t>T</w:t>
      </w:r>
      <w:r w:rsidR="00A708A9">
        <w:t>he (Morris) water maze</w:t>
      </w:r>
      <w:r w:rsidR="00A87A1E">
        <w:t>;</w:t>
      </w:r>
      <w:r w:rsidR="00A708A9">
        <w:t xml:space="preserve"> </w:t>
      </w:r>
      <w:r w:rsidR="00A87A1E">
        <w:t>a</w:t>
      </w:r>
      <w:r w:rsidR="00A708A9">
        <w:t xml:space="preserve"> </w:t>
      </w:r>
      <w:r>
        <w:t>water</w:t>
      </w:r>
      <w:r w:rsidR="00A708A9">
        <w:t xml:space="preserve"> filled </w:t>
      </w:r>
      <w:r>
        <w:t>pool containing</w:t>
      </w:r>
      <w:r w:rsidR="00A708A9">
        <w:t xml:space="preserve"> a </w:t>
      </w:r>
      <w:r>
        <w:t xml:space="preserve">hidden </w:t>
      </w:r>
      <w:r w:rsidR="00A708A9">
        <w:t>goal platform</w:t>
      </w:r>
      <w:r>
        <w:t xml:space="preserve">, is another common </w:t>
      </w:r>
      <w:r w:rsidR="009B6E8A">
        <w:t>spatial task</w:t>
      </w:r>
      <w:r w:rsidR="00A708A9" w:rsidRPr="006F6E7B">
        <w:t xml:space="preserve">. In a modified version </w:t>
      </w:r>
      <w:r w:rsidR="00546B46">
        <w:t>with visible</w:t>
      </w:r>
      <w:r w:rsidR="00A708A9" w:rsidRPr="006F6E7B">
        <w:t xml:space="preserve"> feeders, </w:t>
      </w:r>
      <w:r w:rsidR="00A708A9">
        <w:t xml:space="preserve">pond sliders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r w:rsidR="00452858">
        <w:t>L</w:t>
      </w:r>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 xml:space="preserve">). </w:t>
      </w:r>
      <w:r w:rsidR="00A708A9">
        <w:rPr>
          <w:rFonts w:eastAsia="Calibri"/>
        </w:rPr>
        <w:t xml:space="preserve">Furthermore, </w:t>
      </w:r>
      <w:r w:rsidR="00A708A9" w:rsidRPr="00937495">
        <w:rPr>
          <w:rFonts w:eastAsia="Calibri"/>
        </w:rPr>
        <w:t>male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proofErr w:type="spellStart"/>
      <w:r w:rsidR="00932F25" w:rsidRPr="00015BF6">
        <w:rPr>
          <w:rFonts w:cs="Arial"/>
          <w:i/>
          <w:szCs w:val="22"/>
          <w:lang w:val="en-AU"/>
        </w:rPr>
        <w:t>Podarcis</w:t>
      </w:r>
      <w:proofErr w:type="spellEnd"/>
      <w:r w:rsidR="00932F25" w:rsidRPr="00015BF6">
        <w:rPr>
          <w:rFonts w:cs="Arial"/>
          <w:i/>
          <w:szCs w:val="22"/>
          <w:lang w:val="en-AU"/>
        </w:rPr>
        <w:t xml:space="preserve"> </w:t>
      </w:r>
      <w:proofErr w:type="spellStart"/>
      <w:r w:rsidR="00932F25" w:rsidRPr="00015BF6">
        <w:rPr>
          <w:rFonts w:cs="Arial"/>
          <w:i/>
          <w:szCs w:val="22"/>
          <w:lang w:val="en-AU"/>
        </w:rPr>
        <w:t>sicula</w:t>
      </w:r>
      <w:proofErr w:type="spellEnd"/>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covering the parietal eye (a photoreceptive third eye found on the head) revealed that it was essential for successful navigation (</w:t>
      </w:r>
      <w:proofErr w:type="spellStart"/>
      <w:r w:rsidR="00A708A9" w:rsidRPr="00EC0930">
        <w:rPr>
          <w:rFonts w:eastAsia="Calibri"/>
          <w:lang w:val="en-US"/>
        </w:rPr>
        <w:t>Foa</w:t>
      </w:r>
      <w:proofErr w:type="spellEnd"/>
      <w:r w:rsidR="00A708A9" w:rsidRPr="00EC0930">
        <w:rPr>
          <w:rFonts w:eastAsia="Calibri"/>
          <w:lang w:val="en-US"/>
        </w:rPr>
        <w:t xml:space="preserve"> et al., 2009</w:t>
      </w:r>
      <w:r w:rsidR="00A708A9">
        <w:rPr>
          <w:rFonts w:eastAsia="Calibri"/>
        </w:rPr>
        <w:t>).</w:t>
      </w:r>
    </w:p>
    <w:p w14:paraId="69C07251" w14:textId="6E9BFD59" w:rsidR="00A708A9" w:rsidRDefault="00F37DED" w:rsidP="00937495">
      <w:r>
        <w:t>S</w:t>
      </w:r>
      <w:r w:rsidR="00A708A9">
        <w:t xml:space="preserve">ome studies use </w:t>
      </w:r>
      <w:ins w:id="218" w:author="Martin Whiting" w:date="2019-02-05T17:55:00Z">
        <w:r w:rsidR="00F5512D">
          <w:t xml:space="preserve">wild or semi-natural </w:t>
        </w:r>
        <w:proofErr w:type="spellStart"/>
        <w:r w:rsidR="00F5512D">
          <w:t>enclosures</w:t>
        </w:r>
      </w:ins>
      <w:del w:id="219" w:author="Martin Whiting" w:date="2019-02-05T17:55:00Z">
        <w:r w:rsidR="00A708A9" w:rsidDel="00F5512D">
          <w:delText xml:space="preserve">an open arena </w:delText>
        </w:r>
      </w:del>
      <w:r w:rsidR="00A708A9">
        <w:t>to</w:t>
      </w:r>
      <w:proofErr w:type="spellEnd"/>
      <w:r w:rsidR="00A708A9">
        <w:t xml:space="preserve"> test animals on their spatial learning ability. Sleepy lizards (</w:t>
      </w:r>
      <w:r w:rsidR="00A708A9" w:rsidRPr="00DD6A18">
        <w:rPr>
          <w:i/>
        </w:rPr>
        <w:t>Tiliqua rugose</w:t>
      </w:r>
      <w:r w:rsidR="00A708A9">
        <w:t>), for instance, preferred</w:t>
      </w:r>
      <w:r w:rsidR="00A41BFD">
        <w:t xml:space="preserve"> the location of</w:t>
      </w:r>
      <w:r w:rsidR="00A708A9">
        <w:t xml:space="preserve"> familiar </w:t>
      </w:r>
      <w:r w:rsidR="00A41BFD">
        <w:t xml:space="preserve">refuge </w:t>
      </w:r>
      <w:r w:rsidR="00A708A9">
        <w:t xml:space="preserve">sites within their enclosure. When brightness or shape </w:t>
      </w:r>
      <w:r w:rsidR="00A41BFD">
        <w:t>w</w:t>
      </w:r>
      <w:r w:rsidR="000F5C56">
        <w:t>ere</w:t>
      </w:r>
      <w:r w:rsidR="00A41BFD">
        <w:t xml:space="preserve"> associated with the refuge</w:t>
      </w:r>
      <w:r w:rsidR="00A708A9">
        <w:t xml:space="preserve">, lizards preferred the familiar signal </w:t>
      </w:r>
      <w:r w:rsidR="00A41BFD">
        <w:t>no matter its’</w:t>
      </w:r>
      <w:r w:rsidR="00A708A9">
        <w:t xml:space="preserve"> location (</w:t>
      </w:r>
      <w:proofErr w:type="spellStart"/>
      <w:r w:rsidR="00A708A9">
        <w:rPr>
          <w:rFonts w:eastAsia="Calibri"/>
          <w:lang w:val="en-US"/>
        </w:rPr>
        <w:t>Zuri</w:t>
      </w:r>
      <w:proofErr w:type="spellEnd"/>
      <w:r w:rsidR="00A708A9">
        <w:rPr>
          <w:rFonts w:eastAsia="Calibri"/>
          <w:lang w:val="en-US"/>
        </w:rPr>
        <w:t xml:space="preserve"> &amp; Bull, </w:t>
      </w:r>
      <w:r w:rsidR="00A708A9" w:rsidRPr="00EC0930">
        <w:rPr>
          <w:rFonts w:eastAsia="Calibri"/>
          <w:lang w:val="en-US"/>
        </w:rPr>
        <w:t>2000</w:t>
      </w:r>
      <w:r w:rsidR="00A708A9">
        <w:t>). For little brown skinks</w:t>
      </w:r>
      <w:r w:rsidR="000F5C56">
        <w:t>,</w:t>
      </w:r>
      <w:r w:rsidR="00932F25">
        <w:t xml:space="preserve"> </w:t>
      </w:r>
      <w:r w:rsidR="00A41BFD">
        <w:t>48h of</w:t>
      </w:r>
      <w:r w:rsidR="00A708A9">
        <w:t xml:space="preserve"> experience with an arena was crucial to escaped under a randomly chosen correct refuge, without experience, they did not learn within</w:t>
      </w:r>
      <w:r w:rsidR="00A41BFD">
        <w:t xml:space="preserve"> the</w:t>
      </w:r>
      <w:r w:rsidR="00A708A9">
        <w:t xml:space="preserve"> two days of testing (</w:t>
      </w:r>
      <w:proofErr w:type="spellStart"/>
      <w:r w:rsidR="00A708A9">
        <w:rPr>
          <w:rFonts w:eastAsia="Calibri"/>
          <w:lang w:val="en-US"/>
        </w:rPr>
        <w:t>Paulissen</w:t>
      </w:r>
      <w:proofErr w:type="spellEnd"/>
      <w:r w:rsidR="00A708A9">
        <w:rPr>
          <w:rFonts w:eastAsia="Calibri"/>
          <w:lang w:val="en-US"/>
        </w:rPr>
        <w:t xml:space="preserve">, </w:t>
      </w:r>
      <w:r w:rsidR="00A708A9" w:rsidRPr="00EC0930">
        <w:rPr>
          <w:rFonts w:eastAsia="Calibri"/>
          <w:lang w:val="en-US"/>
        </w:rPr>
        <w:t>2008</w:t>
      </w:r>
      <w:r w:rsidR="00A708A9">
        <w:t xml:space="preserve">). </w:t>
      </w:r>
      <w:r w:rsidR="000F5C56">
        <w:t xml:space="preserve">Furthermore, </w:t>
      </w:r>
      <w:r w:rsidR="000F5C56">
        <w:rPr>
          <w:lang w:val="en-AU"/>
        </w:rPr>
        <w:t>m</w:t>
      </w:r>
      <w:r w:rsidR="00937495">
        <w:rPr>
          <w:lang w:val="en-AU"/>
        </w:rPr>
        <w:t>ale</w:t>
      </w:r>
      <w:r w:rsidR="00937495" w:rsidRPr="00015BF6">
        <w:rPr>
          <w:lang w:val="en-AU"/>
        </w:rPr>
        <w:t xml:space="preserve"> Australian water skink</w:t>
      </w:r>
      <w:r w:rsidR="00937495">
        <w:rPr>
          <w:lang w:val="en-AU"/>
        </w:rPr>
        <w:t>s</w:t>
      </w:r>
      <w:r w:rsidR="00937495" w:rsidRPr="00015BF6">
        <w:rPr>
          <w:lang w:val="en-AU"/>
        </w:rPr>
        <w:t xml:space="preserve"> (</w:t>
      </w:r>
      <w:r w:rsidR="00937495" w:rsidRPr="00CC0C04">
        <w:rPr>
          <w:i/>
          <w:lang w:val="en-AU"/>
        </w:rPr>
        <w:t>Eulamprus quoyii</w:t>
      </w:r>
      <w:r w:rsidR="00937495" w:rsidRPr="00CC0C04">
        <w:rPr>
          <w:lang w:val="en-AU"/>
        </w:rPr>
        <w:t>)</w:t>
      </w:r>
      <w:r w:rsidR="00937495" w:rsidRPr="00015BF6">
        <w:rPr>
          <w:lang w:val="en-AU"/>
        </w:rPr>
        <w:t xml:space="preserve"> learnt to escape </w:t>
      </w:r>
      <w:r w:rsidR="00937495">
        <w:rPr>
          <w:lang w:val="en-AU"/>
        </w:rPr>
        <w:t>into a ‘safe’</w:t>
      </w:r>
      <w:r w:rsidR="00937495" w:rsidRPr="00015BF6">
        <w:rPr>
          <w:lang w:val="en-AU"/>
        </w:rPr>
        <w:t xml:space="preserve"> </w:t>
      </w:r>
      <w:r w:rsidR="00937495">
        <w:rPr>
          <w:lang w:val="en-AU"/>
        </w:rPr>
        <w:t xml:space="preserve">refuge </w:t>
      </w:r>
      <w:r w:rsidR="00A41BFD">
        <w:rPr>
          <w:lang w:val="en-AU"/>
        </w:rPr>
        <w:t>avoiding</w:t>
      </w:r>
      <w:r w:rsidR="00937495">
        <w:rPr>
          <w:lang w:val="en-AU"/>
        </w:rPr>
        <w:t xml:space="preserve"> an ‘unsafe’ hide based on spatial location </w:t>
      </w:r>
      <w:r w:rsidR="00937495" w:rsidRPr="00015BF6">
        <w:rPr>
          <w:lang w:val="en-AU"/>
        </w:rPr>
        <w:t>(</w:t>
      </w:r>
      <w:r w:rsidR="00937495" w:rsidRPr="00937495">
        <w:rPr>
          <w:rFonts w:eastAsia="Calibri"/>
          <w:lang w:val="en-AU"/>
        </w:rPr>
        <w:t>Noble</w:t>
      </w:r>
      <w:r w:rsidR="000C224D">
        <w:rPr>
          <w:rFonts w:eastAsia="Calibri"/>
          <w:lang w:val="en-AU"/>
        </w:rPr>
        <w:t xml:space="preserve"> et al.</w:t>
      </w:r>
      <w:r w:rsidR="00937495" w:rsidRPr="00937495">
        <w:rPr>
          <w:rFonts w:eastAsia="Calibri"/>
          <w:lang w:val="en-AU"/>
        </w:rPr>
        <w:t>,</w:t>
      </w:r>
      <w:r w:rsidR="00937495" w:rsidRPr="00015BF6">
        <w:rPr>
          <w:rFonts w:eastAsia="Calibri"/>
          <w:lang w:val="en-AU"/>
        </w:rPr>
        <w:t xml:space="preserve"> 2014</w:t>
      </w:r>
      <w:r w:rsidR="00937495" w:rsidRPr="00015BF6">
        <w:rPr>
          <w:lang w:val="en-AU"/>
        </w:rPr>
        <w:t>)</w:t>
      </w:r>
      <w:r w:rsidR="00937495">
        <w:rPr>
          <w:lang w:val="en-AU"/>
        </w:rPr>
        <w:t xml:space="preserve"> and </w:t>
      </w:r>
      <w:r w:rsidR="00937495">
        <w:rPr>
          <w:rFonts w:eastAsia="Calibri"/>
        </w:rPr>
        <w:t>m</w:t>
      </w:r>
      <w:r w:rsidR="00A708A9" w:rsidRPr="00937495">
        <w:rPr>
          <w:rFonts w:eastAsia="Calibri"/>
        </w:rPr>
        <w:t>ale</w:t>
      </w:r>
      <w:r w:rsidR="00A708A9" w:rsidRPr="00EC0930">
        <w:rPr>
          <w:rFonts w:eastAsia="Calibri"/>
        </w:rPr>
        <w:t xml:space="preserve"> </w:t>
      </w:r>
      <w:proofErr w:type="spellStart"/>
      <w:r w:rsidR="00A708A9" w:rsidRPr="00EC0930">
        <w:rPr>
          <w:rFonts w:eastAsia="Calibri"/>
          <w:i/>
        </w:rPr>
        <w:t>Acanthodactylus</w:t>
      </w:r>
      <w:proofErr w:type="spellEnd"/>
      <w:r w:rsidR="00A708A9" w:rsidRPr="00EC0930">
        <w:rPr>
          <w:rFonts w:eastAsia="Calibri"/>
          <w:i/>
        </w:rPr>
        <w:t xml:space="preserve"> </w:t>
      </w:r>
      <w:proofErr w:type="spellStart"/>
      <w:r w:rsidR="00A708A9" w:rsidRPr="00EC0930">
        <w:rPr>
          <w:rFonts w:eastAsia="Calibri"/>
          <w:i/>
        </w:rPr>
        <w:t>boskianus</w:t>
      </w:r>
      <w:proofErr w:type="spellEnd"/>
      <w:r w:rsidR="00A708A9" w:rsidRPr="00EC0930">
        <w:rPr>
          <w:rFonts w:eastAsia="Calibri"/>
        </w:rPr>
        <w:t xml:space="preserve"> and A. </w:t>
      </w:r>
      <w:proofErr w:type="spellStart"/>
      <w:r w:rsidR="00A708A9" w:rsidRPr="00EC0930">
        <w:rPr>
          <w:rFonts w:eastAsia="Calibri"/>
          <w:i/>
        </w:rPr>
        <w:t>scutellatus</w:t>
      </w:r>
      <w:proofErr w:type="spellEnd"/>
      <w:r w:rsidR="00A708A9" w:rsidRPr="00965BA4">
        <w:rPr>
          <w:rFonts w:eastAsia="Calibri"/>
        </w:rPr>
        <w:t xml:space="preserve">, </w:t>
      </w:r>
      <w:r w:rsidR="00A41BFD">
        <w:rPr>
          <w:rFonts w:eastAsia="Calibri"/>
        </w:rPr>
        <w:t>differing in</w:t>
      </w:r>
      <w:r w:rsidR="00A708A9">
        <w:rPr>
          <w:rFonts w:eastAsia="Calibri"/>
        </w:rPr>
        <w:t xml:space="preserve"> foraging strategies</w:t>
      </w:r>
      <w:ins w:id="220" w:author="Martin Whiting" w:date="2019-02-07T08:42:00Z">
        <w:r w:rsidR="00CE798A">
          <w:rPr>
            <w:rFonts w:eastAsia="Calibri"/>
          </w:rPr>
          <w:t xml:space="preserve"> (</w:t>
        </w:r>
        <w:commentRangeStart w:id="221"/>
        <w:r w:rsidR="00CE798A">
          <w:rPr>
            <w:rFonts w:eastAsia="Calibri"/>
          </w:rPr>
          <w:t>active vs ambush</w:t>
        </w:r>
      </w:ins>
      <w:commentRangeEnd w:id="221"/>
      <w:ins w:id="222" w:author="Martin Whiting" w:date="2019-02-07T08:43:00Z">
        <w:r w:rsidR="00CE798A">
          <w:rPr>
            <w:rStyle w:val="CommentReference"/>
          </w:rPr>
          <w:commentReference w:id="221"/>
        </w:r>
      </w:ins>
      <w:ins w:id="223" w:author="Martin Whiting" w:date="2019-02-07T08:42:00Z">
        <w:r w:rsidR="00CE798A">
          <w:rPr>
            <w:rFonts w:eastAsia="Calibri"/>
          </w:rPr>
          <w:t>)</w:t>
        </w:r>
      </w:ins>
      <w:r w:rsidR="00A708A9">
        <w:rPr>
          <w:rFonts w:eastAsia="Calibri"/>
        </w:rPr>
        <w:t>, both learnt to</w:t>
      </w:r>
      <w:r w:rsidR="00A41BFD">
        <w:rPr>
          <w:rFonts w:eastAsia="Calibri"/>
        </w:rPr>
        <w:t xml:space="preserve"> find a heated goal rock</w:t>
      </w:r>
      <w:r w:rsidR="00A708A9">
        <w:rPr>
          <w:rFonts w:eastAsia="Calibri"/>
        </w:rPr>
        <w:t xml:space="preserve"> </w:t>
      </w:r>
      <w:r w:rsidR="00A41BFD">
        <w:rPr>
          <w:rFonts w:eastAsia="Calibri"/>
        </w:rPr>
        <w:t>in</w:t>
      </w:r>
      <w:r w:rsidR="00A708A9">
        <w:rPr>
          <w:rFonts w:eastAsia="Calibri"/>
        </w:rPr>
        <w:t xml:space="preserve"> a round arena</w:t>
      </w:r>
      <w:r w:rsidR="00937495">
        <w:rPr>
          <w:rFonts w:eastAsia="Calibri"/>
        </w:rPr>
        <w:t>.</w:t>
      </w:r>
      <w:r w:rsidR="00A708A9">
        <w:rPr>
          <w:rFonts w:eastAsia="Calibri"/>
        </w:rPr>
        <w:t xml:space="preserve"> </w:t>
      </w:r>
      <w:r w:rsidR="00A41BFD">
        <w:rPr>
          <w:rFonts w:eastAsia="Calibri"/>
        </w:rPr>
        <w:t>Unexpectedly</w:t>
      </w:r>
      <w:r w:rsidR="00937495">
        <w:rPr>
          <w:rFonts w:eastAsia="Calibri"/>
        </w:rPr>
        <w:t xml:space="preserve">, </w:t>
      </w:r>
      <w:r w:rsidR="00A41BFD">
        <w:rPr>
          <w:rFonts w:eastAsia="Calibri"/>
        </w:rPr>
        <w:t>no</w:t>
      </w:r>
      <w:r w:rsidR="00A708A9">
        <w:rPr>
          <w:rFonts w:eastAsia="Calibri"/>
        </w:rPr>
        <w:t xml:space="preserve"> </w:t>
      </w:r>
      <w:r w:rsidR="00A41BFD">
        <w:rPr>
          <w:rFonts w:eastAsia="Calibri"/>
        </w:rPr>
        <w:t>difference</w:t>
      </w:r>
      <w:r w:rsidR="00A708A9">
        <w:rPr>
          <w:rFonts w:eastAsia="Calibri"/>
        </w:rPr>
        <w:t xml:space="preserve"> in latency </w:t>
      </w:r>
      <w:r w:rsidR="00A41BFD">
        <w:rPr>
          <w:rFonts w:eastAsia="Calibri"/>
        </w:rPr>
        <w:t>or</w:t>
      </w:r>
      <w:r w:rsidR="00A708A9">
        <w:rPr>
          <w:rFonts w:eastAsia="Calibri"/>
        </w:rPr>
        <w:t xml:space="preserve"> spatial learning strategy</w:t>
      </w:r>
      <w:r w:rsidR="00A41BFD">
        <w:rPr>
          <w:rFonts w:eastAsia="Calibri"/>
        </w:rPr>
        <w:t xml:space="preserve"> w</w:t>
      </w:r>
      <w:r w:rsidR="00A558B0">
        <w:rPr>
          <w:rFonts w:eastAsia="Calibri"/>
        </w:rPr>
        <w:t>ere</w:t>
      </w:r>
      <w:r w:rsidR="00A41BFD">
        <w:rPr>
          <w:rFonts w:eastAsia="Calibri"/>
        </w:rPr>
        <w:t xml:space="preserve"> found</w:t>
      </w:r>
      <w:r w:rsidR="00A558B0">
        <w:rPr>
          <w:rFonts w:eastAsia="Calibri"/>
        </w:rPr>
        <w:t xml:space="preserve"> between these species</w:t>
      </w:r>
      <w:r w:rsidR="00A708A9">
        <w:rPr>
          <w:rFonts w:eastAsia="Calibri"/>
        </w:rPr>
        <w:t>. When tested with a single local cue,</w:t>
      </w:r>
      <w:r w:rsidR="00A558B0">
        <w:rPr>
          <w:rFonts w:eastAsia="Calibri"/>
        </w:rPr>
        <w:t xml:space="preserve"> however,</w:t>
      </w:r>
      <w:r w:rsidR="00A708A9">
        <w:rPr>
          <w:rFonts w:eastAsia="Calibri"/>
        </w:rPr>
        <w:t xml:space="preserve"> the active forager, A. </w:t>
      </w:r>
      <w:proofErr w:type="spellStart"/>
      <w:r w:rsidR="00A708A9" w:rsidRPr="00EC0930">
        <w:rPr>
          <w:rFonts w:eastAsia="Calibri"/>
          <w:i/>
        </w:rPr>
        <w:t>boskianus</w:t>
      </w:r>
      <w:proofErr w:type="spellEnd"/>
      <w:r w:rsidR="00A708A9" w:rsidRPr="00197148">
        <w:rPr>
          <w:rFonts w:eastAsia="Calibri"/>
        </w:rPr>
        <w:t>,</w:t>
      </w:r>
      <w:r w:rsidR="00A708A9">
        <w:rPr>
          <w:rFonts w:eastAsia="Calibri"/>
        </w:rPr>
        <w:t xml:space="preserve"> took longer to learn </w:t>
      </w:r>
      <w:del w:id="224" w:author="Martin Whiting" w:date="2019-02-05T17:57:00Z">
        <w:r w:rsidR="00A41BFD" w:rsidDel="00F5512D">
          <w:rPr>
            <w:rFonts w:eastAsia="Calibri"/>
          </w:rPr>
          <w:delText>pointing towards</w:delText>
        </w:r>
      </w:del>
      <w:ins w:id="225" w:author="Martin Whiting" w:date="2019-02-05T17:57:00Z">
        <w:r w:rsidR="00F5512D">
          <w:rPr>
            <w:rFonts w:eastAsia="Calibri"/>
          </w:rPr>
          <w:t>suggesting</w:t>
        </w:r>
      </w:ins>
      <w:r w:rsidR="00A41BFD">
        <w:rPr>
          <w:rFonts w:eastAsia="Calibri"/>
        </w:rPr>
        <w:t xml:space="preserve"> subtle species</w:t>
      </w:r>
      <w:ins w:id="226" w:author="Martin Whiting" w:date="2019-02-05T17:57:00Z">
        <w:r w:rsidR="00F5512D">
          <w:rPr>
            <w:rFonts w:eastAsia="Calibri"/>
          </w:rPr>
          <w:t>-</w:t>
        </w:r>
      </w:ins>
      <w:del w:id="227" w:author="Martin Whiting" w:date="2019-02-05T17:57:00Z">
        <w:r w:rsidR="00A41BFD" w:rsidDel="00F5512D">
          <w:rPr>
            <w:rFonts w:eastAsia="Calibri"/>
          </w:rPr>
          <w:delText xml:space="preserve"> </w:delText>
        </w:r>
      </w:del>
      <w:r w:rsidR="00A41BFD">
        <w:rPr>
          <w:rFonts w:eastAsia="Calibri"/>
        </w:rPr>
        <w:t>specific differences i</w:t>
      </w:r>
      <w:r w:rsidR="00A708A9">
        <w:rPr>
          <w:rFonts w:eastAsia="Calibri"/>
        </w:rPr>
        <w:t>n</w:t>
      </w:r>
      <w:r w:rsidR="00A41BFD">
        <w:rPr>
          <w:rFonts w:eastAsia="Calibri"/>
        </w:rPr>
        <w:t xml:space="preserve"> spatial orientation</w:t>
      </w:r>
      <w:r w:rsidR="00A708A9">
        <w:rPr>
          <w:rFonts w:eastAsia="Calibri"/>
        </w:rPr>
        <w:t xml:space="preserve"> (</w:t>
      </w:r>
      <w:r w:rsidR="00A708A9" w:rsidRPr="00EC0930">
        <w:rPr>
          <w:rFonts w:eastAsia="Calibri"/>
          <w:lang w:val="en-US"/>
        </w:rPr>
        <w:t>Day</w:t>
      </w:r>
      <w:r w:rsidR="000C224D">
        <w:rPr>
          <w:rFonts w:eastAsia="Calibri"/>
          <w:lang w:val="en-US"/>
        </w:rPr>
        <w:t xml:space="preserve"> et al.</w:t>
      </w:r>
      <w:r w:rsidR="00A708A9" w:rsidRPr="00EC0930">
        <w:rPr>
          <w:rFonts w:eastAsia="Calibri"/>
          <w:lang w:val="en-US"/>
        </w:rPr>
        <w:t>, 1999</w:t>
      </w:r>
      <w:r w:rsidR="00A708A9">
        <w:rPr>
          <w:rFonts w:eastAsia="Calibri"/>
        </w:rPr>
        <w:t xml:space="preserve">). </w:t>
      </w:r>
      <w:r w:rsidR="00A708A9" w:rsidRPr="00E5396A">
        <w:t xml:space="preserve">In a related study, </w:t>
      </w:r>
      <w:r w:rsidR="00A708A9" w:rsidRPr="00937495">
        <w:t>male</w:t>
      </w:r>
      <w:r w:rsidR="00A708A9" w:rsidRPr="00E5396A">
        <w:rPr>
          <w:i/>
        </w:rPr>
        <w:t xml:space="preserve"> </w:t>
      </w:r>
      <w:r w:rsidR="004D2870" w:rsidRPr="00E5396A">
        <w:t>w</w:t>
      </w:r>
      <w:r w:rsidR="00A708A9" w:rsidRPr="00E5396A">
        <w:t>hiptail lizards</w:t>
      </w:r>
      <w:r w:rsidR="004D2870" w:rsidRPr="00E5396A">
        <w:t xml:space="preserve"> </w:t>
      </w:r>
      <w:r w:rsidR="004D2870" w:rsidRPr="00E5396A">
        <w:rPr>
          <w:rFonts w:eastAsiaTheme="minorHAnsi"/>
          <w:lang w:val="en-AU"/>
        </w:rPr>
        <w:t>(</w:t>
      </w:r>
      <w:proofErr w:type="spellStart"/>
      <w:r w:rsidR="004D2870" w:rsidRPr="00E5396A">
        <w:rPr>
          <w:rFonts w:eastAsiaTheme="minorHAnsi"/>
          <w:i/>
          <w:lang w:val="en-AU"/>
        </w:rPr>
        <w:t>Cnemidophorus</w:t>
      </w:r>
      <w:proofErr w:type="spellEnd"/>
      <w:r w:rsidR="004D2870" w:rsidRPr="00E5396A">
        <w:rPr>
          <w:rFonts w:eastAsiaTheme="minorHAnsi"/>
          <w:i/>
          <w:lang w:val="en-AU"/>
        </w:rPr>
        <w:t xml:space="preserve"> </w:t>
      </w:r>
      <w:proofErr w:type="spellStart"/>
      <w:r w:rsidR="004D2870" w:rsidRPr="00E5396A">
        <w:rPr>
          <w:rFonts w:eastAsiaTheme="minorHAnsi"/>
          <w:i/>
          <w:lang w:val="en-AU"/>
        </w:rPr>
        <w:t>inornatus</w:t>
      </w:r>
      <w:proofErr w:type="spellEnd"/>
      <w:r w:rsidR="004D2870" w:rsidRPr="00E5396A">
        <w:rPr>
          <w:rFonts w:eastAsiaTheme="minorHAnsi"/>
          <w:lang w:val="en-AU"/>
        </w:rPr>
        <w:t>)</w:t>
      </w:r>
      <w:r w:rsidR="00A708A9" w:rsidRPr="00E5396A">
        <w:t xml:space="preserve"> navigate</w:t>
      </w:r>
      <w:r w:rsidR="00906B2C">
        <w:t>d</w:t>
      </w:r>
      <w:r w:rsidR="00A708A9" w:rsidRPr="00E5396A">
        <w:t xml:space="preserve"> the same arena </w:t>
      </w:r>
      <w:r w:rsidR="009B1EA8">
        <w:t xml:space="preserve">using no apparent </w:t>
      </w:r>
      <w:r w:rsidR="00A708A9" w:rsidRPr="00E5396A">
        <w:t>spatial strateg</w:t>
      </w:r>
      <w:r w:rsidR="009B1EA8">
        <w:t>y</w:t>
      </w:r>
      <w:r w:rsidR="00A708A9" w:rsidRPr="00E5396A">
        <w:t xml:space="preserve">. Lesions to the dorsal cortex </w:t>
      </w:r>
      <w:r w:rsidR="009B1EA8">
        <w:t>slowed</w:t>
      </w:r>
      <w:r w:rsidR="00A708A9" w:rsidRPr="00E5396A">
        <w:t xml:space="preserve"> learning</w:t>
      </w:r>
      <w:r w:rsidR="00E5396A" w:rsidRPr="00E5396A">
        <w:t xml:space="preserve"> </w:t>
      </w:r>
      <w:r w:rsidR="00E5396A" w:rsidRPr="00E5396A">
        <w:lastRenderedPageBreak/>
        <w:t>while</w:t>
      </w:r>
      <w:r w:rsidR="00A708A9" w:rsidRPr="00E5396A">
        <w:t xml:space="preserve"> </w:t>
      </w:r>
      <w:r w:rsidR="00E5396A" w:rsidRPr="00E5396A">
        <w:t>d</w:t>
      </w:r>
      <w:r w:rsidR="00A708A9" w:rsidRPr="00E5396A">
        <w:t>amage to the medial cortex</w:t>
      </w:r>
      <w:r w:rsidR="00E5396A" w:rsidRPr="00E5396A">
        <w:t xml:space="preserve"> </w:t>
      </w:r>
      <w:r w:rsidR="00266E05" w:rsidRPr="00E5396A">
        <w:t xml:space="preserve">greatly </w:t>
      </w:r>
      <w:r w:rsidR="009B1EA8">
        <w:t>impaired</w:t>
      </w:r>
      <w:r w:rsidR="00A708A9" w:rsidRPr="00E5396A">
        <w:t xml:space="preserve"> </w:t>
      </w:r>
      <w:r w:rsidR="00266E05" w:rsidRPr="00E5396A">
        <w:t xml:space="preserve">search efficiency </w:t>
      </w:r>
      <w:r w:rsidR="009B1EA8">
        <w:t>by</w:t>
      </w:r>
      <w:r w:rsidR="00266E05" w:rsidRPr="00E5396A">
        <w:t xml:space="preserve"> increasing time </w:t>
      </w:r>
      <w:r w:rsidR="009B1EA8">
        <w:t>moving along</w:t>
      </w:r>
      <w:r w:rsidR="00023527" w:rsidRPr="00E5396A">
        <w:t xml:space="preserve"> </w:t>
      </w:r>
      <w:r w:rsidR="00266E05" w:rsidRPr="00E5396A">
        <w:t>the edge of the maze</w:t>
      </w:r>
      <w:r w:rsidR="00E5396A" w:rsidRPr="00E5396A">
        <w:t xml:space="preserve"> </w:t>
      </w:r>
      <w:r w:rsidR="00A708A9" w:rsidRPr="00E5396A">
        <w:t>(</w:t>
      </w:r>
      <w:r w:rsidR="00A708A9" w:rsidRPr="00E5396A">
        <w:rPr>
          <w:rFonts w:eastAsia="Calibri"/>
          <w:lang w:val="en-US"/>
        </w:rPr>
        <w:t>Day</w:t>
      </w:r>
      <w:r w:rsidR="000C224D">
        <w:rPr>
          <w:rFonts w:eastAsia="Calibri"/>
          <w:lang w:val="en-US"/>
        </w:rPr>
        <w:t xml:space="preserve"> et al.</w:t>
      </w:r>
      <w:r w:rsidR="00A708A9" w:rsidRPr="00E5396A">
        <w:rPr>
          <w:rFonts w:eastAsia="Calibri"/>
          <w:lang w:val="en-US"/>
        </w:rPr>
        <w:t>, 2001</w:t>
      </w:r>
      <w:r w:rsidR="00A708A9" w:rsidRPr="00E5396A">
        <w:t>).</w:t>
      </w:r>
    </w:p>
    <w:p w14:paraId="16EE870A" w14:textId="60712601" w:rsidR="00A708A9" w:rsidRDefault="00A708A9" w:rsidP="00A708A9">
      <w:r>
        <w:t xml:space="preserve">A special case of a </w:t>
      </w:r>
      <w:r>
        <w:rPr>
          <w:rFonts w:eastAsia="Calibri"/>
        </w:rPr>
        <w:t>circular</w:t>
      </w:r>
      <w:r>
        <w:t xml:space="preserve"> arena is the Barnes maze, a </w:t>
      </w:r>
      <w:r w:rsidRPr="00EC0930">
        <w:rPr>
          <w:rFonts w:eastAsia="Calibri"/>
        </w:rPr>
        <w:t xml:space="preserve">round </w:t>
      </w:r>
      <w:r>
        <w:rPr>
          <w:rFonts w:eastAsia="Calibri"/>
        </w:rPr>
        <w:t>open space</w:t>
      </w:r>
      <w:r w:rsidRPr="00EC0930">
        <w:rPr>
          <w:rFonts w:eastAsia="Calibri"/>
        </w:rPr>
        <w:t xml:space="preserve"> with 10 holes equidistant along the edge</w:t>
      </w:r>
      <w:r>
        <w:rPr>
          <w:rFonts w:eastAsia="Calibri"/>
        </w:rPr>
        <w:t xml:space="preserve">. </w:t>
      </w:r>
      <w:r w:rsidR="00497415" w:rsidRPr="00937495">
        <w:rPr>
          <w:rFonts w:eastAsia="Calibri"/>
        </w:rPr>
        <w:t>Male</w:t>
      </w:r>
      <w:r w:rsidR="00497415">
        <w:rPr>
          <w:rFonts w:eastAsia="Calibri"/>
        </w:rPr>
        <w:t xml:space="preserve"> s</w:t>
      </w:r>
      <w:r w:rsidRPr="00EC0930">
        <w:rPr>
          <w:rFonts w:eastAsia="Calibri"/>
        </w:rPr>
        <w:t>ide-blotched lizard</w:t>
      </w:r>
      <w:r>
        <w:rPr>
          <w:rFonts w:eastAsia="Calibri"/>
        </w:rPr>
        <w:t>s</w:t>
      </w:r>
      <w:r w:rsidRPr="00EC0930">
        <w:rPr>
          <w:rFonts w:eastAsia="Calibri"/>
        </w:rPr>
        <w:t xml:space="preserve"> (</w:t>
      </w:r>
      <w:r w:rsidRPr="00EC0930">
        <w:rPr>
          <w:rFonts w:eastAsia="Calibri"/>
          <w:i/>
        </w:rPr>
        <w:t>Uta stansburiana</w:t>
      </w:r>
      <w:r w:rsidRPr="00965BA4">
        <w:rPr>
          <w:rFonts w:eastAsia="Calibri"/>
        </w:rPr>
        <w:t>)</w:t>
      </w:r>
      <w:r>
        <w:rPr>
          <w:rFonts w:eastAsia="Calibri"/>
        </w:rPr>
        <w:t xml:space="preserve"> </w:t>
      </w:r>
      <w:r w:rsidR="00AD2260">
        <w:rPr>
          <w:rFonts w:eastAsia="Calibri"/>
        </w:rPr>
        <w:t>used</w:t>
      </w:r>
      <w:r>
        <w:rPr>
          <w:rFonts w:eastAsia="Calibri"/>
        </w:rPr>
        <w:t xml:space="preserve"> extra-maze spatial cues </w:t>
      </w:r>
      <w:r w:rsidR="00AD2260">
        <w:rPr>
          <w:rFonts w:eastAsia="Calibri"/>
        </w:rPr>
        <w:t>to find</w:t>
      </w:r>
      <w:r>
        <w:rPr>
          <w:rFonts w:eastAsia="Calibri"/>
        </w:rPr>
        <w:t xml:space="preserve"> the goal hole even after </w:t>
      </w:r>
      <w:r w:rsidR="00A558B0">
        <w:rPr>
          <w:rFonts w:eastAsia="Calibri"/>
        </w:rPr>
        <w:t>180</w:t>
      </w:r>
      <w:r w:rsidR="00A558B0">
        <w:rPr>
          <w:rFonts w:eastAsia="Calibri"/>
        </w:rPr>
        <w:sym w:font="Symbol" w:char="F0B0"/>
      </w:r>
      <w:r w:rsidR="00A558B0">
        <w:rPr>
          <w:rFonts w:eastAsia="Calibri"/>
        </w:rPr>
        <w:t xml:space="preserve"> </w:t>
      </w:r>
      <w:r>
        <w:rPr>
          <w:rFonts w:eastAsia="Calibri"/>
        </w:rPr>
        <w:t>rotat</w:t>
      </w:r>
      <w:r w:rsidR="00A558B0">
        <w:rPr>
          <w:rFonts w:eastAsia="Calibri"/>
        </w:rPr>
        <w:t>ion</w:t>
      </w:r>
      <w:r>
        <w:rPr>
          <w:rFonts w:eastAsia="Calibri"/>
        </w:rPr>
        <w:t xml:space="preserve"> (</w:t>
      </w:r>
      <w:r>
        <w:rPr>
          <w:rFonts w:eastAsia="Calibri"/>
          <w:lang w:val="en-US"/>
        </w:rPr>
        <w:t>LaDage</w:t>
      </w:r>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Pr="00EC0930">
        <w:rPr>
          <w:rFonts w:eastAsia="Calibri"/>
          <w:lang w:val="en-US"/>
        </w:rPr>
        <w:t>2012</w:t>
      </w:r>
      <w:r>
        <w:rPr>
          <w:rFonts w:eastAsia="Calibri"/>
        </w:rPr>
        <w:t xml:space="preserve">). </w:t>
      </w:r>
      <w:r>
        <w:t xml:space="preserve">Likewise, </w:t>
      </w:r>
      <w:r w:rsidR="00AD2260">
        <w:t xml:space="preserve">a group of </w:t>
      </w:r>
      <w:r>
        <w:t>juvenile corn snakes (</w:t>
      </w:r>
      <w:proofErr w:type="spellStart"/>
      <w:r w:rsidR="00A8038B" w:rsidRPr="00A8038B">
        <w:rPr>
          <w:i/>
        </w:rPr>
        <w:t>Pantherophis</w:t>
      </w:r>
      <w:proofErr w:type="spellEnd"/>
      <w:r w:rsidR="00A8038B" w:rsidRPr="00A8038B">
        <w:rPr>
          <w:i/>
        </w:rPr>
        <w:t xml:space="preserve"> </w:t>
      </w:r>
      <w:proofErr w:type="spellStart"/>
      <w:r w:rsidR="00A8038B" w:rsidRPr="00A8038B">
        <w:rPr>
          <w:i/>
        </w:rPr>
        <w:t>guttatus</w:t>
      </w:r>
      <w:proofErr w:type="spellEnd"/>
      <w:r>
        <w:t>)</w:t>
      </w:r>
      <w:r w:rsidR="00AD2260">
        <w:t xml:space="preserve"> </w:t>
      </w:r>
      <w:r>
        <w:t>successfully navigated the Barnes</w:t>
      </w:r>
      <w:r w:rsidR="00A558B0">
        <w:t xml:space="preserve"> maze</w:t>
      </w:r>
      <w:r>
        <w:t xml:space="preserve"> decreas</w:t>
      </w:r>
      <w:r w:rsidR="00AD2260">
        <w:t>ing</w:t>
      </w:r>
      <w:r>
        <w:t xml:space="preserve"> distance travelled and errors </w:t>
      </w:r>
      <w:r w:rsidR="00AD2260">
        <w:t>below</w:t>
      </w:r>
      <w:r>
        <w:t xml:space="preserve"> chance on all trials (Holtzman</w:t>
      </w:r>
      <w:r w:rsidR="000C224D">
        <w:t xml:space="preserve"> et al.</w:t>
      </w:r>
      <w:r>
        <w:t xml:space="preserve">, 1999). </w:t>
      </w:r>
      <w:r w:rsidR="00AD2260">
        <w:t>Whereas</w:t>
      </w:r>
      <w:r>
        <w:t xml:space="preserve"> only half of a group of juvenile pythons</w:t>
      </w:r>
      <w:r w:rsidRPr="00511044">
        <w:t xml:space="preserve"> </w:t>
      </w:r>
      <w:r>
        <w:t>(</w:t>
      </w:r>
      <w:proofErr w:type="spellStart"/>
      <w:r w:rsidRPr="00AD5A13">
        <w:rPr>
          <w:i/>
        </w:rPr>
        <w:t>Antaresia</w:t>
      </w:r>
      <w:proofErr w:type="spellEnd"/>
      <w:r w:rsidRPr="00AD5A13">
        <w:rPr>
          <w:i/>
        </w:rPr>
        <w:t xml:space="preserve"> maculosa</w:t>
      </w:r>
      <w:r w:rsidRPr="00AD5A13">
        <w:t xml:space="preserve">) </w:t>
      </w:r>
      <w:r>
        <w:t>learnt to find the goal hole</w:t>
      </w:r>
      <w:r w:rsidR="00AD2260">
        <w:t xml:space="preserve"> in the same task</w:t>
      </w:r>
      <w:r>
        <w:t>. Pythons did not decrease latency and no specific learning strategy could be identified. While corn snakes are terrestrial</w:t>
      </w:r>
      <w:r w:rsidR="00A558B0">
        <w:t>,</w:t>
      </w:r>
      <w:r>
        <w:t xml:space="preserve"> </w:t>
      </w:r>
      <w:r w:rsidR="00547249">
        <w:t>p</w:t>
      </w:r>
      <w:r>
        <w:t xml:space="preserve">ythons are usually </w:t>
      </w:r>
      <w:r w:rsidR="00AD2260">
        <w:t>arboreal</w:t>
      </w:r>
      <w:r>
        <w:t xml:space="preserve">. </w:t>
      </w:r>
      <w:r w:rsidR="00AD2260">
        <w:t>H</w:t>
      </w:r>
      <w:r>
        <w:t xml:space="preserve">abitat preference might explain </w:t>
      </w:r>
      <w:r w:rsidR="00CB30D8">
        <w:t xml:space="preserve">these different findings </w:t>
      </w:r>
      <w:r w:rsidR="00C27989">
        <w:t>(Stone</w:t>
      </w:r>
      <w:r w:rsidR="000C224D">
        <w:t xml:space="preserve"> et al.</w:t>
      </w:r>
      <w:r w:rsidR="00C27989">
        <w:t>, 2000)</w:t>
      </w:r>
      <w:r>
        <w:t>.</w:t>
      </w:r>
      <w:r w:rsidR="00937495">
        <w:t xml:space="preserve"> </w:t>
      </w:r>
    </w:p>
    <w:p w14:paraId="57BF368A" w14:textId="1032C096"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r w:rsidR="00A708A9" w:rsidRPr="0014524D">
        <w:t xml:space="preserve"> </w:t>
      </w:r>
      <w:r w:rsidR="00A708A9">
        <w:t xml:space="preserve">wild painted turtles </w:t>
      </w:r>
      <w:r w:rsidR="00A708A9" w:rsidRPr="0014524D">
        <w:t>(with knowledge of the habitat)</w:t>
      </w:r>
      <w:r w:rsidRPr="00CE161A">
        <w:t xml:space="preserve"> </w:t>
      </w:r>
      <w:r>
        <w:t xml:space="preserve">used specific routes to </w:t>
      </w:r>
      <w:r w:rsidR="00A558B0">
        <w:t>find</w:t>
      </w:r>
      <w:r>
        <w:t xml:space="preserve"> water,</w:t>
      </w:r>
      <w:r w:rsidR="00A708A9" w:rsidRPr="0014524D">
        <w:t xml:space="preserve"> </w:t>
      </w:r>
      <w:ins w:id="228" w:author="Martin Whiting" w:date="2019-02-05T17:59:00Z">
        <w:r w:rsidR="00CC1C86">
          <w:t xml:space="preserve">while </w:t>
        </w:r>
      </w:ins>
      <w:r w:rsidR="00A708A9" w:rsidRPr="0014524D">
        <w:t>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r>
        <w:t>E</w:t>
      </w:r>
      <w:r w:rsidR="00A708A9">
        <w:t xml:space="preserve">xperience especially during the first few years of life </w:t>
      </w:r>
      <w:r w:rsidR="00546B46">
        <w:t>proved</w:t>
      </w:r>
      <w:r w:rsidR="00A708A9">
        <w:t xml:space="preserve"> crucial for these turtles to navigate successfully and find a water body</w:t>
      </w:r>
      <w:r w:rsidR="00D41183">
        <w:t>. Follow-up experiments highlighted the importance of UV vision during navigation, while olfaction was not important</w:t>
      </w:r>
      <w:r>
        <w:t xml:space="preserve"> </w:t>
      </w:r>
      <w:r w:rsidR="00A708A9">
        <w:t xml:space="preserve">(Roth &amp; </w:t>
      </w:r>
      <w:proofErr w:type="spellStart"/>
      <w:r w:rsidR="00A708A9" w:rsidRPr="00D66A1A">
        <w:t>Krochmal</w:t>
      </w:r>
      <w:proofErr w:type="spellEnd"/>
      <w:r w:rsidR="00A708A9">
        <w:t xml:space="preserve">, 2015). </w:t>
      </w:r>
      <w:r w:rsidR="002D00E0">
        <w:t>Furthermore, m</w:t>
      </w:r>
      <w:r w:rsidR="0063150A">
        <w:t xml:space="preserve">ale eastern water skinks </w:t>
      </w:r>
      <w:ins w:id="229" w:author="Martin Whiting" w:date="2019-02-05T17:59:00Z">
        <w:r w:rsidR="00CC1C86">
          <w:t>(</w:t>
        </w:r>
        <w:r w:rsidR="00CC1C86">
          <w:rPr>
            <w:i/>
          </w:rPr>
          <w:t>Eulamprus quoyii</w:t>
        </w:r>
        <w:r w:rsidR="00CC1C86">
          <w:t>)</w:t>
        </w:r>
        <w:r w:rsidR="00CC1C86">
          <w:rPr>
            <w:i/>
          </w:rPr>
          <w:t xml:space="preserve"> </w:t>
        </w:r>
      </w:ins>
      <w:r w:rsidR="00864F46">
        <w:t>located</w:t>
      </w:r>
      <w:r w:rsidR="0063150A">
        <w:t xml:space="preserve"> a ‘safe’ refuge out of three possible </w:t>
      </w:r>
      <w:del w:id="230" w:author="Martin Whiting" w:date="2019-02-05T18:00:00Z">
        <w:r w:rsidR="0063150A" w:rsidDel="00CC1C86">
          <w:delText>hides</w:delText>
        </w:r>
        <w:r w:rsidR="0063150A" w:rsidRPr="00015BF6" w:rsidDel="00CC1C86">
          <w:rPr>
            <w:lang w:val="en-AU"/>
          </w:rPr>
          <w:delText xml:space="preserve"> </w:delText>
        </w:r>
      </w:del>
      <w:ins w:id="231" w:author="Martin Whiting" w:date="2019-02-05T18:00:00Z">
        <w:r w:rsidR="00CC1C86">
          <w:t>options</w:t>
        </w:r>
        <w:r w:rsidR="00CC1C86" w:rsidRPr="00015BF6">
          <w:rPr>
            <w:lang w:val="en-AU"/>
          </w:rPr>
          <w:t xml:space="preserve"> </w:t>
        </w:r>
      </w:ins>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ins w:id="232" w:author="Martin Whiting" w:date="2019-02-05T18:00:00Z">
        <w:r w:rsidR="00CC1C86">
          <w:rPr>
            <w:lang w:val="en-AU"/>
          </w:rPr>
          <w:t>;</w:t>
        </w:r>
      </w:ins>
      <w:r w:rsidR="00995AD3">
        <w:rPr>
          <w:lang w:val="en-AU"/>
        </w:rPr>
        <w:t xml:space="preserve"> which spatial strategy lizards</w:t>
      </w:r>
      <w:del w:id="233" w:author="Martin Whiting" w:date="2019-02-05T18:00:00Z">
        <w:r w:rsidR="00995AD3" w:rsidDel="00CC1C86">
          <w:rPr>
            <w:lang w:val="en-AU"/>
          </w:rPr>
          <w:delText>’</w:delText>
        </w:r>
      </w:del>
      <w:r w:rsidR="00995AD3">
        <w:rPr>
          <w:lang w:val="en-AU"/>
        </w:rPr>
        <w:t xml:space="preserve"> used, however, was not </w:t>
      </w:r>
      <w:r w:rsidR="00864F46">
        <w:rPr>
          <w:lang w:val="en-AU"/>
        </w:rPr>
        <w:t>assessed</w:t>
      </w:r>
      <w:r w:rsidR="0063150A" w:rsidRPr="00015BF6">
        <w:rPr>
          <w:lang w:val="en-AU"/>
        </w:rPr>
        <w:t>.</w:t>
      </w:r>
    </w:p>
    <w:p w14:paraId="5D9C36E7" w14:textId="10C7D201" w:rsidR="00A708A9" w:rsidRDefault="00A708A9" w:rsidP="00A708A9">
      <w:pPr>
        <w:ind w:firstLine="720"/>
      </w:pPr>
      <w:r>
        <w:t xml:space="preserve">Conditions </w:t>
      </w:r>
      <w:r w:rsidR="009B5E78">
        <w:t xml:space="preserve">experienced </w:t>
      </w:r>
      <w:r>
        <w:t xml:space="preserve">during development </w:t>
      </w:r>
      <w:r w:rsidR="000D06DF">
        <w:t xml:space="preserve">can </w:t>
      </w:r>
      <w:r w:rsidR="00A558B0">
        <w:t xml:space="preserve">also affect </w:t>
      </w:r>
      <w:r>
        <w:t>spatial learning</w:t>
      </w:r>
      <w:r w:rsidR="009B5E78">
        <w:t xml:space="preserve">, potentially </w:t>
      </w:r>
      <w:r w:rsidR="00A558B0">
        <w:t>influencing</w:t>
      </w:r>
      <w:r w:rsidR="009B5E78">
        <w:t xml:space="preserve"> brain development</w:t>
      </w:r>
      <w:r>
        <w:t xml:space="preserve">. </w:t>
      </w:r>
      <w:r w:rsidR="00A558B0">
        <w:t xml:space="preserve">For example, </w:t>
      </w:r>
      <w:r w:rsidR="00A558B0">
        <w:rPr>
          <w:rFonts w:eastAsia="Calibri"/>
        </w:rPr>
        <w:t>h</w:t>
      </w:r>
      <w:r>
        <w:rPr>
          <w:rFonts w:eastAsia="Calibri"/>
        </w:rPr>
        <w:t xml:space="preserve">atchling </w:t>
      </w:r>
      <w:r>
        <w:t>velvet gecko</w:t>
      </w:r>
      <w:r w:rsidR="007B38DB">
        <w:t>s</w:t>
      </w:r>
      <w:r>
        <w:t xml:space="preserve"> (</w:t>
      </w:r>
      <w:proofErr w:type="spellStart"/>
      <w:r w:rsidR="00E80D45" w:rsidRPr="00E80D45">
        <w:rPr>
          <w:i/>
        </w:rPr>
        <w:t>Amalosia</w:t>
      </w:r>
      <w:proofErr w:type="spellEnd"/>
      <w:r w:rsidR="00E80D45" w:rsidRPr="00E80D45">
        <w:rPr>
          <w:i/>
        </w:rPr>
        <w:t xml:space="preserve"> </w:t>
      </w:r>
      <w:proofErr w:type="spellStart"/>
      <w:r w:rsidR="00E80D45" w:rsidRPr="00E80D45">
        <w:rPr>
          <w:i/>
        </w:rPr>
        <w:t>lesueurii</w:t>
      </w:r>
      <w:proofErr w:type="spellEnd"/>
      <w:r>
        <w:t xml:space="preserve">) </w:t>
      </w:r>
      <w:r>
        <w:rPr>
          <w:rFonts w:eastAsia="Calibri"/>
        </w:rPr>
        <w:t>incubated at ‘</w:t>
      </w:r>
      <w:r w:rsidR="00983C1E">
        <w:rPr>
          <w:rFonts w:eastAsia="Calibri"/>
        </w:rPr>
        <w:t>cold</w:t>
      </w:r>
      <w:r>
        <w:rPr>
          <w:rFonts w:eastAsia="Calibri"/>
        </w:rPr>
        <w:t xml:space="preserve">’ temperatures </w:t>
      </w:r>
      <w:r>
        <w:t xml:space="preserve">were </w:t>
      </w:r>
      <w:r w:rsidR="00983C1E">
        <w:t>faster</w:t>
      </w:r>
      <w:r>
        <w:t xml:space="preserve"> </w:t>
      </w:r>
      <w:r w:rsidR="007B38DB">
        <w:t>spatial learners</w:t>
      </w:r>
      <w:r>
        <w:t xml:space="preserve"> compared to</w:t>
      </w:r>
      <w:r w:rsidR="007B38DB">
        <w:t xml:space="preserve"> ‘hot’</w:t>
      </w:r>
      <w:r>
        <w:t xml:space="preserve"> </w:t>
      </w:r>
      <w:r w:rsidR="007B38DB">
        <w:t>incubated geckos</w:t>
      </w:r>
      <w:r>
        <w:t xml:space="preserve">. Furthermore, </w:t>
      </w:r>
      <w:r w:rsidR="007B38DB">
        <w:t>after release at their mother</w:t>
      </w:r>
      <w:ins w:id="234" w:author="Martin Whiting" w:date="2019-02-05T18:01:00Z">
        <w:r w:rsidR="00CC1C86">
          <w:t>’</w:t>
        </w:r>
      </w:ins>
      <w:r w:rsidR="007B38DB">
        <w:t>s capture site, hatchlings</w:t>
      </w:r>
      <w:r>
        <w:t xml:space="preserve"> with higher learning scores survived longer</w:t>
      </w:r>
      <w:ins w:id="235" w:author="Martin Whiting" w:date="2019-02-05T18:01:00Z">
        <w:r w:rsidR="00CC1C86">
          <w:t>,</w:t>
        </w:r>
      </w:ins>
      <w:r>
        <w:t xml:space="preserve"> indicating a lasting effect </w:t>
      </w:r>
      <w:r w:rsidR="007B38DB">
        <w:t>on</w:t>
      </w:r>
      <w:r>
        <w:t xml:space="preserve"> survival (</w:t>
      </w:r>
      <w:r w:rsidRPr="00EC0930">
        <w:rPr>
          <w:rFonts w:eastAsia="Calibri"/>
          <w:lang w:val="en-US"/>
        </w:rPr>
        <w:t>Dayananda &amp; Webb, 2017</w:t>
      </w:r>
      <w:r>
        <w:t xml:space="preserve">). </w:t>
      </w:r>
      <w:del w:id="236" w:author="Martin Whiting" w:date="2019-02-05T18:01:00Z">
        <w:r w:rsidDel="00CC1C86">
          <w:delText>Contrary</w:delText>
        </w:r>
      </w:del>
      <w:ins w:id="237" w:author="Martin Whiting" w:date="2019-02-05T18:01:00Z">
        <w:r w:rsidR="00CC1C86">
          <w:t>Conversely</w:t>
        </w:r>
      </w:ins>
      <w:r>
        <w:t>, hatchling three</w:t>
      </w:r>
      <w:ins w:id="238" w:author="Martin Whiting" w:date="2019-02-05T18:01:00Z">
        <w:r w:rsidR="00CC1C86">
          <w:t>-</w:t>
        </w:r>
      </w:ins>
      <w:del w:id="239" w:author="Martin Whiting" w:date="2019-02-05T18:01:00Z">
        <w:r w:rsidDel="00CC1C86">
          <w:delText xml:space="preserve"> </w:delText>
        </w:r>
      </w:del>
      <w:r>
        <w:t>lined skink</w:t>
      </w:r>
      <w:r w:rsidR="007B38DB">
        <w:t>s</w:t>
      </w:r>
      <w:r w:rsidR="00E4306D">
        <w:t xml:space="preserve"> </w:t>
      </w:r>
      <w:r w:rsidR="00E4306D" w:rsidRPr="00015BF6">
        <w:rPr>
          <w:lang w:val="en-AU"/>
        </w:rPr>
        <w:t>(</w:t>
      </w:r>
      <w:r w:rsidR="00E4306D" w:rsidRPr="00015BF6">
        <w:rPr>
          <w:i/>
          <w:lang w:val="en-AU"/>
        </w:rPr>
        <w:t>Bassiana duperreyi</w:t>
      </w:r>
      <w:r w:rsidR="00E4306D" w:rsidRPr="00015BF6">
        <w:rPr>
          <w:lang w:val="en-AU"/>
        </w:rPr>
        <w:t>)</w:t>
      </w:r>
      <w:r>
        <w:t xml:space="preserve"> incubated </w:t>
      </w:r>
      <w:r w:rsidR="007B38DB">
        <w:t>under</w:t>
      </w:r>
      <w:r>
        <w:t xml:space="preserve"> ‘hot’ </w:t>
      </w:r>
      <w:r w:rsidR="007B38DB">
        <w:t>conditions</w:t>
      </w:r>
      <w:r>
        <w:t xml:space="preserve"> earned higher learning scores compared to ‘cold’ incubated lizards (</w:t>
      </w:r>
      <w:proofErr w:type="spellStart"/>
      <w:r>
        <w:t>Amiel</w:t>
      </w:r>
      <w:proofErr w:type="spellEnd"/>
      <w:r>
        <w:t xml:space="preserve"> &amp; Shine, 2012). Furthermore, </w:t>
      </w:r>
      <w:r w:rsidR="007B38DB" w:rsidRPr="00EC0930">
        <w:rPr>
          <w:rFonts w:eastAsia="Calibri"/>
        </w:rPr>
        <w:t xml:space="preserve">hypoxic </w:t>
      </w:r>
      <w:r w:rsidR="007B38DB">
        <w:rPr>
          <w:rFonts w:eastAsia="Calibri"/>
        </w:rPr>
        <w:t xml:space="preserve">conditions during incubation decreased </w:t>
      </w:r>
      <w:r>
        <w:rPr>
          <w:rFonts w:eastAsia="Calibri"/>
        </w:rPr>
        <w:t xml:space="preserve">hatchling </w:t>
      </w:r>
      <w:proofErr w:type="spellStart"/>
      <w:r w:rsidRPr="00EC0930">
        <w:rPr>
          <w:rFonts w:eastAsia="Calibri"/>
          <w:i/>
        </w:rPr>
        <w:lastRenderedPageBreak/>
        <w:t>Eremias</w:t>
      </w:r>
      <w:proofErr w:type="spellEnd"/>
      <w:r w:rsidRPr="00EC0930">
        <w:rPr>
          <w:rFonts w:eastAsia="Calibri"/>
          <w:i/>
        </w:rPr>
        <w:t xml:space="preserve"> </w:t>
      </w:r>
      <w:proofErr w:type="spellStart"/>
      <w:r w:rsidRPr="00EC0930">
        <w:rPr>
          <w:rFonts w:eastAsia="Calibri"/>
          <w:i/>
        </w:rPr>
        <w:t>argus</w:t>
      </w:r>
      <w:proofErr w:type="spellEnd"/>
      <w:ins w:id="240" w:author="Martin Whiting" w:date="2019-02-05T18:02:00Z">
        <w:r w:rsidR="00CC1C86">
          <w:rPr>
            <w:rFonts w:eastAsia="Calibri"/>
            <w:i/>
          </w:rPr>
          <w:t>’</w:t>
        </w:r>
      </w:ins>
      <w:r>
        <w:rPr>
          <w:rFonts w:eastAsia="Calibri"/>
          <w:i/>
        </w:rPr>
        <w:t xml:space="preserve"> </w:t>
      </w:r>
      <w:r w:rsidR="00A558B0">
        <w:rPr>
          <w:rFonts w:eastAsia="Calibri"/>
        </w:rPr>
        <w:t>probability</w:t>
      </w:r>
      <w:r>
        <w:rPr>
          <w:rFonts w:eastAsia="Calibri"/>
        </w:rPr>
        <w:t xml:space="preserve"> to located a sa</w:t>
      </w:r>
      <w:ins w:id="241" w:author="Martin Whiting" w:date="2019-02-05T18:02:00Z">
        <w:r w:rsidR="00CC1C86">
          <w:rPr>
            <w:rFonts w:eastAsia="Calibri"/>
          </w:rPr>
          <w:t>f</w:t>
        </w:r>
      </w:ins>
      <w:del w:id="242" w:author="Martin Whiting" w:date="2019-02-05T18:02:00Z">
        <w:r w:rsidDel="00CC1C86">
          <w:rPr>
            <w:rFonts w:eastAsia="Calibri"/>
          </w:rPr>
          <w:delText>v</w:delText>
        </w:r>
      </w:del>
      <w:r>
        <w:rPr>
          <w:rFonts w:eastAsia="Calibri"/>
        </w:rPr>
        <w:t xml:space="preserve">e refuge compared to both </w:t>
      </w:r>
      <w:proofErr w:type="spellStart"/>
      <w:r>
        <w:rPr>
          <w:rFonts w:eastAsia="Calibri"/>
        </w:rPr>
        <w:t>normoxic</w:t>
      </w:r>
      <w:proofErr w:type="spellEnd"/>
      <w:r>
        <w:rPr>
          <w:rFonts w:eastAsia="Calibri"/>
        </w:rPr>
        <w:t xml:space="preserve"> and </w:t>
      </w:r>
      <w:proofErr w:type="spellStart"/>
      <w:r>
        <w:rPr>
          <w:rFonts w:eastAsia="Calibri"/>
        </w:rPr>
        <w:t>hyperoxic</w:t>
      </w:r>
      <w:proofErr w:type="spellEnd"/>
      <w:r>
        <w:rPr>
          <w:rFonts w:eastAsia="Calibri"/>
        </w:rPr>
        <w:t xml:space="preserve"> animals (</w:t>
      </w:r>
      <w:r w:rsidRPr="00EC0930">
        <w:rPr>
          <w:rFonts w:eastAsia="Calibri"/>
          <w:lang w:val="en-US"/>
        </w:rPr>
        <w:t>Sun</w:t>
      </w:r>
      <w:r w:rsidR="000C224D">
        <w:rPr>
          <w:rFonts w:eastAsia="Calibri"/>
          <w:lang w:val="en-US"/>
        </w:rPr>
        <w:t xml:space="preserve"> et al.</w:t>
      </w:r>
      <w:r w:rsidRPr="00EC0930">
        <w:rPr>
          <w:rFonts w:eastAsia="Calibri"/>
          <w:lang w:val="en-US"/>
        </w:rPr>
        <w:t>, 2014</w:t>
      </w:r>
      <w:r>
        <w:rPr>
          <w:rFonts w:eastAsia="Calibri"/>
        </w:rPr>
        <w:t xml:space="preserve">). Finally, </w:t>
      </w:r>
      <w:r w:rsidR="00A558B0">
        <w:rPr>
          <w:rFonts w:eastAsia="Calibri"/>
        </w:rPr>
        <w:t xml:space="preserve">no effect of </w:t>
      </w:r>
      <w:r w:rsidR="007B38DB">
        <w:t xml:space="preserve">rearing environment (social or </w:t>
      </w:r>
      <w:del w:id="243" w:author="Martin Whiting" w:date="2019-02-05T18:02:00Z">
        <w:r w:rsidR="007B38DB" w:rsidDel="00CC1C86">
          <w:delText>non-social</w:delText>
        </w:r>
      </w:del>
      <w:ins w:id="244" w:author="Martin Whiting" w:date="2019-02-05T18:02:00Z">
        <w:r w:rsidR="00CC1C86">
          <w:t>solitary</w:t>
        </w:r>
      </w:ins>
      <w:r w:rsidR="007B38DB">
        <w:t xml:space="preserve">) after birth </w:t>
      </w:r>
      <w:r w:rsidR="00A558B0">
        <w:t>was found in</w:t>
      </w:r>
      <w:r w:rsidR="007B38DB">
        <w:rPr>
          <w:rFonts w:eastAsia="Calibri"/>
        </w:rPr>
        <w:t xml:space="preserve"> </w:t>
      </w:r>
      <w:r>
        <w:rPr>
          <w:rFonts w:eastAsia="Calibri"/>
        </w:rPr>
        <w:t>juvenile tree skinks</w:t>
      </w:r>
      <w:r>
        <w:t xml:space="preserve"> solving a vertical maze (</w:t>
      </w:r>
      <w:r w:rsidRPr="00EC0930">
        <w:rPr>
          <w:rFonts w:eastAsia="Calibri"/>
          <w:lang w:val="en-US"/>
        </w:rPr>
        <w:t>Riley</w:t>
      </w:r>
      <w:r w:rsidR="000C224D">
        <w:rPr>
          <w:rFonts w:eastAsia="Calibri"/>
          <w:lang w:val="en-US"/>
        </w:rPr>
        <w:t xml:space="preserve"> et al.</w:t>
      </w:r>
      <w:r w:rsidRPr="00EC0930">
        <w:rPr>
          <w:rFonts w:eastAsia="Calibri"/>
          <w:lang w:val="en-US"/>
        </w:rPr>
        <w:t>, 2016</w:t>
      </w:r>
      <w:r>
        <w:t>).</w:t>
      </w:r>
      <w:r w:rsidR="00983C1E">
        <w:t xml:space="preserve"> </w:t>
      </w:r>
      <w:commentRangeStart w:id="245"/>
      <w:r w:rsidR="000D06DF">
        <w:t>Little is known about how incubation treatments</w:t>
      </w:r>
      <w:r w:rsidR="00A702B2">
        <w:t xml:space="preserve"> or rearing environment alters</w:t>
      </w:r>
      <w:r w:rsidR="000D06DF">
        <w:t xml:space="preserve"> </w:t>
      </w:r>
      <w:r w:rsidR="00A702B2">
        <w:t xml:space="preserve">the reptilian </w:t>
      </w:r>
      <w:r w:rsidR="000D06DF">
        <w:t xml:space="preserve">brain. </w:t>
      </w:r>
      <w:commentRangeEnd w:id="245"/>
      <w:r w:rsidR="00CC1C86">
        <w:rPr>
          <w:rStyle w:val="CommentReference"/>
        </w:rPr>
        <w:commentReference w:id="245"/>
      </w:r>
      <w:r w:rsidR="000D06DF" w:rsidRPr="000D06DF">
        <w:t>The examples above do, however, demonstrate</w:t>
      </w:r>
      <w:r w:rsidR="007B38DB">
        <w:t xml:space="preserve"> these treatments prolonged influence on </w:t>
      </w:r>
      <w:r w:rsidR="000D06DF" w:rsidRPr="000D06DF">
        <w:t xml:space="preserve">behaviour </w:t>
      </w:r>
      <w:r w:rsidR="007B38DB">
        <w:t>and</w:t>
      </w:r>
      <w:r w:rsidR="000D06DF" w:rsidRPr="000D06DF">
        <w:t xml:space="preserve"> survival.</w:t>
      </w:r>
    </w:p>
    <w:p w14:paraId="4CF335E7" w14:textId="3CD071DA" w:rsidR="00A708A9" w:rsidRPr="00171327" w:rsidRDefault="00803F4D" w:rsidP="00A708A9">
      <w:pPr>
        <w:ind w:firstLine="720"/>
        <w:rPr>
          <w:rFonts w:eastAsia="Calibri"/>
        </w:rPr>
      </w:pPr>
      <w:r>
        <w:rPr>
          <w:rFonts w:eastAsia="Calibri"/>
        </w:rPr>
        <w:t>R</w:t>
      </w:r>
      <w:r w:rsidR="00A708A9">
        <w:rPr>
          <w:rFonts w:eastAsia="Calibri"/>
        </w:rPr>
        <w:t>eptiles possess a range of spatial abilities using response</w:t>
      </w:r>
      <w:ins w:id="246" w:author="Martin Whiting" w:date="2019-02-06T07:39:00Z">
        <w:r w:rsidR="00FE2047">
          <w:rPr>
            <w:rFonts w:eastAsia="Calibri"/>
          </w:rPr>
          <w:t>-</w:t>
        </w:r>
      </w:ins>
      <w:del w:id="247" w:author="Martin Whiting" w:date="2019-02-06T07:39:00Z">
        <w:r w:rsidR="00A708A9" w:rsidDel="00FE2047">
          <w:rPr>
            <w:rFonts w:eastAsia="Calibri"/>
          </w:rPr>
          <w:delText xml:space="preserve"> </w:delText>
        </w:r>
      </w:del>
      <w:r w:rsidR="00A708A9">
        <w:rPr>
          <w:rFonts w:eastAsia="Calibri"/>
        </w:rPr>
        <w:t>based strategies to avoid depleted food patches, map like representations of the environment to find either food or shelter</w:t>
      </w:r>
      <w:ins w:id="248" w:author="Martin Whiting" w:date="2019-02-06T07:40:00Z">
        <w:r w:rsidR="00462818">
          <w:rPr>
            <w:rFonts w:eastAsia="Calibri"/>
          </w:rPr>
          <w:t>. To this end</w:t>
        </w:r>
      </w:ins>
      <w:del w:id="249" w:author="Martin Whiting" w:date="2019-02-06T07:40:00Z">
        <w:r w:rsidR="00A708A9" w:rsidDel="00462818">
          <w:rPr>
            <w:rFonts w:eastAsia="Calibri"/>
          </w:rPr>
          <w:delText>,</w:delText>
        </w:r>
      </w:del>
      <w:r w:rsidR="00A708A9">
        <w:rPr>
          <w:rFonts w:eastAsia="Calibri"/>
        </w:rPr>
        <w:t xml:space="preserve"> they can use landmarks or beacons (single local cues) to guide them and use the sun to navigate. </w:t>
      </w:r>
      <w:r w:rsidR="00EE1B0D">
        <w:rPr>
          <w:rFonts w:eastAsia="Calibri"/>
        </w:rPr>
        <w:t>Evidence</w:t>
      </w:r>
      <w:r w:rsidR="00A708A9">
        <w:rPr>
          <w:rFonts w:eastAsia="Calibri"/>
        </w:rPr>
        <w:t xml:space="preserve"> indicat</w:t>
      </w:r>
      <w:r w:rsidR="00EE1B0D">
        <w:rPr>
          <w:rFonts w:eastAsia="Calibri"/>
        </w:rPr>
        <w:t>es</w:t>
      </w:r>
      <w:r w:rsidR="00A708A9">
        <w:rPr>
          <w:rFonts w:eastAsia="Calibri"/>
        </w:rPr>
        <w:t xml:space="preserve"> that</w:t>
      </w:r>
      <w:r w:rsidR="00EE1B0D">
        <w:rPr>
          <w:rFonts w:eastAsia="Calibri"/>
        </w:rPr>
        <w:t xml:space="preserve"> previous</w:t>
      </w:r>
      <w:r w:rsidR="00A708A9">
        <w:rPr>
          <w:rFonts w:eastAsia="Calibri"/>
        </w:rPr>
        <w:t xml:space="preserve"> experience with a habitat </w:t>
      </w:r>
      <w:r w:rsidR="00EE1B0D">
        <w:rPr>
          <w:rFonts w:eastAsia="Calibri"/>
        </w:rPr>
        <w:t>can be</w:t>
      </w:r>
      <w:r w:rsidR="00A708A9">
        <w:rPr>
          <w:rFonts w:eastAsia="Calibri"/>
        </w:rPr>
        <w:t xml:space="preserve"> crucial for successful navigation and that species</w:t>
      </w:r>
      <w:r w:rsidR="00EE1B0D">
        <w:rPr>
          <w:rFonts w:eastAsia="Calibri"/>
        </w:rPr>
        <w:t xml:space="preserve"> might</w:t>
      </w:r>
      <w:r w:rsidR="00A708A9">
        <w:rPr>
          <w:rFonts w:eastAsia="Calibri"/>
        </w:rPr>
        <w:t xml:space="preserve"> show nuanced differences in their use of spatial information. Importantly, </w:t>
      </w:r>
      <w:commentRangeStart w:id="250"/>
      <w:r w:rsidR="00EE1B0D">
        <w:rPr>
          <w:rFonts w:eastAsia="Calibri"/>
        </w:rPr>
        <w:t>research</w:t>
      </w:r>
      <w:r w:rsidR="00A708A9">
        <w:rPr>
          <w:rFonts w:eastAsia="Calibri"/>
        </w:rPr>
        <w:t xml:space="preserve"> in snakes demonstrate</w:t>
      </w:r>
      <w:r w:rsidR="00EE1B0D">
        <w:rPr>
          <w:rFonts w:eastAsia="Calibri"/>
        </w:rPr>
        <w:t>d</w:t>
      </w:r>
      <w:r w:rsidR="00A708A9">
        <w:rPr>
          <w:rFonts w:eastAsia="Calibri"/>
        </w:rPr>
        <w:t xml:space="preserve"> </w:t>
      </w:r>
      <w:r w:rsidR="00983C1E">
        <w:rPr>
          <w:rFonts w:eastAsia="Calibri"/>
        </w:rPr>
        <w:t>the</w:t>
      </w:r>
      <w:r w:rsidR="00A708A9">
        <w:rPr>
          <w:rFonts w:eastAsia="Calibri"/>
        </w:rPr>
        <w:t xml:space="preserve"> importan</w:t>
      </w:r>
      <w:r w:rsidR="00983C1E">
        <w:rPr>
          <w:rFonts w:eastAsia="Calibri"/>
        </w:rPr>
        <w:t>ce</w:t>
      </w:r>
      <w:r w:rsidR="00A708A9">
        <w:rPr>
          <w:rFonts w:eastAsia="Calibri"/>
        </w:rPr>
        <w:t xml:space="preserve"> </w:t>
      </w:r>
      <w:r w:rsidR="00983C1E">
        <w:rPr>
          <w:rFonts w:eastAsia="Calibri"/>
        </w:rPr>
        <w:t xml:space="preserve">of </w:t>
      </w:r>
      <w:r w:rsidR="00A708A9">
        <w:rPr>
          <w:rFonts w:eastAsia="Calibri"/>
        </w:rPr>
        <w:t xml:space="preserve">ecology </w:t>
      </w:r>
      <w:r w:rsidR="00EE1B0D">
        <w:rPr>
          <w:rFonts w:eastAsia="Calibri"/>
        </w:rPr>
        <w:t>in task design</w:t>
      </w:r>
      <w:commentRangeEnd w:id="250"/>
      <w:r w:rsidR="00462818">
        <w:rPr>
          <w:rStyle w:val="CommentReference"/>
        </w:rPr>
        <w:commentReference w:id="250"/>
      </w:r>
      <w:r w:rsidR="00A708A9">
        <w:rPr>
          <w:rFonts w:eastAsia="Calibri"/>
        </w:rPr>
        <w:t xml:space="preserve">. </w:t>
      </w:r>
      <w:commentRangeStart w:id="251"/>
      <w:r w:rsidR="00A708A9">
        <w:rPr>
          <w:rFonts w:eastAsia="Calibri"/>
        </w:rPr>
        <w:t>Furthermore, in turtles</w:t>
      </w:r>
      <w:ins w:id="252" w:author="Martin Whiting" w:date="2019-02-06T07:42:00Z">
        <w:r w:rsidR="00462818">
          <w:rPr>
            <w:rFonts w:eastAsia="Calibri"/>
          </w:rPr>
          <w:t>,</w:t>
        </w:r>
      </w:ins>
      <w:r w:rsidR="00A708A9">
        <w:rPr>
          <w:rFonts w:eastAsia="Calibri"/>
        </w:rPr>
        <w:t xml:space="preserve"> the </w:t>
      </w:r>
      <w:r w:rsidR="00A708A9">
        <w:t>basal forebrain</w:t>
      </w:r>
      <w:ins w:id="253" w:author="Martin Whiting" w:date="2019-02-06T07:42:00Z">
        <w:r w:rsidR="00462818">
          <w:t xml:space="preserve"> and</w:t>
        </w:r>
      </w:ins>
      <w:del w:id="254" w:author="Martin Whiting" w:date="2019-02-06T07:42:00Z">
        <w:r w:rsidR="00A708A9" w:rsidDel="00462818">
          <w:delText>,</w:delText>
        </w:r>
      </w:del>
      <w:r w:rsidR="00A708A9">
        <w:t xml:space="preserve"> the </w:t>
      </w:r>
      <w:r w:rsidR="00A708A9">
        <w:rPr>
          <w:rFonts w:eastAsia="Calibri"/>
        </w:rPr>
        <w:t xml:space="preserve">dorsal and medial cortex </w:t>
      </w:r>
      <w:r w:rsidR="00EE1B0D">
        <w:rPr>
          <w:rFonts w:eastAsia="Calibri"/>
        </w:rPr>
        <w:t>store spatial information</w:t>
      </w:r>
      <w:r w:rsidR="00AF6AFF">
        <w:rPr>
          <w:rFonts w:eastAsia="Calibri"/>
        </w:rPr>
        <w:t xml:space="preserve">; </w:t>
      </w:r>
      <w:r w:rsidR="00EE1B0D">
        <w:rPr>
          <w:rFonts w:eastAsia="Calibri"/>
        </w:rPr>
        <w:t xml:space="preserve">in lizards, </w:t>
      </w:r>
      <w:r w:rsidR="00AF6AFF">
        <w:rPr>
          <w:rFonts w:eastAsia="Calibri"/>
        </w:rPr>
        <w:t>the involvement of the dorsal and medial cortex is</w:t>
      </w:r>
      <w:r w:rsidR="00EE1B0D">
        <w:rPr>
          <w:rFonts w:eastAsia="Calibri"/>
        </w:rPr>
        <w:t xml:space="preserve"> </w:t>
      </w:r>
      <w:r w:rsidR="00AF6AFF">
        <w:rPr>
          <w:rFonts w:eastAsia="Calibri"/>
        </w:rPr>
        <w:t>less clear.</w:t>
      </w:r>
      <w:r w:rsidR="00A708A9">
        <w:rPr>
          <w:rFonts w:eastAsia="Calibri"/>
        </w:rPr>
        <w:t xml:space="preserve"> </w:t>
      </w:r>
      <w:commentRangeEnd w:id="251"/>
      <w:r w:rsidR="00462818">
        <w:rPr>
          <w:rStyle w:val="CommentReference"/>
        </w:rPr>
        <w:commentReference w:id="251"/>
      </w:r>
      <w:r w:rsidR="00A708A9">
        <w:rPr>
          <w:rFonts w:eastAsia="Calibri"/>
        </w:rPr>
        <w:t xml:space="preserve">Finally, incubation environment affects spatial learning although </w:t>
      </w:r>
      <w:ins w:id="255" w:author="Martin Whiting" w:date="2019-02-06T07:54:00Z">
        <w:r w:rsidR="000B7513">
          <w:rPr>
            <w:rFonts w:eastAsia="Calibri"/>
          </w:rPr>
          <w:t>the effects are thus far species-specific</w:t>
        </w:r>
      </w:ins>
      <w:del w:id="256" w:author="Martin Whiting" w:date="2019-02-06T07:54:00Z">
        <w:r w:rsidR="00A708A9" w:rsidDel="000B7513">
          <w:rPr>
            <w:rFonts w:eastAsia="Calibri"/>
          </w:rPr>
          <w:delText>differently in different species</w:delText>
        </w:r>
      </w:del>
      <w:r w:rsidR="00A708A9">
        <w:rPr>
          <w:rFonts w:eastAsia="Calibri"/>
        </w:rPr>
        <w:t xml:space="preserve">. </w:t>
      </w:r>
      <w:del w:id="257" w:author="Martin Whiting" w:date="2019-02-06T07:54:00Z">
        <w:r w:rsidR="00EE1B0D" w:rsidDel="00880163">
          <w:rPr>
            <w:rFonts w:eastAsia="Calibri"/>
          </w:rPr>
          <w:delText>Together</w:delText>
        </w:r>
      </w:del>
      <w:ins w:id="258" w:author="Martin Whiting" w:date="2019-02-06T07:54:00Z">
        <w:r w:rsidR="00880163">
          <w:rPr>
            <w:rFonts w:eastAsia="Calibri"/>
          </w:rPr>
          <w:t>Overall</w:t>
        </w:r>
      </w:ins>
      <w:r w:rsidR="00EE1B0D">
        <w:rPr>
          <w:rFonts w:eastAsia="Calibri"/>
        </w:rPr>
        <w:t>, w</w:t>
      </w:r>
      <w:r w:rsidR="00A708A9">
        <w:rPr>
          <w:rFonts w:eastAsia="Calibri"/>
        </w:rPr>
        <w:t>e still know little about spatial learning in reptiles</w:t>
      </w:r>
      <w:r w:rsidR="00983C1E">
        <w:rPr>
          <w:rFonts w:eastAsia="Calibri"/>
        </w:rPr>
        <w:t>.</w:t>
      </w:r>
      <w:r w:rsidR="00A708A9">
        <w:rPr>
          <w:rFonts w:eastAsia="Calibri"/>
        </w:rPr>
        <w:t xml:space="preserve"> </w:t>
      </w:r>
      <w:commentRangeStart w:id="259"/>
      <w:r w:rsidR="00983C1E">
        <w:rPr>
          <w:rFonts w:eastAsia="Calibri"/>
        </w:rPr>
        <w:t>E</w:t>
      </w:r>
      <w:r w:rsidR="00A708A9">
        <w:rPr>
          <w:rFonts w:eastAsia="Calibri"/>
        </w:rPr>
        <w:t xml:space="preserve">specially </w:t>
      </w:r>
      <w:commentRangeEnd w:id="259"/>
      <w:r w:rsidR="00880163">
        <w:rPr>
          <w:rStyle w:val="CommentReference"/>
        </w:rPr>
        <w:commentReference w:id="259"/>
      </w:r>
      <w:ins w:id="260" w:author="Martin Whiting" w:date="2019-02-06T07:57:00Z">
        <w:r w:rsidR="00880163">
          <w:rPr>
            <w:rFonts w:eastAsia="Calibri"/>
          </w:rPr>
          <w:t xml:space="preserve">In particular, we have a poor understanding of </w:t>
        </w:r>
      </w:ins>
      <w:r w:rsidR="00A708A9">
        <w:rPr>
          <w:rFonts w:eastAsia="Calibri"/>
        </w:rPr>
        <w:t>how sex, spatial ecology or foraging strategy affect navigation</w:t>
      </w:r>
      <w:ins w:id="261" w:author="Martin Whiting" w:date="2019-02-06T07:58:00Z">
        <w:r w:rsidR="00880163">
          <w:rPr>
            <w:rFonts w:eastAsia="Calibri"/>
          </w:rPr>
          <w:t>, and this is an area that</w:t>
        </w:r>
      </w:ins>
      <w:r w:rsidR="00A708A9">
        <w:rPr>
          <w:rFonts w:eastAsia="Calibri"/>
        </w:rPr>
        <w:t xml:space="preserve"> could be an interesting</w:t>
      </w:r>
      <w:r w:rsidR="001E3A95">
        <w:rPr>
          <w:rFonts w:eastAsia="Calibri"/>
        </w:rPr>
        <w:t xml:space="preserve"> and productive</w:t>
      </w:r>
      <w:r w:rsidR="00A708A9">
        <w:rPr>
          <w:rFonts w:eastAsia="Calibri"/>
        </w:rPr>
        <w:t xml:space="preserve"> research </w:t>
      </w:r>
      <w:r w:rsidR="00983C1E">
        <w:rPr>
          <w:rFonts w:eastAsia="Calibri"/>
        </w:rPr>
        <w:t>focus</w:t>
      </w:r>
      <w:r w:rsidR="00A708A9">
        <w:rPr>
          <w:rFonts w:eastAsia="Calibri"/>
        </w:rPr>
        <w:t xml:space="preserve"> in the future.</w:t>
      </w:r>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262" w:name="_Toc533668563"/>
      <w:r w:rsidRPr="00B54BA9">
        <w:t>Learning</w:t>
      </w:r>
      <w:r>
        <w:rPr>
          <w:lang w:val="en-AU"/>
        </w:rPr>
        <w:t xml:space="preserve"> during foraging</w:t>
      </w:r>
      <w:bookmarkEnd w:id="262"/>
    </w:p>
    <w:p w14:paraId="13884BD3" w14:textId="107E0354"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 it is important </w:t>
      </w:r>
      <w:del w:id="263" w:author="Martin Whiting" w:date="2019-02-06T07:58:00Z">
        <w:r w:rsidR="00C32BE3" w:rsidRPr="00AC6B03" w:rsidDel="00880163">
          <w:rPr>
            <w:rFonts w:eastAsia="Calibri"/>
            <w:lang w:val="en-AU"/>
          </w:rPr>
          <w:delText xml:space="preserve">to </w:delText>
        </w:r>
      </w:del>
      <w:ins w:id="264" w:author="Martin Whiting" w:date="2019-02-06T07:58:00Z">
        <w:r w:rsidR="00880163">
          <w:rPr>
            <w:rFonts w:eastAsia="Calibri"/>
            <w:lang w:val="en-AU"/>
          </w:rPr>
          <w:t>for</w:t>
        </w:r>
        <w:r w:rsidR="00880163" w:rsidRPr="00AC6B03">
          <w:rPr>
            <w:rFonts w:eastAsia="Calibri"/>
            <w:lang w:val="en-AU"/>
          </w:rPr>
          <w:t xml:space="preserve"> </w:t>
        </w:r>
      </w:ins>
      <w:r w:rsidR="00331758">
        <w:rPr>
          <w:rFonts w:eastAsia="Calibri"/>
          <w:lang w:val="en-AU"/>
        </w:rPr>
        <w:t>discriminat</w:t>
      </w:r>
      <w:ins w:id="265" w:author="Martin Whiting" w:date="2019-02-06T07:58:00Z">
        <w:r w:rsidR="00880163">
          <w:rPr>
            <w:rFonts w:eastAsia="Calibri"/>
            <w:lang w:val="en-AU"/>
          </w:rPr>
          <w:t>ing</w:t>
        </w:r>
      </w:ins>
      <w:del w:id="266" w:author="Martin Whiting" w:date="2019-02-06T07:58:00Z">
        <w:r w:rsidR="00331758" w:rsidDel="00880163">
          <w:rPr>
            <w:rFonts w:eastAsia="Calibri"/>
            <w:lang w:val="en-AU"/>
          </w:rPr>
          <w:delText>e</w:delText>
        </w:r>
      </w:del>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proofErr w:type="spellStart"/>
      <w:r w:rsidR="00C32BE3" w:rsidRPr="00AC6B03">
        <w:rPr>
          <w:rFonts w:eastAsia="Calibri"/>
          <w:lang w:val="en-AU"/>
        </w:rPr>
        <w:t>depleted</w:t>
      </w:r>
      <w:ins w:id="267" w:author="Martin Whiting" w:date="2019-02-06T07:59:00Z">
        <w:r w:rsidR="00880163">
          <w:rPr>
            <w:rFonts w:eastAsia="Calibri"/>
            <w:lang w:val="en-AU"/>
          </w:rPr>
          <w:t>,</w:t>
        </w:r>
      </w:ins>
      <w:del w:id="268" w:author="Martin Whiting" w:date="2019-02-06T07:59:00Z">
        <w:r w:rsidR="00C32BE3" w:rsidRPr="00AC6B03" w:rsidDel="00880163">
          <w:rPr>
            <w:rFonts w:eastAsia="Calibri"/>
            <w:lang w:val="en-AU"/>
          </w:rPr>
          <w:delText>.</w:delText>
        </w:r>
        <w:r w:rsidR="003F5DEC" w:rsidRPr="00AC6B03" w:rsidDel="00880163">
          <w:rPr>
            <w:rFonts w:eastAsia="Calibri"/>
            <w:lang w:val="en-AU"/>
          </w:rPr>
          <w:delText xml:space="preserve"> </w:delText>
        </w:r>
        <w:r w:rsidR="00AC6B03" w:rsidRPr="00AC6B03" w:rsidDel="00880163">
          <w:rPr>
            <w:rFonts w:eastAsia="Calibri"/>
            <w:lang w:val="en-AU"/>
          </w:rPr>
          <w:delText>T</w:delText>
        </w:r>
      </w:del>
      <w:ins w:id="269" w:author="Martin Whiting" w:date="2019-02-06T07:59:00Z">
        <w:r w:rsidR="00880163">
          <w:rPr>
            <w:rFonts w:eastAsia="Calibri"/>
            <w:lang w:val="en-AU"/>
          </w:rPr>
          <w:t>t</w:t>
        </w:r>
      </w:ins>
      <w:r w:rsidR="00AC6B03" w:rsidRPr="00AC6B03">
        <w:rPr>
          <w:rFonts w:eastAsia="Calibri"/>
          <w:lang w:val="en-AU"/>
        </w:rPr>
        <w:t>o</w:t>
      </w:r>
      <w:proofErr w:type="spellEnd"/>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r w:rsidR="00AC6B03" w:rsidRPr="00AC6B03">
        <w:rPr>
          <w:rFonts w:eastAsia="Calibri"/>
          <w:lang w:val="en-AU"/>
        </w:rPr>
        <w:t>when</w:t>
      </w:r>
      <w:r w:rsidR="003F5DEC" w:rsidRPr="00AC6B03">
        <w:rPr>
          <w:rFonts w:eastAsia="Calibri"/>
          <w:lang w:val="en-AU"/>
        </w:rPr>
        <w:t xml:space="preserve"> 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optimal foraging theory</w:t>
      </w:r>
      <w:ins w:id="270" w:author="Martin Whiting" w:date="2019-02-06T07:59:00Z">
        <w:r w:rsidR="00880163">
          <w:rPr>
            <w:rFonts w:eastAsia="Calibri"/>
            <w:lang w:val="en-AU"/>
          </w:rPr>
          <w:t>;</w:t>
        </w:r>
      </w:ins>
      <w:del w:id="271" w:author="Martin Whiting" w:date="2019-02-06T07:59:00Z">
        <w:r w:rsidR="00B33AD1" w:rsidRPr="00AC6B03" w:rsidDel="00880163">
          <w:rPr>
            <w:rFonts w:eastAsia="Calibri"/>
            <w:lang w:val="en-AU"/>
          </w:rPr>
          <w:delText>,</w:delText>
        </w:r>
      </w:del>
      <w:r w:rsidR="00B33AD1" w:rsidRPr="00AC6B03">
        <w:rPr>
          <w:rFonts w:eastAsia="Calibri"/>
          <w:lang w:val="en-AU"/>
        </w:rPr>
        <w:t xml:space="preserve">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commentRangeStart w:id="272"/>
      <w:r w:rsidR="00C32BE3" w:rsidRPr="00015BF6">
        <w:rPr>
          <w:rFonts w:eastAsia="Calibri"/>
          <w:lang w:val="en-AU"/>
        </w:rPr>
        <w:t>confront</w:t>
      </w:r>
      <w:r w:rsidR="00A40E55">
        <w:rPr>
          <w:rFonts w:eastAsia="Calibri"/>
          <w:lang w:val="en-AU"/>
        </w:rPr>
        <w:t>ed</w:t>
      </w:r>
      <w:r w:rsidR="00C32BE3" w:rsidRPr="00015BF6">
        <w:rPr>
          <w:rFonts w:eastAsia="Calibri"/>
          <w:lang w:val="en-AU"/>
        </w:rPr>
        <w:t xml:space="preserve"> </w:t>
      </w:r>
      <w:commentRangeEnd w:id="272"/>
      <w:r w:rsidR="00880163">
        <w:rPr>
          <w:rStyle w:val="CommentReference"/>
        </w:rPr>
        <w:commentReference w:id="272"/>
      </w:r>
      <w:ins w:id="273" w:author="Martin Whiting" w:date="2019-02-06T08:01:00Z">
        <w:r w:rsidR="00880163">
          <w:rPr>
            <w:rFonts w:eastAsia="Calibri"/>
            <w:lang w:val="en-AU"/>
          </w:rPr>
          <w:t xml:space="preserve">presented </w:t>
        </w:r>
      </w:ins>
      <w:r w:rsidR="00C32BE3" w:rsidRPr="00015BF6">
        <w:rPr>
          <w:rFonts w:eastAsia="Calibri"/>
          <w:lang w:val="en-AU"/>
        </w:rPr>
        <w:t xml:space="preserve">with </w:t>
      </w:r>
      <w:ins w:id="274" w:author="Martin Whiting" w:date="2019-02-06T08:02:00Z">
        <w:r w:rsidR="00880163">
          <w:rPr>
            <w:rFonts w:eastAsia="Calibri"/>
            <w:lang w:val="en-AU"/>
          </w:rPr>
          <w:t xml:space="preserve">a choice of </w:t>
        </w:r>
      </w:ins>
      <w:r w:rsidR="00C32BE3" w:rsidRPr="00015BF6">
        <w:rPr>
          <w:rFonts w:eastAsia="Calibri"/>
          <w:lang w:val="en-AU"/>
        </w:rPr>
        <w:t xml:space="preserve">at least two </w:t>
      </w:r>
      <w:r w:rsidR="003F5DEC">
        <w:rPr>
          <w:rFonts w:eastAsia="Calibri"/>
          <w:lang w:val="en-AU"/>
        </w:rPr>
        <w:t>stimul</w:t>
      </w:r>
      <w:ins w:id="275" w:author="Martin Whiting" w:date="2019-02-06T08:02:00Z">
        <w:r w:rsidR="00880163">
          <w:rPr>
            <w:rFonts w:eastAsia="Calibri"/>
            <w:lang w:val="en-AU"/>
          </w:rPr>
          <w:t>i</w:t>
        </w:r>
      </w:ins>
      <w:del w:id="276" w:author="Martin Whiting" w:date="2019-02-06T08:02:00Z">
        <w:r w:rsidR="003F5DEC" w:rsidDel="00880163">
          <w:rPr>
            <w:rFonts w:eastAsia="Calibri"/>
            <w:lang w:val="en-AU"/>
          </w:rPr>
          <w:delText xml:space="preserve">us </w:delText>
        </w:r>
        <w:r w:rsidR="00C32BE3" w:rsidRPr="00015BF6" w:rsidDel="00880163">
          <w:rPr>
            <w:rFonts w:eastAsia="Calibri"/>
            <w:lang w:val="en-AU"/>
          </w:rPr>
          <w:delText>choices</w:delText>
        </w:r>
      </w:del>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r w:rsidR="00C32BE3" w:rsidRPr="00015BF6">
        <w:rPr>
          <w:rFonts w:eastAsia="Calibri"/>
          <w:lang w:val="en-AU"/>
        </w:rPr>
        <w:t xml:space="preserve">Florida red-bellied </w:t>
      </w:r>
      <w:proofErr w:type="spellStart"/>
      <w:r w:rsidR="00C32BE3" w:rsidRPr="00015BF6">
        <w:rPr>
          <w:rFonts w:eastAsia="Calibri"/>
          <w:lang w:val="en-AU"/>
        </w:rPr>
        <w:t>cooters</w:t>
      </w:r>
      <w:proofErr w:type="spellEnd"/>
      <w:r w:rsidR="00C32BE3" w:rsidRPr="00015BF6">
        <w:rPr>
          <w:rFonts w:eastAsia="Calibri"/>
          <w:lang w:val="en-AU"/>
        </w:rPr>
        <w:t xml:space="preserve"> (</w:t>
      </w:r>
      <w:proofErr w:type="spellStart"/>
      <w:r w:rsidR="00C32BE3" w:rsidRPr="00015BF6">
        <w:rPr>
          <w:rFonts w:eastAsia="Calibri"/>
          <w:i/>
          <w:lang w:val="en-AU"/>
        </w:rPr>
        <w:t>Pseudemys</w:t>
      </w:r>
      <w:proofErr w:type="spellEnd"/>
      <w:r w:rsidR="00C32BE3" w:rsidRPr="00015BF6">
        <w:rPr>
          <w:rFonts w:eastAsia="Calibri"/>
          <w:i/>
          <w:lang w:val="en-AU"/>
        </w:rPr>
        <w:t xml:space="preserve"> </w:t>
      </w:r>
      <w:proofErr w:type="spellStart"/>
      <w:r w:rsidR="00C32BE3" w:rsidRPr="00015BF6">
        <w:rPr>
          <w:rFonts w:eastAsia="Calibri"/>
          <w:i/>
          <w:lang w:val="en-AU"/>
        </w:rPr>
        <w:t>nelsoni</w:t>
      </w:r>
      <w:proofErr w:type="spellEnd"/>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w:t>
      </w:r>
      <w:del w:id="277" w:author="Martin Whiting" w:date="2019-02-06T08:02:00Z">
        <w:r w:rsidR="00C32BE3" w:rsidRPr="00015BF6" w:rsidDel="00880163">
          <w:rPr>
            <w:rFonts w:eastAsia="Calibri"/>
            <w:lang w:val="en-AU"/>
          </w:rPr>
          <w:delText xml:space="preserve">between </w:delText>
        </w:r>
      </w:del>
      <w:r w:rsidR="00C32BE3" w:rsidRPr="00015BF6">
        <w:rPr>
          <w:rFonts w:eastAsia="Calibri"/>
          <w:lang w:val="en-AU"/>
        </w:rPr>
        <w:t>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 xml:space="preserve">Pond sliders too, </w:t>
      </w:r>
      <w:r w:rsidR="00C32BE3" w:rsidRPr="00015BF6">
        <w:rPr>
          <w:lang w:val="en-AU"/>
        </w:rPr>
        <w:lastRenderedPageBreak/>
        <w:t xml:space="preserve">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 xml:space="preserve">Terrapene </w:t>
      </w:r>
      <w:proofErr w:type="spellStart"/>
      <w:r w:rsidR="00C32BE3" w:rsidRPr="00015BF6">
        <w:rPr>
          <w:i/>
          <w:lang w:val="en-AU"/>
        </w:rPr>
        <w:t>carolina</w:t>
      </w:r>
      <w:proofErr w:type="spellEnd"/>
      <w:r w:rsidR="00C32BE3" w:rsidRPr="00015BF6">
        <w:rPr>
          <w:lang w:val="en-AU"/>
        </w:rPr>
        <w:t>) successfully learnt and transferred a rule (lighter or darker) to novel stimuli of different colours (blue and green</w:t>
      </w:r>
      <w:r w:rsidR="00A40E55">
        <w:rPr>
          <w:lang w:val="en-AU"/>
        </w:rPr>
        <w:t xml:space="preserve">; </w:t>
      </w:r>
      <w:proofErr w:type="spellStart"/>
      <w:r w:rsidR="00C32BE3" w:rsidRPr="00015BF6">
        <w:rPr>
          <w:lang w:val="en-AU"/>
        </w:rPr>
        <w:t>Leighty</w:t>
      </w:r>
      <w:proofErr w:type="spellEnd"/>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proofErr w:type="spellStart"/>
      <w:r w:rsidR="00C32BE3" w:rsidRPr="00015BF6">
        <w:rPr>
          <w:i/>
          <w:lang w:val="en-AU"/>
        </w:rPr>
        <w:t>Varanus</w:t>
      </w:r>
      <w:proofErr w:type="spellEnd"/>
      <w:r w:rsidR="00C32BE3" w:rsidRPr="00015BF6">
        <w:rPr>
          <w:i/>
          <w:lang w:val="en-AU"/>
        </w:rPr>
        <w:t xml:space="preserve"> </w:t>
      </w:r>
      <w:proofErr w:type="spellStart"/>
      <w:r w:rsidR="00C32BE3" w:rsidRPr="00015BF6">
        <w:rPr>
          <w:i/>
          <w:lang w:val="en-AU"/>
        </w:rPr>
        <w:t>rudicollis</w:t>
      </w:r>
      <w:proofErr w:type="spellEnd"/>
      <w:r w:rsidR="00C32BE3" w:rsidRPr="00015BF6">
        <w:rPr>
          <w:lang w:val="en-AU"/>
        </w:rPr>
        <w:t xml:space="preserve">) and a </w:t>
      </w:r>
      <w:ins w:id="278" w:author="Martin Whiting" w:date="2019-02-06T08:03:00Z">
        <w:r w:rsidR="00880163">
          <w:rPr>
            <w:lang w:val="en-AU"/>
          </w:rPr>
          <w:t>K</w:t>
        </w:r>
      </w:ins>
      <w:del w:id="279" w:author="Martin Whiting" w:date="2019-02-06T08:03:00Z">
        <w:r w:rsidR="00BA4387" w:rsidDel="00880163">
          <w:rPr>
            <w:lang w:val="en-AU"/>
          </w:rPr>
          <w:delText>C</w:delText>
        </w:r>
      </w:del>
      <w:r w:rsidR="00C32BE3" w:rsidRPr="00015BF6">
        <w:rPr>
          <w:lang w:val="en-AU"/>
        </w:rPr>
        <w:t>omodo dragon (</w:t>
      </w:r>
      <w:proofErr w:type="spellStart"/>
      <w:r w:rsidR="00140282" w:rsidRPr="00140282">
        <w:rPr>
          <w:i/>
          <w:lang w:val="en-AU"/>
        </w:rPr>
        <w:t>Varanus</w:t>
      </w:r>
      <w:proofErr w:type="spellEnd"/>
      <w:r w:rsidR="00140282" w:rsidRPr="00140282">
        <w:rPr>
          <w:i/>
          <w:lang w:val="en-AU"/>
        </w:rPr>
        <w:t xml:space="preserve"> </w:t>
      </w:r>
      <w:proofErr w:type="spellStart"/>
      <w:r w:rsidR="00140282" w:rsidRPr="00140282">
        <w:rPr>
          <w:i/>
          <w:lang w:val="en-AU"/>
        </w:rPr>
        <w:t>komodoensis</w:t>
      </w:r>
      <w:proofErr w:type="spellEnd"/>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w:t>
      </w:r>
      <w:proofErr w:type="spellStart"/>
      <w:r w:rsidR="00C32BE3" w:rsidRPr="00015BF6">
        <w:rPr>
          <w:lang w:val="en-AU"/>
        </w:rPr>
        <w:t>Gaalema</w:t>
      </w:r>
      <w:proofErr w:type="spellEnd"/>
      <w:r w:rsidR="00C32BE3" w:rsidRPr="00015BF6">
        <w:rPr>
          <w:lang w:val="en-AU"/>
        </w:rPr>
        <w:t>,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 xml:space="preserve">water skinks </w:t>
      </w:r>
      <w:r w:rsidR="00A60EEF">
        <w:rPr>
          <w:rFonts w:eastAsia="Calibri"/>
          <w:lang w:val="en-AU"/>
        </w:rPr>
        <w:t>relied on colour to solve a three-choice discrimination; no correlation was found between successful learning in the colour discrimination and a previously tested spatial learning task</w:t>
      </w:r>
      <w:ins w:id="280" w:author="Martin Whiting" w:date="2019-02-06T08:03:00Z">
        <w:r w:rsidR="00880163">
          <w:rPr>
            <w:rFonts w:eastAsia="Calibri"/>
            <w:lang w:val="en-AU"/>
          </w:rPr>
          <w:t xml:space="preserve"> (citation)</w:t>
        </w:r>
      </w:ins>
      <w:r w:rsidR="00A60EEF">
        <w:rPr>
          <w:rFonts w:eastAsia="Calibri"/>
          <w:lang w:val="en-AU"/>
        </w:rPr>
        <w:t>.</w:t>
      </w:r>
      <w:r w:rsidR="0024244E">
        <w:rPr>
          <w:rFonts w:eastAsia="Calibri"/>
          <w:lang w:val="en-AU"/>
        </w:rPr>
        <w:t xml:space="preserve"> </w:t>
      </w:r>
    </w:p>
    <w:p w14:paraId="0D6BC5DC" w14:textId="6D6F08C0" w:rsidR="00DC4278" w:rsidRPr="005D2E14" w:rsidRDefault="00714C83" w:rsidP="00AE4854">
      <w:pPr>
        <w:rPr>
          <w:rFonts w:eastAsia="Calibri"/>
          <w:lang w:val="en-AU"/>
        </w:rPr>
      </w:pPr>
      <w:r w:rsidRPr="00842361">
        <w:rPr>
          <w:lang w:val="en-AU"/>
        </w:rPr>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 xml:space="preserve">Anolis </w:t>
      </w:r>
      <w:proofErr w:type="spellStart"/>
      <w:r w:rsidRPr="00842361">
        <w:rPr>
          <w:rFonts w:eastAsia="Calibri"/>
          <w:i/>
          <w:lang w:val="en-AU"/>
        </w:rPr>
        <w:t>cristatellus</w:t>
      </w:r>
      <w:proofErr w:type="spellEnd"/>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w:t>
      </w:r>
      <w:proofErr w:type="spellStart"/>
      <w:r w:rsidRPr="00842361">
        <w:rPr>
          <w:rFonts w:eastAsia="Calibri"/>
          <w:lang w:val="en-AU"/>
        </w:rPr>
        <w:t>Shafir</w:t>
      </w:r>
      <w:proofErr w:type="spellEnd"/>
      <w:r w:rsidRPr="00842361">
        <w:rPr>
          <w:rFonts w:eastAsia="Calibri"/>
          <w:lang w:val="en-AU"/>
        </w:rPr>
        <w:t>, 1995).</w:t>
      </w:r>
      <w:r w:rsidR="003D2040">
        <w:rPr>
          <w:rFonts w:eastAsia="Calibri"/>
          <w:lang w:val="en-AU"/>
        </w:rPr>
        <w:t xml:space="preserve"> </w:t>
      </w:r>
      <w:r w:rsidR="000404F0">
        <w:rPr>
          <w:lang w:val="en-AU"/>
        </w:rPr>
        <w:t>T</w:t>
      </w:r>
      <w:r w:rsidR="003D2040" w:rsidRPr="00015BF6">
        <w:rPr>
          <w:lang w:val="en-AU"/>
        </w:rPr>
        <w:t xml:space="preserve">uataras were able to discriminate between a trained and </w:t>
      </w:r>
      <w:r w:rsidR="00020CF0">
        <w:rPr>
          <w:lang w:val="en-AU"/>
        </w:rPr>
        <w:t xml:space="preserve">three </w:t>
      </w:r>
      <w:r w:rsidR="003D2040" w:rsidRPr="00015BF6">
        <w:rPr>
          <w:lang w:val="en-AU"/>
        </w:rPr>
        <w:t>different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r w:rsidR="000D6F34">
        <w:rPr>
          <w:lang w:val="en-AU"/>
        </w:rPr>
        <w:t xml:space="preserve"> and </w:t>
      </w:r>
      <w:r w:rsidR="000D6F34" w:rsidRPr="00015BF6">
        <w:rPr>
          <w:lang w:val="en-AU"/>
        </w:rPr>
        <w:t xml:space="preserve">painted turtles </w:t>
      </w:r>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r w:rsidR="000D6F34">
        <w:rPr>
          <w:lang w:val="en-AU"/>
        </w:rPr>
        <w:t>.</w:t>
      </w:r>
      <w:r w:rsidR="000D6F34" w:rsidRPr="00015BF6">
        <w:rPr>
          <w:lang w:val="en-AU"/>
        </w:rPr>
        <w:t xml:space="preserve"> </w:t>
      </w:r>
      <w:r w:rsidR="000D6F34">
        <w:rPr>
          <w:lang w:val="en-AU"/>
        </w:rPr>
        <w:t xml:space="preserve">Turtles showed impaired performance during </w:t>
      </w:r>
      <w:r w:rsidR="000D6F34" w:rsidRPr="00015BF6">
        <w:rPr>
          <w:lang w:val="en-AU"/>
        </w:rPr>
        <w:t>negative patterning</w:t>
      </w:r>
      <w:r w:rsidR="000D6F34">
        <w:rPr>
          <w:lang w:val="en-AU"/>
        </w:rPr>
        <w:t xml:space="preserve"> </w:t>
      </w:r>
      <w:r w:rsidR="000D6F34" w:rsidRPr="008C5C7F">
        <w:rPr>
          <w:lang w:val="en-AU"/>
        </w:rPr>
        <w:t>(</w:t>
      </w:r>
      <w:r w:rsidR="000D6F34">
        <w:rPr>
          <w:lang w:val="en-AU"/>
        </w:rPr>
        <w:t xml:space="preserve">testing for </w:t>
      </w:r>
      <w:proofErr w:type="spellStart"/>
      <w:r w:rsidR="000D6F34">
        <w:rPr>
          <w:lang w:val="en-AU"/>
        </w:rPr>
        <w:t>configural</w:t>
      </w:r>
      <w:proofErr w:type="spellEnd"/>
      <w:r w:rsidR="000D6F34">
        <w:rPr>
          <w:lang w:val="en-AU"/>
        </w:rPr>
        <w:t xml:space="preserve"> association learning of compound stimuli</w:t>
      </w:r>
      <w:r w:rsidR="000D6F34" w:rsidRPr="008C5C7F">
        <w:rPr>
          <w:lang w:val="en-AU"/>
        </w:rPr>
        <w:t>)</w:t>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C32BE3" w:rsidRPr="00015BF6">
        <w:rPr>
          <w:lang w:val="en-AU"/>
        </w:rPr>
        <w:t>discrimination</w:t>
      </w:r>
      <w:r w:rsidR="00020CF0" w:rsidRPr="00020CF0">
        <w:rPr>
          <w:lang w:val="en-AU"/>
        </w:rPr>
        <w:t xml:space="preserve"> </w:t>
      </w:r>
      <w:r w:rsidR="00020CF0" w:rsidRPr="00015BF6">
        <w:rPr>
          <w:lang w:val="en-AU"/>
        </w:rPr>
        <w:t>learning</w:t>
      </w:r>
      <w:r w:rsidR="00A40E55">
        <w:rPr>
          <w:lang w:val="en-AU"/>
        </w:rPr>
        <w:t xml:space="preserve"> was not affected</w:t>
      </w:r>
      <w:r w:rsidR="00C32BE3" w:rsidRPr="00015BF6">
        <w:rPr>
          <w:lang w:val="en-AU"/>
        </w:rPr>
        <w:t xml:space="preserve"> (Powers et al., 2009; </w:t>
      </w:r>
      <w:proofErr w:type="spellStart"/>
      <w:r w:rsidR="00C32BE3" w:rsidRPr="00015BF6">
        <w:rPr>
          <w:lang w:val="en-AU"/>
        </w:rPr>
        <w:t>Yeh</w:t>
      </w:r>
      <w:proofErr w:type="spellEnd"/>
      <w:r w:rsidR="00C32BE3" w:rsidRPr="00015BF6">
        <w:rPr>
          <w:lang w:val="en-AU"/>
        </w:rPr>
        <w:t xml:space="preserve"> &amp; Powers, 2005). </w:t>
      </w:r>
      <w:r w:rsidR="00A40E55">
        <w:rPr>
          <w:lang w:val="en-AU"/>
        </w:rPr>
        <w:t>Hence,</w:t>
      </w:r>
      <w:r w:rsidR="004029D4">
        <w:rPr>
          <w:lang w:val="en-AU"/>
        </w:rPr>
        <w:t xml:space="preserve"> reptiles can use </w:t>
      </w:r>
      <w:del w:id="281" w:author="Martin Whiting" w:date="2019-02-06T08:10:00Z">
        <w:r w:rsidR="00A40E55" w:rsidDel="003012B1">
          <w:rPr>
            <w:lang w:val="en-AU"/>
          </w:rPr>
          <w:delText xml:space="preserve">many </w:delText>
        </w:r>
      </w:del>
      <w:ins w:id="282" w:author="Martin Whiting" w:date="2019-02-06T08:10:00Z">
        <w:r w:rsidR="003012B1">
          <w:rPr>
            <w:lang w:val="en-AU"/>
          </w:rPr>
          <w:t xml:space="preserve">multiple </w:t>
        </w:r>
      </w:ins>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 xml:space="preserve">cues </w:t>
      </w:r>
      <w:ins w:id="283" w:author="Martin Whiting" w:date="2019-02-06T08:10:00Z">
        <w:r w:rsidR="00047545">
          <w:rPr>
            <w:lang w:val="en-AU"/>
          </w:rPr>
          <w:t xml:space="preserve">that </w:t>
        </w:r>
      </w:ins>
      <w:r w:rsidR="00A40E55">
        <w:rPr>
          <w:lang w:val="en-AU"/>
        </w:rPr>
        <w:t>indicat</w:t>
      </w:r>
      <w:ins w:id="284" w:author="Martin Whiting" w:date="2019-02-06T08:10:00Z">
        <w:r w:rsidR="00047545">
          <w:rPr>
            <w:lang w:val="en-AU"/>
          </w:rPr>
          <w:t>e</w:t>
        </w:r>
      </w:ins>
      <w:del w:id="285" w:author="Martin Whiting" w:date="2019-02-06T08:10:00Z">
        <w:r w:rsidR="00A40E55" w:rsidDel="00047545">
          <w:rPr>
            <w:lang w:val="en-AU"/>
          </w:rPr>
          <w:delText>ing</w:delText>
        </w:r>
      </w:del>
      <w:r w:rsidR="00A40E55">
        <w:rPr>
          <w:lang w:val="en-AU"/>
        </w:rPr>
        <w:t xml:space="preserve"> no</w:t>
      </w:r>
      <w:r w:rsidR="004029D4">
        <w:rPr>
          <w:lang w:val="en-AU"/>
        </w:rPr>
        <w:t xml:space="preserve"> food</w:t>
      </w:r>
      <w:ins w:id="286" w:author="Martin Whiting" w:date="2019-02-06T08:10:00Z">
        <w:r w:rsidR="00047545">
          <w:rPr>
            <w:lang w:val="en-AU"/>
          </w:rPr>
          <w:t>;</w:t>
        </w:r>
      </w:ins>
      <w:del w:id="287" w:author="Martin Whiting" w:date="2019-02-06T08:10:00Z">
        <w:r w:rsidR="009F70CD" w:rsidDel="00047545">
          <w:rPr>
            <w:lang w:val="en-AU"/>
          </w:rPr>
          <w:delText>,</w:delText>
        </w:r>
      </w:del>
      <w:r w:rsidR="009F70CD">
        <w:rPr>
          <w:lang w:val="en-AU"/>
        </w:rPr>
        <w:t xml:space="preserve"> however, not all experiments </w:t>
      </w:r>
      <w:r w:rsidR="00EC0293">
        <w:rPr>
          <w:lang w:val="en-AU"/>
        </w:rPr>
        <w:t>were</w:t>
      </w:r>
      <w:r w:rsidR="009F70CD">
        <w:rPr>
          <w:lang w:val="en-AU"/>
        </w:rPr>
        <w:t xml:space="preserve"> 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w:t>
      </w:r>
      <w:ins w:id="288" w:author="Martin Whiting" w:date="2019-02-06T08:10:00Z">
        <w:r w:rsidR="00047545">
          <w:rPr>
            <w:lang w:val="en-AU"/>
          </w:rPr>
          <w:t>(</w:t>
        </w:r>
        <w:r w:rsidR="00047545">
          <w:rPr>
            <w:i/>
            <w:lang w:val="en-AU"/>
          </w:rPr>
          <w:t xml:space="preserve">L. </w:t>
        </w:r>
        <w:proofErr w:type="spellStart"/>
        <w:r w:rsidR="00047545" w:rsidRPr="00047545">
          <w:rPr>
            <w:i/>
            <w:lang w:val="en-AU"/>
          </w:rPr>
          <w:t>delic</w:t>
        </w:r>
      </w:ins>
      <w:ins w:id="289" w:author="Martin Whiting" w:date="2019-02-06T08:11:00Z">
        <w:r w:rsidR="00047545" w:rsidRPr="00047545">
          <w:rPr>
            <w:i/>
            <w:lang w:val="en-AU"/>
          </w:rPr>
          <w:t>ata</w:t>
        </w:r>
        <w:proofErr w:type="spellEnd"/>
        <w:r w:rsidR="00047545">
          <w:rPr>
            <w:lang w:val="en-AU"/>
          </w:rPr>
          <w:t xml:space="preserve">) </w:t>
        </w:r>
      </w:ins>
      <w:r w:rsidR="00DC4278" w:rsidRPr="00047545">
        <w:rPr>
          <w:lang w:val="en-AU"/>
        </w:rPr>
        <w:t>and</w:t>
      </w:r>
      <w:r w:rsidR="00A40E55">
        <w:rPr>
          <w:lang w:val="en-AU"/>
        </w:rPr>
        <w:t xml:space="preserve"> non-invasive</w:t>
      </w:r>
      <w:r w:rsidR="00DC4278" w:rsidRPr="00015BF6">
        <w:rPr>
          <w:lang w:val="en-AU"/>
        </w:rPr>
        <w:t xml:space="preserve"> </w:t>
      </w:r>
      <w:r w:rsidR="00B35009">
        <w:rPr>
          <w:lang w:val="en-AU"/>
        </w:rPr>
        <w:t>common garden skinks (</w:t>
      </w:r>
      <w:r w:rsidR="00DC4278" w:rsidRPr="00B35009">
        <w:rPr>
          <w:i/>
          <w:lang w:val="en-AU"/>
        </w:rPr>
        <w:t xml:space="preserve">L. </w:t>
      </w:r>
      <w:commentRangeStart w:id="290"/>
      <w:proofErr w:type="spellStart"/>
      <w:r w:rsidR="00DC4278" w:rsidRPr="00015BF6">
        <w:rPr>
          <w:i/>
          <w:lang w:val="en-AU"/>
        </w:rPr>
        <w:t>guachenoti</w:t>
      </w:r>
      <w:commentRangeEnd w:id="290"/>
      <w:proofErr w:type="spellEnd"/>
      <w:r w:rsidR="00047545">
        <w:rPr>
          <w:rStyle w:val="CommentReference"/>
        </w:rPr>
        <w:commentReference w:id="290"/>
      </w:r>
      <w:r w:rsidR="00B35009">
        <w:rPr>
          <w:i/>
          <w:lang w:val="en-AU"/>
        </w:rPr>
        <w:t>)</w:t>
      </w:r>
      <w:r w:rsidR="00DC4278" w:rsidRPr="00015BF6">
        <w:rPr>
          <w:lang w:val="en-AU"/>
        </w:rPr>
        <w:t xml:space="preserve"> failed to learn which arm</w:t>
      </w:r>
      <w:r w:rsidR="00A40E55">
        <w:rPr>
          <w:lang w:val="en-AU"/>
        </w:rPr>
        <w:t xml:space="preserve"> </w:t>
      </w:r>
      <w:r w:rsidR="00A40E55" w:rsidRPr="00015BF6">
        <w:rPr>
          <w:lang w:val="en-AU"/>
        </w:rPr>
        <w:t>in a Y-maze setup (one arm painted solid orange or blue, the other in orange or blue stripes)</w:t>
      </w:r>
      <w:r w:rsidR="00DC4278" w:rsidRPr="00015BF6">
        <w:rPr>
          <w:lang w:val="en-AU"/>
        </w:rPr>
        <w:t xml:space="preserve"> provide</w:t>
      </w:r>
      <w:r w:rsidR="00A40E55">
        <w:rPr>
          <w:lang w:val="en-AU"/>
        </w:rPr>
        <w:t>d</w:t>
      </w:r>
      <w:r w:rsidR="00DC4278" w:rsidRPr="00015BF6">
        <w:rPr>
          <w:lang w:val="en-AU"/>
        </w:rPr>
        <w:t xml:space="preserve"> a reward; </w:t>
      </w:r>
      <w:r w:rsidR="00FB08B5">
        <w:rPr>
          <w:lang w:val="en-AU"/>
        </w:rPr>
        <w:t>common garden skinks</w:t>
      </w:r>
      <w:r w:rsidR="00BA6275">
        <w:rPr>
          <w:lang w:val="en-AU"/>
        </w:rPr>
        <w:t>, however,</w:t>
      </w:r>
      <w:r w:rsidR="00DC4278" w:rsidRPr="00015BF6">
        <w:rPr>
          <w:lang w:val="en-AU"/>
        </w:rPr>
        <w:t xml:space="preserve"> reached the </w:t>
      </w:r>
      <w:r w:rsidR="00A40E55">
        <w:rPr>
          <w:lang w:val="en-AU"/>
        </w:rPr>
        <w:t xml:space="preserve">maze </w:t>
      </w:r>
      <w:r w:rsidR="00DC4278" w:rsidRPr="00015BF6">
        <w:rPr>
          <w:lang w:val="en-AU"/>
        </w:rPr>
        <w:t>end faster (</w:t>
      </w:r>
      <w:proofErr w:type="spellStart"/>
      <w:r w:rsidR="00DC4278" w:rsidRPr="00015BF6">
        <w:rPr>
          <w:lang w:val="en-AU"/>
        </w:rPr>
        <w:t>Bezzina</w:t>
      </w:r>
      <w:proofErr w:type="spellEnd"/>
      <w:r w:rsidR="000C224D">
        <w:rPr>
          <w:lang w:val="en-AU"/>
        </w:rPr>
        <w:t xml:space="preserve"> et al.</w:t>
      </w:r>
      <w:r w:rsidR="00DC4278" w:rsidRPr="00015BF6">
        <w:rPr>
          <w:lang w:val="en-AU"/>
        </w:rPr>
        <w:t>, 2014).</w:t>
      </w:r>
    </w:p>
    <w:p w14:paraId="5ECEEB29" w14:textId="2733A75F" w:rsidR="00700789" w:rsidRPr="00015BF6" w:rsidRDefault="001A49C6" w:rsidP="00700789">
      <w:pPr>
        <w:rPr>
          <w:lang w:val="en-AU"/>
        </w:rPr>
      </w:pPr>
      <w:commentRangeStart w:id="291"/>
      <w:r>
        <w:rPr>
          <w:lang w:val="en-AU"/>
        </w:rPr>
        <w:t xml:space="preserve">Using these simple </w:t>
      </w:r>
      <w:r w:rsidR="002D0C69">
        <w:rPr>
          <w:lang w:val="en-AU"/>
        </w:rPr>
        <w:t>cues</w:t>
      </w:r>
      <w:r>
        <w:rPr>
          <w:lang w:val="en-AU"/>
        </w:rPr>
        <w:t xml:space="preserve">, reptiles can be trained to discriminate visual stimuli using </w:t>
      </w:r>
      <w:r w:rsidR="00B1550C">
        <w:rPr>
          <w:lang w:val="en-AU"/>
        </w:rPr>
        <w:t>a range of</w:t>
      </w:r>
      <w:r>
        <w:rPr>
          <w:lang w:val="en-AU"/>
        </w:rPr>
        <w:t xml:space="preserve"> methods</w:t>
      </w:r>
      <w:r w:rsidR="009C7CCF">
        <w:rPr>
          <w:lang w:val="en-AU"/>
        </w:rPr>
        <w:t>.</w:t>
      </w:r>
      <w:r>
        <w:rPr>
          <w:lang w:val="en-AU"/>
        </w:rPr>
        <w:t xml:space="preserve"> With some exceptions, </w:t>
      </w:r>
      <w:r w:rsidR="00732CA2">
        <w:rPr>
          <w:lang w:val="en-AU"/>
        </w:rPr>
        <w:t xml:space="preserve">research in reptile </w:t>
      </w:r>
      <w:r>
        <w:rPr>
          <w:lang w:val="en-AU"/>
        </w:rPr>
        <w:t>discrimination learning only test</w:t>
      </w:r>
      <w:ins w:id="292" w:author="Martin Whiting" w:date="2019-02-06T08:12:00Z">
        <w:r w:rsidR="00047545">
          <w:rPr>
            <w:lang w:val="en-AU"/>
          </w:rPr>
          <w:t>s</w:t>
        </w:r>
      </w:ins>
      <w:r>
        <w:rPr>
          <w:lang w:val="en-AU"/>
        </w:rPr>
        <w:t xml:space="preserve"> one or two sequential discrimination</w:t>
      </w:r>
      <w:r w:rsidR="00732CA2">
        <w:rPr>
          <w:lang w:val="en-AU"/>
        </w:rPr>
        <w:t xml:space="preserve"> stages</w:t>
      </w:r>
      <w:ins w:id="293" w:author="Martin Whiting" w:date="2019-02-06T08:13:00Z">
        <w:r w:rsidR="00047545">
          <w:rPr>
            <w:lang w:val="en-AU"/>
          </w:rPr>
          <w:t>;</w:t>
        </w:r>
      </w:ins>
      <w:del w:id="294" w:author="Martin Whiting" w:date="2019-02-06T08:13:00Z">
        <w:r w:rsidR="00700789" w:rsidDel="00047545">
          <w:rPr>
            <w:lang w:val="en-AU"/>
          </w:rPr>
          <w:delText>,</w:delText>
        </w:r>
      </w:del>
      <w:r>
        <w:rPr>
          <w:lang w:val="en-AU"/>
        </w:rPr>
        <w:t xml:space="preserve"> however, </w:t>
      </w:r>
      <w:del w:id="295" w:author="Martin Whiting" w:date="2019-02-06T08:13:00Z">
        <w:r w:rsidDel="00047545">
          <w:rPr>
            <w:lang w:val="en-AU"/>
          </w:rPr>
          <w:delText xml:space="preserve">some </w:delText>
        </w:r>
      </w:del>
      <w:r>
        <w:rPr>
          <w:lang w:val="en-AU"/>
        </w:rPr>
        <w:t xml:space="preserve">more sophisticated </w:t>
      </w:r>
      <w:r w:rsidR="00700789">
        <w:rPr>
          <w:lang w:val="en-AU"/>
        </w:rPr>
        <w:t>test</w:t>
      </w:r>
      <w:r w:rsidR="000E30EC">
        <w:rPr>
          <w:lang w:val="en-AU"/>
        </w:rPr>
        <w:t>s</w:t>
      </w:r>
      <w:r w:rsidR="00732CA2">
        <w:rPr>
          <w:lang w:val="en-AU"/>
        </w:rPr>
        <w:t xml:space="preserve"> (e.g. </w:t>
      </w:r>
      <w:r w:rsidR="00700789">
        <w:rPr>
          <w:lang w:val="en-AU"/>
        </w:rPr>
        <w:t>negative patterning and rule transfer</w:t>
      </w:r>
      <w:r w:rsidR="00732CA2">
        <w:rPr>
          <w:lang w:val="en-AU"/>
        </w:rPr>
        <w:t>)</w:t>
      </w:r>
      <w:r w:rsidR="00700789">
        <w:rPr>
          <w:lang w:val="en-AU"/>
        </w:rPr>
        <w:t xml:space="preserve"> </w:t>
      </w:r>
      <w:r w:rsidR="00732CA2">
        <w:rPr>
          <w:lang w:val="en-AU"/>
        </w:rPr>
        <w:t>demonstrate</w:t>
      </w:r>
      <w:del w:id="296" w:author="Martin Whiting" w:date="2019-02-06T08:13:00Z">
        <w:r w:rsidR="0024244E" w:rsidDel="00047545">
          <w:rPr>
            <w:lang w:val="en-AU"/>
          </w:rPr>
          <w:delText>d</w:delText>
        </w:r>
      </w:del>
      <w:r w:rsidR="00700789">
        <w:rPr>
          <w:lang w:val="en-AU"/>
        </w:rPr>
        <w:t xml:space="preserve"> that reptiles possess abilities previously </w:t>
      </w:r>
      <w:r w:rsidR="00700789">
        <w:rPr>
          <w:lang w:val="en-AU"/>
        </w:rPr>
        <w:lastRenderedPageBreak/>
        <w:t xml:space="preserve">unattributed to this group of animals. </w:t>
      </w:r>
      <w:ins w:id="297" w:author="Martin Whiting" w:date="2019-02-06T08:13:00Z">
        <w:r w:rsidR="00047545">
          <w:rPr>
            <w:lang w:val="en-AU"/>
          </w:rPr>
          <w:t xml:space="preserve">Such as? I was expecting you to say what these are. </w:t>
        </w:r>
      </w:ins>
      <w:r w:rsidR="00E0573C">
        <w:rPr>
          <w:lang w:val="en-AU"/>
        </w:rPr>
        <w:t xml:space="preserve">Furthermore, </w:t>
      </w:r>
      <w:r w:rsidR="009B060C">
        <w:rPr>
          <w:lang w:val="en-AU"/>
        </w:rPr>
        <w:t xml:space="preserve">we still know little about how different cognitive abilities are processed in the reptile brain; </w:t>
      </w:r>
      <w:commentRangeStart w:id="298"/>
      <w:r w:rsidR="009B060C">
        <w:rPr>
          <w:lang w:val="en-AU"/>
        </w:rPr>
        <w:t>most research was done in turtles</w:t>
      </w:r>
      <w:commentRangeEnd w:id="298"/>
      <w:r w:rsidR="00047545">
        <w:rPr>
          <w:rStyle w:val="CommentReference"/>
        </w:rPr>
        <w:commentReference w:id="298"/>
      </w:r>
      <w:r w:rsidR="009B060C">
        <w:rPr>
          <w:lang w:val="en-AU"/>
        </w:rPr>
        <w:t xml:space="preserve">. The reptile brain possesses prototypic features and is missing a sophisticated cerebral cortex. Gaining insight into how cognition is mapped onto the reptilian brain might </w:t>
      </w:r>
      <w:r w:rsidR="00273464">
        <w:rPr>
          <w:lang w:val="en-AU"/>
        </w:rPr>
        <w:t>lead to a better understanding</w:t>
      </w:r>
      <w:r w:rsidR="009B060C">
        <w:rPr>
          <w:lang w:val="en-AU"/>
        </w:rPr>
        <w:t xml:space="preserve"> </w:t>
      </w:r>
      <w:r w:rsidR="00273464">
        <w:rPr>
          <w:lang w:val="en-AU"/>
        </w:rPr>
        <w:t>of</w:t>
      </w:r>
      <w:r w:rsidR="009B060C">
        <w:rPr>
          <w:lang w:val="en-AU"/>
        </w:rPr>
        <w:t xml:space="preserve"> the mechanisms underlying brain evolution (</w:t>
      </w:r>
      <w:r w:rsidR="009B060C" w:rsidRPr="00015BF6">
        <w:rPr>
          <w:rFonts w:eastAsiaTheme="minorHAnsi"/>
        </w:rPr>
        <w:t>Nomura</w:t>
      </w:r>
      <w:r w:rsidR="009B060C">
        <w:rPr>
          <w:rFonts w:eastAsiaTheme="minorHAnsi"/>
        </w:rPr>
        <w:t xml:space="preserve"> et al., 2013</w:t>
      </w:r>
      <w:r w:rsidR="009B060C">
        <w:rPr>
          <w:lang w:val="en-AU"/>
        </w:rPr>
        <w:t>).</w:t>
      </w:r>
      <w:commentRangeEnd w:id="291"/>
      <w:r w:rsidR="00047545">
        <w:rPr>
          <w:rStyle w:val="CommentReference"/>
        </w:rPr>
        <w:commentReference w:id="291"/>
      </w:r>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299" w:name="_Toc533668564"/>
      <w:r w:rsidRPr="00015BF6">
        <w:rPr>
          <w:lang w:val="en-AU"/>
        </w:rPr>
        <w:t xml:space="preserve">Quality and </w:t>
      </w:r>
      <w:r w:rsidRPr="00B54BA9">
        <w:t>quantity</w:t>
      </w:r>
      <w:r w:rsidRPr="00015BF6">
        <w:rPr>
          <w:lang w:val="en-AU"/>
        </w:rPr>
        <w:t xml:space="preserve"> discrimination</w:t>
      </w:r>
      <w:bookmarkEnd w:id="299"/>
      <w:r w:rsidR="00B03C22">
        <w:rPr>
          <w:lang w:val="en-AU"/>
        </w:rPr>
        <w:t xml:space="preserve"> </w:t>
      </w:r>
    </w:p>
    <w:p w14:paraId="2F146AF9" w14:textId="35114EEC" w:rsidR="003F5279" w:rsidRPr="009120A5" w:rsidRDefault="009120A5" w:rsidP="009120A5">
      <w:pPr>
        <w:ind w:firstLine="0"/>
        <w:rPr>
          <w:lang w:val="en-AU"/>
        </w:rPr>
      </w:pPr>
      <w:r>
        <w:rPr>
          <w:lang w:val="en-AU"/>
        </w:rPr>
        <w:t xml:space="preserve">Judging non-symbolic quality and quantity </w:t>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choice or </w:t>
      </w:r>
      <w:r w:rsidR="00D45F39">
        <w:rPr>
          <w:lang w:val="en-AU"/>
        </w:rPr>
        <w:t>when making</w:t>
      </w:r>
      <w:r>
        <w:rPr>
          <w:lang w:val="en-AU"/>
        </w:rPr>
        <w:t xml:space="preserve"> decisions </w:t>
      </w:r>
      <w:ins w:id="300" w:author="Martin Whiting" w:date="2019-02-06T08:30:00Z">
        <w:r w:rsidR="00760FB8">
          <w:rPr>
            <w:lang w:val="en-AU"/>
          </w:rPr>
          <w:t xml:space="preserve">about </w:t>
        </w:r>
      </w:ins>
      <w:r w:rsidR="00D45F39">
        <w:rPr>
          <w:lang w:val="en-AU"/>
        </w:rPr>
        <w:t>joining</w:t>
      </w:r>
      <w:r>
        <w:rPr>
          <w:lang w:val="en-AU"/>
        </w:rPr>
        <w:t xml:space="preserve"> </w:t>
      </w:r>
      <w:r w:rsidR="00D45F39">
        <w:rPr>
          <w:lang w:val="en-AU"/>
        </w:rPr>
        <w:t>a</w:t>
      </w:r>
      <w:r>
        <w:rPr>
          <w:lang w:val="en-AU"/>
        </w:rPr>
        <w:t xml:space="preserve"> group (e.g. shoal choice in fish). </w:t>
      </w:r>
      <w:commentRangeStart w:id="301"/>
      <w:r w:rsidR="00371323">
        <w:rPr>
          <w:rFonts w:eastAsia="Calibri"/>
          <w:lang w:val="en-AU"/>
        </w:rPr>
        <w:t>Previously, a number of</w:t>
      </w:r>
      <w:r w:rsidR="001C0651" w:rsidRPr="00015BF6">
        <w:rPr>
          <w:rFonts w:eastAsia="Calibri"/>
          <w:lang w:val="en-AU"/>
        </w:rPr>
        <w:t xml:space="preserve"> species </w:t>
      </w:r>
      <w:r w:rsidR="00371323">
        <w:rPr>
          <w:rFonts w:eastAsia="Calibri"/>
          <w:lang w:val="en-AU"/>
        </w:rPr>
        <w:t xml:space="preserve">demonstrated numerical abilities </w:t>
      </w:r>
      <w:commentRangeEnd w:id="301"/>
      <w:r w:rsidR="00FB57F9">
        <w:rPr>
          <w:rStyle w:val="CommentReference"/>
        </w:rPr>
        <w:commentReference w:id="301"/>
      </w:r>
      <w:r w:rsidR="001C0651" w:rsidRPr="00015BF6">
        <w:rPr>
          <w:rFonts w:eastAsia="Calibri"/>
          <w:lang w:val="en-AU"/>
        </w:rPr>
        <w:t xml:space="preserve">(e.g. </w:t>
      </w:r>
      <w:proofErr w:type="spellStart"/>
      <w:r w:rsidR="00FE55F6" w:rsidRPr="00015BF6">
        <w:rPr>
          <w:rFonts w:eastAsiaTheme="minorHAnsi"/>
          <w:lang w:val="en-AU"/>
        </w:rPr>
        <w:t>Agrillo</w:t>
      </w:r>
      <w:proofErr w:type="spellEnd"/>
      <w:r w:rsidR="00FE55F6" w:rsidRPr="00015BF6">
        <w:rPr>
          <w:rFonts w:eastAsiaTheme="minorHAnsi"/>
          <w:lang w:val="en-AU"/>
        </w:rPr>
        <w:t xml:space="preserve"> &amp; </w:t>
      </w:r>
      <w:proofErr w:type="spellStart"/>
      <w:r w:rsidR="00FE55F6" w:rsidRPr="00015BF6">
        <w:rPr>
          <w:rFonts w:eastAsiaTheme="minorHAnsi"/>
          <w:lang w:val="en-AU"/>
        </w:rPr>
        <w:t>Bisazza</w:t>
      </w:r>
      <w:proofErr w:type="spellEnd"/>
      <w:r w:rsidR="00FE55F6" w:rsidRPr="00015BF6">
        <w:rPr>
          <w:rFonts w:eastAsiaTheme="minorHAnsi"/>
          <w:lang w:val="en-AU"/>
        </w:rPr>
        <w:t>, 2018; Benson-Amram</w:t>
      </w:r>
      <w:r w:rsidR="000C224D">
        <w:rPr>
          <w:rFonts w:eastAsiaTheme="minorHAnsi"/>
          <w:lang w:val="en-AU"/>
        </w:rPr>
        <w:t xml:space="preserve"> et al.</w:t>
      </w:r>
      <w:r w:rsidR="00FE55F6" w:rsidRPr="00015BF6">
        <w:rPr>
          <w:rFonts w:eastAsiaTheme="minorHAnsi"/>
          <w:lang w:val="en-AU"/>
        </w:rPr>
        <w:t>, 2018; Shettleworth, 2009</w:t>
      </w:r>
      <w:r w:rsidR="001C0651" w:rsidRPr="00015BF6">
        <w:rPr>
          <w:rFonts w:eastAsia="Calibri"/>
          <w:lang w:val="en-AU"/>
        </w:rPr>
        <w:t>)</w:t>
      </w:r>
      <w:r w:rsidR="00542DD6">
        <w:rPr>
          <w:rFonts w:eastAsia="Calibri"/>
          <w:lang w:val="en-AU"/>
        </w:rPr>
        <w:t xml:space="preserve"> and</w:t>
      </w:r>
      <w:r w:rsidR="001C0651" w:rsidRPr="00015BF6">
        <w:rPr>
          <w:rFonts w:eastAsia="Calibri"/>
          <w:lang w:val="en-AU"/>
        </w:rPr>
        <w:t xml:space="preserve"> reptiles are no exception.</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w:t>
      </w:r>
      <w:ins w:id="302" w:author="Martin Whiting" w:date="2019-02-06T08:31:00Z">
        <w:r w:rsidR="00FB57F9">
          <w:rPr>
            <w:rFonts w:eastAsia="Calibri"/>
            <w:lang w:val="en-AU"/>
          </w:rPr>
          <w:t>-</w:t>
        </w:r>
      </w:ins>
      <w:del w:id="303" w:author="Martin Whiting" w:date="2019-02-06T08:31:00Z">
        <w:r w:rsidR="00542DD6" w:rsidRPr="00015BF6" w:rsidDel="00FB57F9">
          <w:rPr>
            <w:rFonts w:eastAsia="Calibri"/>
            <w:lang w:val="en-AU"/>
          </w:rPr>
          <w:delText xml:space="preserve"> </w:delText>
        </w:r>
      </w:del>
      <w:r w:rsidR="00542DD6" w:rsidRPr="00015BF6">
        <w:rPr>
          <w:rFonts w:eastAsia="Calibri"/>
          <w:lang w:val="en-AU"/>
        </w:rPr>
        <w:t>footed tortoises</w:t>
      </w:r>
      <w:r w:rsidR="00542DD6">
        <w:rPr>
          <w:rFonts w:eastAsia="Calibri"/>
          <w:lang w:val="en-AU"/>
        </w:rPr>
        <w:t xml:space="preserve"> </w:t>
      </w:r>
      <w:commentRangeStart w:id="304"/>
      <w:r w:rsidR="00542DD6">
        <w:rPr>
          <w:rFonts w:eastAsia="Calibri"/>
          <w:lang w:val="en-AU"/>
        </w:rPr>
        <w:t xml:space="preserve">showed a </w:t>
      </w:r>
      <w:r w:rsidR="00FE55F6" w:rsidRPr="00015BF6">
        <w:rPr>
          <w:rFonts w:eastAsia="Calibri"/>
          <w:lang w:val="en-AU"/>
        </w:rPr>
        <w:t>preference</w:t>
      </w:r>
      <w:r w:rsidR="00542DD6">
        <w:rPr>
          <w:rFonts w:eastAsia="Calibri"/>
          <w:lang w:val="en-AU"/>
        </w:rPr>
        <w:t xml:space="preserve"> for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foods </w:t>
      </w:r>
      <w:commentRangeEnd w:id="304"/>
      <w:r w:rsidR="00FB57F9">
        <w:rPr>
          <w:rStyle w:val="CommentReference"/>
        </w:rPr>
        <w:commentReference w:id="304"/>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quantities</w:t>
      </w:r>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r w:rsidR="007657CF" w:rsidRPr="00015BF6">
        <w:rPr>
          <w:lang w:val="en-AU"/>
        </w:rPr>
        <w:t>Chinese pond turtle</w:t>
      </w:r>
      <w:r w:rsidR="000E30EC">
        <w:rPr>
          <w:lang w:val="en-AU"/>
        </w:rPr>
        <w:t>s</w:t>
      </w:r>
      <w:r w:rsidR="007657CF" w:rsidRPr="00015BF6">
        <w:rPr>
          <w:lang w:val="en-AU"/>
        </w:rPr>
        <w:t xml:space="preserve"> (</w:t>
      </w:r>
      <w:proofErr w:type="spellStart"/>
      <w:r w:rsidR="009815D6" w:rsidRPr="00015BF6">
        <w:rPr>
          <w:i/>
          <w:lang w:val="en-AU"/>
        </w:rPr>
        <w:t>Mauremys</w:t>
      </w:r>
      <w:proofErr w:type="spellEnd"/>
      <w:r w:rsidR="007657CF" w:rsidRPr="00015BF6">
        <w:rPr>
          <w:i/>
          <w:lang w:val="en-AU"/>
        </w:rPr>
        <w:t xml:space="preserve"> </w:t>
      </w:r>
      <w:proofErr w:type="spellStart"/>
      <w:r w:rsidR="007657CF" w:rsidRPr="00015BF6">
        <w:rPr>
          <w:i/>
          <w:lang w:val="en-AU"/>
        </w:rPr>
        <w:t>reevesii</w:t>
      </w:r>
      <w:proofErr w:type="spellEnd"/>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w:t>
      </w:r>
      <w:ins w:id="305" w:author="Martin Whiting" w:date="2019-02-06T08:33:00Z">
        <w:r w:rsidR="00FB57F9">
          <w:rPr>
            <w:lang w:val="en-AU"/>
          </w:rPr>
          <w:t xml:space="preserve">food </w:t>
        </w:r>
      </w:ins>
      <w:r w:rsidR="00D91B74" w:rsidRPr="00015BF6">
        <w:rPr>
          <w:lang w:val="en-AU"/>
        </w:rPr>
        <w:t>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proofErr w:type="spellStart"/>
      <w:r w:rsidR="00542DD6" w:rsidRPr="00015BF6">
        <w:rPr>
          <w:rFonts w:eastAsia="Calibri"/>
          <w:lang w:val="en-AU"/>
        </w:rPr>
        <w:t>Papini</w:t>
      </w:r>
      <w:proofErr w:type="spellEnd"/>
      <w:r w:rsidR="00542DD6" w:rsidRPr="00015BF6">
        <w:rPr>
          <w:rFonts w:eastAsia="Calibri"/>
          <w:lang w:val="en-AU"/>
        </w:rPr>
        <w:t xml:space="preserve"> &amp; Ishida, 1994</w:t>
      </w:r>
      <w:r w:rsidR="00542DD6" w:rsidRPr="00015BF6">
        <w:rPr>
          <w:lang w:val="en-AU"/>
        </w:rPr>
        <w:t>)</w:t>
      </w:r>
      <w:r w:rsidR="00D91B74" w:rsidRPr="00015BF6">
        <w:rPr>
          <w:lang w:val="en-AU"/>
        </w:rPr>
        <w:t>.</w:t>
      </w:r>
      <w:r w:rsidR="00B64365">
        <w:rPr>
          <w:rFonts w:eastAsia="Calibri"/>
          <w:lang w:val="en-AU"/>
        </w:rPr>
        <w:t xml:space="preserve"> </w:t>
      </w:r>
      <w:r w:rsidR="009815D6">
        <w:rPr>
          <w:rFonts w:eastAsia="Calibri"/>
          <w:lang w:val="en-AU"/>
        </w:rPr>
        <w:t>Furthermore</w:t>
      </w:r>
      <w:r w:rsidR="00CD679B" w:rsidRPr="00015BF6">
        <w:rPr>
          <w:rFonts w:eastAsia="Calibri"/>
          <w:lang w:val="en-AU"/>
        </w:rPr>
        <w:t>,</w:t>
      </w:r>
      <w:r w:rsidR="0000064C" w:rsidRPr="00015BF6">
        <w:rPr>
          <w:rFonts w:eastAsia="Calibri"/>
          <w:lang w:val="en-AU"/>
        </w:rPr>
        <w:t xml:space="preserve"> </w:t>
      </w:r>
      <w:r w:rsidR="00932F25">
        <w:rPr>
          <w:rFonts w:eastAsia="Calibri"/>
          <w:lang w:val="en-AU"/>
        </w:rPr>
        <w:t>Italian wall lizards</w:t>
      </w:r>
      <w:r w:rsidR="00542DD6">
        <w:rPr>
          <w:rFonts w:eastAsia="Calibri"/>
          <w:lang w:val="en-AU"/>
        </w:rPr>
        <w:t xml:space="preserve"> discriminate 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ins w:id="306" w:author="Martin Whiting" w:date="2019-02-06T08:33:00Z">
        <w:r w:rsidR="00FB57F9">
          <w:rPr>
            <w:rFonts w:cs="Arial"/>
            <w:szCs w:val="22"/>
            <w:lang w:val="en-AU"/>
          </w:rPr>
          <w:t>,</w:t>
        </w:r>
      </w:ins>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proofErr w:type="spellStart"/>
      <w:r w:rsidR="00387F81" w:rsidRPr="00387F81">
        <w:rPr>
          <w:rFonts w:cs="Arial"/>
          <w:szCs w:val="22"/>
          <w:lang w:val="en-AU"/>
        </w:rPr>
        <w:t>Petrazzini</w:t>
      </w:r>
      <w:proofErr w:type="spellEnd"/>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r w:rsidR="00387F81">
        <w:rPr>
          <w:rFonts w:cs="Arial"/>
          <w:szCs w:val="22"/>
          <w:lang w:val="en-AU"/>
        </w:rPr>
        <w:t xml:space="preserve">According to </w:t>
      </w:r>
      <w:r w:rsidR="00114C13">
        <w:rPr>
          <w:rFonts w:cs="Arial"/>
          <w:szCs w:val="22"/>
          <w:lang w:val="en-AU"/>
        </w:rPr>
        <w:t xml:space="preserve">Weber’s Law a </w:t>
      </w:r>
      <w:r w:rsidR="00387F81">
        <w:rPr>
          <w:rFonts w:cs="Arial"/>
          <w:szCs w:val="22"/>
          <w:lang w:val="en-AU"/>
        </w:rPr>
        <w:t xml:space="preserve">0.25 </w:t>
      </w:r>
      <w:r w:rsidR="00114C13">
        <w:rPr>
          <w:rFonts w:cs="Arial"/>
          <w:szCs w:val="22"/>
          <w:lang w:val="en-AU"/>
        </w:rPr>
        <w:t xml:space="preserve">ration between stimuli </w:t>
      </w:r>
      <w:r w:rsidR="00387F81">
        <w:rPr>
          <w:rFonts w:cs="Arial"/>
          <w:szCs w:val="22"/>
          <w:lang w:val="en-AU"/>
        </w:rPr>
        <w:t xml:space="preserve">might have been too small for the lizards </w:t>
      </w:r>
      <w:r w:rsidR="00387F81" w:rsidRPr="00387F81">
        <w:rPr>
          <w:rFonts w:cs="Arial"/>
          <w:szCs w:val="22"/>
          <w:lang w:val="en-AU"/>
        </w:rPr>
        <w:t>to discriminate</w:t>
      </w:r>
      <w:r w:rsidR="00CD679B" w:rsidRPr="00387F81">
        <w:rPr>
          <w:rFonts w:cs="Arial"/>
          <w:szCs w:val="22"/>
          <w:lang w:val="en-AU"/>
        </w:rPr>
        <w:t xml:space="preserve"> </w:t>
      </w:r>
      <w:r w:rsidR="00387F81" w:rsidRPr="00387F81">
        <w:rPr>
          <w:rFonts w:cs="Arial"/>
          <w:szCs w:val="22"/>
          <w:lang w:val="en-AU"/>
        </w:rPr>
        <w:t>(</w:t>
      </w:r>
      <w:proofErr w:type="spellStart"/>
      <w:r w:rsidR="00387F81" w:rsidRPr="00387F81">
        <w:rPr>
          <w:rFonts w:eastAsiaTheme="minorHAnsi"/>
        </w:rPr>
        <w:t>Agrillo</w:t>
      </w:r>
      <w:proofErr w:type="spellEnd"/>
      <w:r w:rsidR="00387F81" w:rsidRPr="00387F81">
        <w:rPr>
          <w:rFonts w:eastAsiaTheme="minorHAnsi"/>
        </w:rPr>
        <w:t xml:space="preserve"> &amp; </w:t>
      </w:r>
      <w:proofErr w:type="spellStart"/>
      <w:r w:rsidR="00387F81" w:rsidRPr="00387F81">
        <w:rPr>
          <w:rFonts w:eastAsiaTheme="minorHAnsi"/>
        </w:rPr>
        <w:t>Bisazza</w:t>
      </w:r>
      <w:proofErr w:type="spellEnd"/>
      <w:r w:rsidR="00387F81" w:rsidRPr="00387F81">
        <w:rPr>
          <w:rFonts w:eastAsiaTheme="minorHAnsi"/>
        </w:rPr>
        <w:t>, 2014</w:t>
      </w:r>
      <w:r w:rsidR="00114C13">
        <w:rPr>
          <w:rFonts w:eastAsiaTheme="minorHAnsi"/>
        </w:rPr>
        <w:t xml:space="preserve">; </w:t>
      </w:r>
      <w:proofErr w:type="spellStart"/>
      <w:r w:rsidR="00114C13">
        <w:rPr>
          <w:rFonts w:eastAsiaTheme="minorHAnsi"/>
        </w:rPr>
        <w:t>Ferrigno</w:t>
      </w:r>
      <w:proofErr w:type="spellEnd"/>
      <w:r w:rsidR="00114C13">
        <w:rPr>
          <w:rFonts w:eastAsiaTheme="minorHAnsi"/>
        </w:rPr>
        <w:t xml:space="preserve"> &amp; </w:t>
      </w:r>
      <w:proofErr w:type="spellStart"/>
      <w:r w:rsidR="00114C13">
        <w:rPr>
          <w:rFonts w:eastAsiaTheme="minorHAnsi"/>
        </w:rPr>
        <w:t>Cantlon</w:t>
      </w:r>
      <w:proofErr w:type="spellEnd"/>
      <w:r w:rsidR="00114C13">
        <w:rPr>
          <w:rFonts w:eastAsiaTheme="minorHAnsi"/>
        </w:rPr>
        <w:t>, 2017)</w:t>
      </w:r>
      <w:r w:rsidR="00CD679B" w:rsidRPr="00387F81">
        <w:rPr>
          <w:rFonts w:cs="Arial"/>
          <w:szCs w:val="22"/>
          <w:lang w:val="en-AU"/>
        </w:rPr>
        <w:t>.</w:t>
      </w:r>
      <w:r w:rsidR="004924EF" w:rsidRPr="00387F81">
        <w:rPr>
          <w:rFonts w:cs="Arial"/>
          <w:szCs w:val="22"/>
          <w:lang w:val="en-AU"/>
        </w:rPr>
        <w:t xml:space="preserve"> </w:t>
      </w:r>
      <w:r w:rsidR="00E16686">
        <w:rPr>
          <w:rFonts w:cs="Arial"/>
          <w:szCs w:val="22"/>
          <w:lang w:val="en-AU"/>
        </w:rPr>
        <w:t>T</w:t>
      </w:r>
      <w:r w:rsidR="004924EF" w:rsidRPr="00015BF6">
        <w:rPr>
          <w:rFonts w:cs="Arial"/>
          <w:szCs w:val="22"/>
          <w:lang w:val="en-AU"/>
        </w:rPr>
        <w:t>hese studies demonstrate that reptiles have a sense of reward quality, size</w:t>
      </w:r>
      <w:ins w:id="307" w:author="Martin Whiting" w:date="2019-02-06T08:34:00Z">
        <w:r w:rsidR="00FB57F9">
          <w:rPr>
            <w:rFonts w:cs="Arial"/>
            <w:szCs w:val="22"/>
            <w:lang w:val="en-AU"/>
          </w:rPr>
          <w:t>,</w:t>
        </w:r>
      </w:ins>
      <w:r w:rsidR="004924EF" w:rsidRPr="00015BF6">
        <w:rPr>
          <w:rFonts w:cs="Arial"/>
          <w:szCs w:val="22"/>
          <w:lang w:val="en-AU"/>
        </w:rPr>
        <w:t xml:space="preserve"> </w:t>
      </w:r>
      <w:r w:rsidR="00905C26" w:rsidRPr="00015BF6">
        <w:rPr>
          <w:rFonts w:cs="Arial"/>
          <w:szCs w:val="22"/>
          <w:lang w:val="en-AU"/>
        </w:rPr>
        <w:t>and</w:t>
      </w:r>
      <w:r w:rsidR="004924EF" w:rsidRPr="00015BF6">
        <w:rPr>
          <w:rFonts w:cs="Arial"/>
          <w:szCs w:val="22"/>
          <w:lang w:val="en-AU"/>
        </w:rPr>
        <w:t xml:space="preserve"> quantity.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w:t>
      </w:r>
      <w:proofErr w:type="spellStart"/>
      <w:r w:rsidR="00344DC2" w:rsidRPr="00015BF6">
        <w:rPr>
          <w:rFonts w:cs="Arial"/>
          <w:szCs w:val="22"/>
          <w:lang w:val="en-AU"/>
        </w:rPr>
        <w:t>numerosity</w:t>
      </w:r>
      <w:ins w:id="308" w:author="Martin Whiting" w:date="2019-02-06T08:35:00Z">
        <w:r w:rsidR="00FB57F9">
          <w:rPr>
            <w:rFonts w:cs="Arial"/>
            <w:szCs w:val="22"/>
            <w:lang w:val="en-AU"/>
          </w:rPr>
          <w:t>;</w:t>
        </w:r>
      </w:ins>
      <w:del w:id="309" w:author="Martin Whiting" w:date="2019-02-06T08:35:00Z">
        <w:r w:rsidR="00344DC2" w:rsidRPr="00015BF6" w:rsidDel="00FB57F9">
          <w:rPr>
            <w:rFonts w:cs="Arial"/>
            <w:szCs w:val="22"/>
            <w:lang w:val="en-AU"/>
          </w:rPr>
          <w:delText xml:space="preserve">, both, </w:delText>
        </w:r>
      </w:del>
      <w:r w:rsidR="00344DC2" w:rsidRPr="00015BF6">
        <w:rPr>
          <w:rFonts w:cs="Arial"/>
          <w:szCs w:val="22"/>
          <w:lang w:val="en-AU"/>
        </w:rPr>
        <w:t>however</w:t>
      </w:r>
      <w:proofErr w:type="spellEnd"/>
      <w:r w:rsidR="00344DC2" w:rsidRPr="00015BF6">
        <w:rPr>
          <w:rFonts w:cs="Arial"/>
          <w:szCs w:val="22"/>
          <w:lang w:val="en-AU"/>
        </w:rPr>
        <w:t xml:space="preserve">, </w:t>
      </w:r>
      <w:ins w:id="310" w:author="Martin Whiting" w:date="2019-02-06T08:35:00Z">
        <w:r w:rsidR="00FB57F9">
          <w:rPr>
            <w:rFonts w:cs="Arial"/>
            <w:szCs w:val="22"/>
            <w:lang w:val="en-AU"/>
          </w:rPr>
          <w:t xml:space="preserve">both </w:t>
        </w:r>
      </w:ins>
      <w:r w:rsidR="00344DC2" w:rsidRPr="00015BF6">
        <w:rPr>
          <w:rFonts w:cs="Arial"/>
          <w:szCs w:val="22"/>
          <w:lang w:val="en-AU"/>
        </w:rPr>
        <w:t xml:space="preserve">pose </w:t>
      </w:r>
      <w:del w:id="311" w:author="Martin Whiting" w:date="2019-02-06T08:35:00Z">
        <w:r w:rsidR="00344DC2" w:rsidRPr="00015BF6" w:rsidDel="00FB57F9">
          <w:rPr>
            <w:rFonts w:cs="Arial"/>
            <w:szCs w:val="22"/>
            <w:lang w:val="en-AU"/>
          </w:rPr>
          <w:delText xml:space="preserve">some </w:delText>
        </w:r>
      </w:del>
      <w:r w:rsidR="00344DC2" w:rsidRPr="00015BF6">
        <w:rPr>
          <w:rFonts w:cs="Arial"/>
          <w:szCs w:val="22"/>
          <w:lang w:val="en-AU"/>
        </w:rPr>
        <w:t>benefits and limitations</w:t>
      </w:r>
      <w:r w:rsidR="004924EF" w:rsidRPr="00015BF6">
        <w:rPr>
          <w:rFonts w:cs="Arial"/>
          <w:szCs w:val="22"/>
          <w:lang w:val="en-AU"/>
        </w:rPr>
        <w:t xml:space="preserve"> </w:t>
      </w:r>
      <w:r w:rsidR="000E30EC">
        <w:rPr>
          <w:rFonts w:cs="Arial"/>
          <w:szCs w:val="22"/>
          <w:lang w:val="en-AU"/>
        </w:rPr>
        <w:t>(</w:t>
      </w:r>
      <w:proofErr w:type="spellStart"/>
      <w:del w:id="312" w:author="Martin Whiting" w:date="2019-02-06T08:36:00Z">
        <w:r w:rsidR="00344DC2" w:rsidRPr="00015BF6" w:rsidDel="00FB57F9">
          <w:rPr>
            <w:rFonts w:cs="Arial"/>
            <w:szCs w:val="22"/>
            <w:lang w:val="en-AU"/>
          </w:rPr>
          <w:delText>for further reading see</w:delText>
        </w:r>
        <w:r w:rsidR="004924EF" w:rsidRPr="00015BF6" w:rsidDel="00FB57F9">
          <w:rPr>
            <w:rFonts w:cs="Arial"/>
            <w:szCs w:val="22"/>
            <w:lang w:val="en-AU"/>
          </w:rPr>
          <w:delText xml:space="preserve"> </w:delText>
        </w:r>
      </w:del>
      <w:r w:rsidR="004924EF" w:rsidRPr="00015BF6">
        <w:rPr>
          <w:rFonts w:eastAsiaTheme="minorHAnsi"/>
          <w:lang w:val="en-AU"/>
        </w:rPr>
        <w:t>Agrillo</w:t>
      </w:r>
      <w:proofErr w:type="spellEnd"/>
      <w:r w:rsidR="004924EF" w:rsidRPr="00015BF6">
        <w:rPr>
          <w:rFonts w:eastAsiaTheme="minorHAnsi"/>
          <w:lang w:val="en-AU"/>
        </w:rPr>
        <w:t xml:space="preserve"> &amp; </w:t>
      </w:r>
      <w:proofErr w:type="spellStart"/>
      <w:r w:rsidR="004924EF" w:rsidRPr="00015BF6">
        <w:rPr>
          <w:rFonts w:eastAsiaTheme="minorHAnsi"/>
          <w:lang w:val="en-AU"/>
        </w:rPr>
        <w:t>Bisazza</w:t>
      </w:r>
      <w:proofErr w:type="spellEnd"/>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The pool of evidence on numerical abilities in reptiles is </w:t>
      </w:r>
      <w:del w:id="313" w:author="Martin Whiting" w:date="2019-02-06T08:37:00Z">
        <w:r w:rsidR="00B64365" w:rsidDel="00FB57F9">
          <w:rPr>
            <w:rFonts w:cs="Arial"/>
            <w:szCs w:val="22"/>
            <w:lang w:val="en-AU"/>
          </w:rPr>
          <w:delText xml:space="preserve">still </w:delText>
        </w:r>
      </w:del>
      <w:ins w:id="314" w:author="Martin Whiting" w:date="2019-02-06T08:37:00Z">
        <w:r w:rsidR="00FB57F9">
          <w:rPr>
            <w:rFonts w:cs="Arial"/>
            <w:szCs w:val="22"/>
            <w:lang w:val="en-AU"/>
          </w:rPr>
          <w:t xml:space="preserve">therefore extremely </w:t>
        </w:r>
      </w:ins>
      <w:del w:id="315" w:author="Martin Whiting" w:date="2019-02-06T08:36:00Z">
        <w:r w:rsidR="00B64365" w:rsidDel="00FB57F9">
          <w:rPr>
            <w:rFonts w:cs="Arial"/>
            <w:szCs w:val="22"/>
            <w:lang w:val="en-AU"/>
          </w:rPr>
          <w:lastRenderedPageBreak/>
          <w:delText xml:space="preserve">small </w:delText>
        </w:r>
      </w:del>
      <w:ins w:id="316" w:author="Martin Whiting" w:date="2019-02-06T08:36:00Z">
        <w:r w:rsidR="00FB57F9">
          <w:rPr>
            <w:rFonts w:cs="Arial"/>
            <w:szCs w:val="22"/>
            <w:lang w:val="en-AU"/>
          </w:rPr>
          <w:t xml:space="preserve">limited </w:t>
        </w:r>
      </w:ins>
      <w:ins w:id="317" w:author="Martin Whiting" w:date="2019-02-06T08:37:00Z">
        <w:r w:rsidR="00FB57F9">
          <w:rPr>
            <w:rFonts w:cs="Arial"/>
            <w:szCs w:val="22"/>
            <w:lang w:val="en-AU"/>
          </w:rPr>
          <w:t xml:space="preserve">(2 turtle species, 1 lizard species). </w:t>
        </w:r>
      </w:ins>
      <w:del w:id="318" w:author="Martin Whiting" w:date="2019-02-06T08:37:00Z">
        <w:r w:rsidR="00B64365" w:rsidDel="00FB57F9">
          <w:rPr>
            <w:rFonts w:cs="Arial"/>
            <w:szCs w:val="22"/>
            <w:lang w:val="en-AU"/>
          </w:rPr>
          <w:delText xml:space="preserve">and </w:delText>
        </w:r>
        <w:r w:rsidR="00B64365" w:rsidRPr="00B64365" w:rsidDel="00FB57F9">
          <w:rPr>
            <w:rFonts w:eastAsiaTheme="minorHAnsi" w:cs="Arial"/>
            <w:szCs w:val="22"/>
            <w:lang w:val="en-US"/>
          </w:rPr>
          <w:delText>w</w:delText>
        </w:r>
      </w:del>
      <w:ins w:id="319" w:author="Martin Whiting" w:date="2019-02-06T08:37:00Z">
        <w:r w:rsidR="00FB57F9">
          <w:rPr>
            <w:rFonts w:eastAsiaTheme="minorHAnsi" w:cs="Arial"/>
            <w:szCs w:val="22"/>
            <w:lang w:val="en-US"/>
          </w:rPr>
          <w:t>W</w:t>
        </w:r>
      </w:ins>
      <w:r w:rsidR="00B64365" w:rsidRPr="00B64365">
        <w:rPr>
          <w:rFonts w:eastAsiaTheme="minorHAnsi" w:cs="Arial"/>
          <w:szCs w:val="22"/>
          <w:lang w:val="en-US"/>
        </w:rPr>
        <w:t xml:space="preserve">e </w:t>
      </w:r>
      <w:del w:id="320" w:author="Martin Whiting" w:date="2019-02-06T08:37:00Z">
        <w:r w:rsidR="00B64365" w:rsidDel="00FB57F9">
          <w:rPr>
            <w:rFonts w:eastAsiaTheme="minorHAnsi" w:cs="Arial"/>
            <w:szCs w:val="22"/>
            <w:lang w:val="en-US"/>
          </w:rPr>
          <w:delText>want to</w:delText>
        </w:r>
      </w:del>
      <w:ins w:id="321" w:author="Martin Whiting" w:date="2019-02-06T08:37:00Z">
        <w:r w:rsidR="00FB57F9">
          <w:rPr>
            <w:rFonts w:eastAsiaTheme="minorHAnsi" w:cs="Arial"/>
            <w:szCs w:val="22"/>
            <w:lang w:val="en-US"/>
          </w:rPr>
          <w:t>strongly</w:t>
        </w:r>
      </w:ins>
      <w:r w:rsidR="00B64365">
        <w:rPr>
          <w:rFonts w:eastAsiaTheme="minorHAnsi" w:cs="Arial"/>
          <w:szCs w:val="22"/>
          <w:lang w:val="en-US"/>
        </w:rPr>
        <w:t xml:space="preserve"> </w:t>
      </w:r>
      <w:r w:rsidR="00B64365" w:rsidRPr="00B64365">
        <w:rPr>
          <w:rFonts w:eastAsiaTheme="minorHAnsi" w:cs="Arial"/>
          <w:szCs w:val="22"/>
          <w:lang w:val="en-US"/>
        </w:rPr>
        <w:t xml:space="preserve">encourage </w:t>
      </w:r>
      <w:ins w:id="322" w:author="Martin Whiting" w:date="2019-02-06T08:37:00Z">
        <w:r w:rsidR="00FB57F9">
          <w:rPr>
            <w:rFonts w:eastAsiaTheme="minorHAnsi" w:cs="Arial"/>
            <w:szCs w:val="22"/>
            <w:lang w:val="en-US"/>
          </w:rPr>
          <w:t xml:space="preserve">more </w:t>
        </w:r>
      </w:ins>
      <w:r w:rsidR="00B64365" w:rsidRPr="00B64365">
        <w:rPr>
          <w:rFonts w:eastAsiaTheme="minorHAnsi" w:cs="Arial"/>
          <w:szCs w:val="22"/>
          <w:lang w:val="en-US"/>
        </w:rPr>
        <w:t>research in th</w:t>
      </w:r>
      <w:ins w:id="323" w:author="Martin Whiting" w:date="2019-02-06T08:37:00Z">
        <w:r w:rsidR="00FB57F9">
          <w:rPr>
            <w:rFonts w:eastAsiaTheme="minorHAnsi" w:cs="Arial"/>
            <w:szCs w:val="22"/>
            <w:lang w:val="en-US"/>
          </w:rPr>
          <w:t xml:space="preserve">is </w:t>
        </w:r>
      </w:ins>
      <w:ins w:id="324" w:author="Martin Whiting" w:date="2019-02-06T08:40:00Z">
        <w:r w:rsidR="001371F8">
          <w:rPr>
            <w:rFonts w:eastAsiaTheme="minorHAnsi" w:cs="Arial"/>
            <w:szCs w:val="22"/>
            <w:lang w:val="en-US"/>
          </w:rPr>
          <w:t>potentially fruitful cognitive domain.</w:t>
        </w:r>
      </w:ins>
      <w:del w:id="325" w:author="Martin Whiting" w:date="2019-02-06T08:40:00Z">
        <w:r w:rsidR="00B64365" w:rsidRPr="00B64365" w:rsidDel="001371F8">
          <w:rPr>
            <w:rFonts w:eastAsiaTheme="minorHAnsi" w:cs="Arial"/>
            <w:szCs w:val="22"/>
            <w:lang w:val="en-US"/>
          </w:rPr>
          <w:delText xml:space="preserve">e future to mitigate this </w:delText>
        </w:r>
        <w:r w:rsidR="00B64365" w:rsidDel="001371F8">
          <w:rPr>
            <w:rFonts w:eastAsiaTheme="minorHAnsi" w:cs="Arial"/>
            <w:szCs w:val="22"/>
            <w:lang w:val="en-US"/>
          </w:rPr>
          <w:delText>paucity.</w:delText>
        </w:r>
      </w:del>
      <w:r w:rsidR="00B64365">
        <w:rPr>
          <w:rFonts w:eastAsiaTheme="minorHAnsi" w:cs="Arial"/>
          <w:szCs w:val="22"/>
          <w:lang w:val="en-US"/>
        </w:rPr>
        <w:t xml:space="preserve"> </w:t>
      </w:r>
    </w:p>
    <w:p w14:paraId="28AE3BA5" w14:textId="6940A29D" w:rsidR="000E197E" w:rsidRPr="00015BF6" w:rsidRDefault="000E197E" w:rsidP="000E197E">
      <w:pPr>
        <w:rPr>
          <w:lang w:val="en-AU"/>
        </w:rPr>
      </w:pPr>
    </w:p>
    <w:p w14:paraId="0FBF59E8" w14:textId="1B7A102B" w:rsidR="00405329" w:rsidRPr="00015BF6" w:rsidRDefault="00405329" w:rsidP="00B54BA9">
      <w:pPr>
        <w:pStyle w:val="Heading3"/>
        <w:rPr>
          <w:lang w:val="en-AU"/>
        </w:rPr>
      </w:pPr>
      <w:bookmarkStart w:id="326" w:name="_Toc533668565"/>
      <w:del w:id="327" w:author="Martin Whiting" w:date="2019-02-06T08:40:00Z">
        <w:r w:rsidRPr="00B54BA9" w:rsidDel="007C4C4F">
          <w:delText>Reacting</w:delText>
        </w:r>
        <w:r w:rsidRPr="00015BF6" w:rsidDel="007C4C4F">
          <w:rPr>
            <w:lang w:val="en-AU"/>
          </w:rPr>
          <w:delText xml:space="preserve"> </w:delText>
        </w:r>
      </w:del>
      <w:ins w:id="328" w:author="Martin Whiting" w:date="2019-02-06T08:40:00Z">
        <w:r w:rsidR="007C4C4F">
          <w:t>Responding</w:t>
        </w:r>
        <w:r w:rsidR="007C4C4F" w:rsidRPr="00015BF6">
          <w:rPr>
            <w:lang w:val="en-AU"/>
          </w:rPr>
          <w:t xml:space="preserve"> </w:t>
        </w:r>
      </w:ins>
      <w:r w:rsidRPr="00015BF6">
        <w:rPr>
          <w:lang w:val="en-AU"/>
        </w:rPr>
        <w:t>to change</w:t>
      </w:r>
      <w:bookmarkEnd w:id="326"/>
    </w:p>
    <w:p w14:paraId="6B067781" w14:textId="0004430F" w:rsidR="00417761" w:rsidRPr="00015BF6" w:rsidRDefault="008A0AD6" w:rsidP="00417761">
      <w:pPr>
        <w:ind w:firstLine="0"/>
        <w:rPr>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 or using existing skills to solve novel problems</w:t>
      </w:r>
      <w:ins w:id="329" w:author="Martin Whiting" w:date="2019-02-06T08:52:00Z">
        <w:r w:rsidR="00CE14D8">
          <w:rPr>
            <w:lang w:val="en-AU"/>
          </w:rPr>
          <w:t xml:space="preserve"> or existing problems in a new way</w:t>
        </w:r>
      </w:ins>
      <w:r w:rsidR="00CE32BE">
        <w:rPr>
          <w:lang w:val="en-AU"/>
        </w:rPr>
        <w:t>,</w:t>
      </w:r>
      <w:r w:rsidR="00417761" w:rsidRPr="00015BF6">
        <w:rPr>
          <w:lang w:val="en-AU"/>
        </w:rPr>
        <w:t xml:space="preserve"> can be measured through different tests. </w:t>
      </w:r>
      <w:commentRangeStart w:id="330"/>
      <w:r w:rsidR="00417761" w:rsidRPr="00015BF6">
        <w:rPr>
          <w:lang w:val="en-AU"/>
        </w:rPr>
        <w:t xml:space="preserve">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w:t>
      </w:r>
      <w:commentRangeEnd w:id="330"/>
      <w:r w:rsidR="00D72E4C">
        <w:rPr>
          <w:rStyle w:val="CommentReference"/>
        </w:rPr>
        <w:commentReference w:id="330"/>
      </w:r>
      <w:r w:rsidR="00417761" w:rsidRPr="00015BF6">
        <w:rPr>
          <w:lang w:val="en-AU"/>
        </w:rPr>
        <w:t xml:space="preserve">Another is attentional set-formation and shift, during which an animal is first trained to recognise an attentional set (a </w:t>
      </w:r>
      <w:r w:rsidR="00B76940">
        <w:rPr>
          <w:lang w:val="en-AU"/>
        </w:rPr>
        <w:t xml:space="preserve">rewarded </w:t>
      </w:r>
      <w:r w:rsidR="00417761" w:rsidRPr="00015BF6">
        <w:rPr>
          <w:lang w:val="en-AU"/>
        </w:rPr>
        <w:t>stimulus set) that is later shifted (to a stimulus in a different set</w:t>
      </w:r>
      <w:r w:rsidR="00B76940">
        <w:rPr>
          <w:lang w:val="en-AU"/>
        </w:rPr>
        <w:t>,</w:t>
      </w:r>
      <w:r w:rsidR="00417761" w:rsidRPr="00015BF6">
        <w:rPr>
          <w:lang w:val="en-AU"/>
        </w:rPr>
        <w:t xml:space="preserve"> </w:t>
      </w:r>
      <w:r w:rsidR="00B76940">
        <w:rPr>
          <w:lang w:val="en-AU"/>
        </w:rPr>
        <w:t>e.g.</w:t>
      </w:r>
      <w:r w:rsidR="00417761" w:rsidRPr="00015BF6">
        <w:rPr>
          <w:lang w:val="en-AU"/>
        </w:rPr>
        <w:t xml:space="preserve"> a second, formerly irrelevant dimension; </w:t>
      </w:r>
      <w:r w:rsidR="00417761" w:rsidRPr="00015BF6">
        <w:rPr>
          <w:rFonts w:eastAsiaTheme="minorHAnsi"/>
          <w:lang w:val="en-AU"/>
        </w:rPr>
        <w:t>Brown &amp; Tait, 2015</w:t>
      </w:r>
      <w:r w:rsidR="00417761" w:rsidRPr="00015BF6">
        <w:rPr>
          <w:lang w:val="en-AU"/>
        </w:rPr>
        <w:t xml:space="preserve">). Furthermore, innovation frequency or problem solving skill might also </w:t>
      </w:r>
      <w:r w:rsidR="00B76940">
        <w:rPr>
          <w:lang w:val="en-AU"/>
        </w:rPr>
        <w:t>represent</w:t>
      </w:r>
      <w:r w:rsidR="00417761" w:rsidRPr="00015BF6">
        <w:rPr>
          <w:lang w:val="en-AU"/>
        </w:rPr>
        <w:t xml:space="preserve"> behavioural (or cognitive) flexibility (</w:t>
      </w:r>
      <w:proofErr w:type="spellStart"/>
      <w:r w:rsidR="00417761" w:rsidRPr="00015BF6">
        <w:rPr>
          <w:rFonts w:eastAsiaTheme="minorHAnsi"/>
          <w:lang w:val="en-AU"/>
        </w:rPr>
        <w:t>Auersperg</w:t>
      </w:r>
      <w:proofErr w:type="spellEnd"/>
      <w:r w:rsidR="000C224D">
        <w:rPr>
          <w:rFonts w:eastAsiaTheme="minorHAnsi"/>
          <w:lang w:val="en-AU"/>
        </w:rPr>
        <w:t xml:space="preserve"> et al.</w:t>
      </w:r>
      <w:r w:rsidR="00417761" w:rsidRPr="00015BF6">
        <w:rPr>
          <w:rFonts w:eastAsiaTheme="minorHAnsi"/>
          <w:lang w:val="en-AU"/>
        </w:rPr>
        <w:t>, 2014</w:t>
      </w:r>
      <w:r w:rsidR="00417761" w:rsidRPr="00015BF6">
        <w:rPr>
          <w:lang w:val="en-AU"/>
        </w:rPr>
        <w:t xml:space="preserve">). </w:t>
      </w:r>
    </w:p>
    <w:p w14:paraId="72237790" w14:textId="0887852C" w:rsidR="00417761" w:rsidRPr="0017103D" w:rsidRDefault="00084A54" w:rsidP="0017103D">
      <w:pPr>
        <w:rPr>
          <w:rFonts w:eastAsia="Calibri"/>
          <w:lang w:val="en-AU"/>
        </w:rPr>
      </w:pPr>
      <w:r w:rsidRPr="00937495">
        <w:rPr>
          <w:rFonts w:eastAsia="Calibri"/>
          <w:lang w:val="en-AU"/>
        </w:rPr>
        <w:t>Discrimination reversals are a common test</w:t>
      </w:r>
      <w:r>
        <w:rPr>
          <w:rFonts w:eastAsia="Calibri"/>
          <w:lang w:val="en-AU"/>
        </w:rPr>
        <w:t xml:space="preserve"> used</w:t>
      </w:r>
      <w:r w:rsidRPr="00937495">
        <w:rPr>
          <w:rFonts w:eastAsia="Calibri"/>
          <w:lang w:val="en-AU"/>
        </w:rPr>
        <w:t xml:space="preserve"> </w:t>
      </w:r>
      <w:r>
        <w:rPr>
          <w:rFonts w:eastAsia="Calibri"/>
          <w:lang w:val="en-AU"/>
        </w:rPr>
        <w:t>in reptiles applicable</w:t>
      </w:r>
      <w:r w:rsidRPr="00937495">
        <w:rPr>
          <w:rFonts w:eastAsia="Calibri"/>
          <w:lang w:val="en-AU"/>
        </w:rPr>
        <w:t xml:space="preserve"> in different contexts (e.g. foraging or escape behaviour) and </w:t>
      </w:r>
      <w:r>
        <w:rPr>
          <w:rFonts w:eastAsia="Calibri"/>
          <w:lang w:val="en-AU"/>
        </w:rPr>
        <w:t>with various</w:t>
      </w:r>
      <w:r w:rsidRPr="00937495">
        <w:rPr>
          <w:rFonts w:eastAsia="Calibri"/>
          <w:lang w:val="en-AU"/>
        </w:rPr>
        <w:t xml:space="preserve"> stimuli (e.g. spatial, visual or olfactory)</w:t>
      </w:r>
      <w:r w:rsidR="00E5023B">
        <w:rPr>
          <w:rFonts w:eastAsia="Calibri"/>
          <w:lang w:val="en-AU"/>
        </w:rPr>
        <w:t xml:space="preserve"> while </w:t>
      </w:r>
      <w:r w:rsidR="00C134B5">
        <w:rPr>
          <w:rFonts w:eastAsia="Calibri"/>
          <w:lang w:val="en-AU"/>
        </w:rPr>
        <w:t xml:space="preserve">attentional </w:t>
      </w:r>
      <w:r w:rsidR="00E5023B">
        <w:rPr>
          <w:rFonts w:eastAsia="Calibri"/>
          <w:lang w:val="en-AU"/>
        </w:rPr>
        <w:t>set-shifting has only recently be adopted for reptile cognitive studies.</w:t>
      </w:r>
      <w:r>
        <w:rPr>
          <w:lang w:val="en-AU"/>
        </w:rPr>
        <w:t xml:space="preserve"> C</w:t>
      </w:r>
      <w:r w:rsidR="00417761" w:rsidRPr="00015BF6">
        <w:rPr>
          <w:lang w:val="en-AU"/>
        </w:rPr>
        <w:t>hinese pond turtles</w:t>
      </w:r>
      <w:r>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 xml:space="preserve">right discrimination; animals that were overtrained on the initial discrimination for an additional 100 trials, however, </w:t>
      </w:r>
      <w:r w:rsidR="00DE07FB">
        <w:rPr>
          <w:lang w:val="en-AU"/>
        </w:rPr>
        <w:t>reversed slower</w:t>
      </w:r>
      <w:r w:rsidR="00417761" w:rsidRPr="003A02A1">
        <w:rPr>
          <w:lang w:val="en-AU"/>
        </w:rPr>
        <w:t xml:space="preserve"> (Ishida &amp; </w:t>
      </w:r>
      <w:proofErr w:type="spellStart"/>
      <w:r w:rsidR="00417761" w:rsidRPr="003A02A1">
        <w:rPr>
          <w:lang w:val="en-AU"/>
        </w:rPr>
        <w:t>Papini</w:t>
      </w:r>
      <w:proofErr w:type="spellEnd"/>
      <w:r w:rsidR="00417761" w:rsidRPr="003A02A1">
        <w:rPr>
          <w:lang w:val="en-AU"/>
        </w:rPr>
        <w:t>,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Furthermore, w</w:t>
      </w:r>
      <w:r w:rsidR="00417761" w:rsidRPr="00015BF6">
        <w:rPr>
          <w:rFonts w:eastAsiaTheme="minorHAnsi"/>
          <w:lang w:val="en-AU"/>
        </w:rPr>
        <w:t xml:space="preserve">hiptail lizards’ avoided </w:t>
      </w:r>
      <w:r w:rsidR="00417761" w:rsidRPr="00015BF6">
        <w:rPr>
          <w:lang w:val="en-AU"/>
        </w:rPr>
        <w:t xml:space="preserve">a heat lamp using features (colour, brightness or pattern) or the location of a ‘safe’ refuge </w:t>
      </w:r>
      <w:r w:rsidR="00552451">
        <w:rPr>
          <w:lang w:val="en-AU"/>
        </w:rPr>
        <w:t>in</w:t>
      </w:r>
      <w:r w:rsidR="00417761" w:rsidRPr="00015BF6">
        <w:rPr>
          <w:lang w:val="en-AU"/>
        </w:rPr>
        <w:t xml:space="preserve"> a reversal</w:t>
      </w:r>
      <w:r w:rsidR="00552451">
        <w:rPr>
          <w:lang w:val="en-AU"/>
        </w:rPr>
        <w:t>;</w:t>
      </w:r>
      <w:r w:rsidR="004E6A4D" w:rsidRPr="00015BF6">
        <w:rPr>
          <w:lang w:val="en-AU"/>
        </w:rPr>
        <w:t xml:space="preserve"> spatial cues, however, </w:t>
      </w:r>
      <w:r w:rsidR="00552451">
        <w:rPr>
          <w:lang w:val="en-AU"/>
        </w:rPr>
        <w:t>were more salient than</w:t>
      </w:r>
      <w:r w:rsidR="004E6A4D" w:rsidRPr="00015BF6">
        <w:rPr>
          <w:lang w:val="en-AU"/>
        </w:rPr>
        <w:t xml:space="preserve"> visual cues during acquisition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 xml:space="preserve">Male rough-necked monitors and one </w:t>
      </w:r>
      <w:r w:rsidR="00BA4387">
        <w:rPr>
          <w:lang w:val="en-AU"/>
        </w:rPr>
        <w:t>C</w:t>
      </w:r>
      <w:r w:rsidR="007C141F" w:rsidRPr="007C141F">
        <w:rPr>
          <w:lang w:val="en-AU"/>
        </w:rPr>
        <w:t xml:space="preserve">omodo dragon </w:t>
      </w:r>
      <w:r w:rsidR="00552451">
        <w:rPr>
          <w:lang w:val="en-AU"/>
        </w:rPr>
        <w:t>increased performance during a serial reversal</w:t>
      </w:r>
      <w:r w:rsidR="007C141F" w:rsidRPr="007C141F">
        <w:rPr>
          <w:lang w:val="en-AU"/>
        </w:rPr>
        <w:t xml:space="preserve"> (</w:t>
      </w:r>
      <w:proofErr w:type="spellStart"/>
      <w:r w:rsidR="007C141F" w:rsidRPr="007C141F">
        <w:rPr>
          <w:lang w:val="en-AU"/>
        </w:rPr>
        <w:t>Gaalema</w:t>
      </w:r>
      <w:proofErr w:type="spellEnd"/>
      <w:r w:rsidR="007C141F" w:rsidRPr="007C141F">
        <w:rPr>
          <w:lang w:val="en-AU"/>
        </w:rPr>
        <w:t>, 2007; 2011)</w:t>
      </w:r>
      <w:r w:rsidR="00552451">
        <w:rPr>
          <w:lang w:val="en-AU"/>
        </w:rPr>
        <w:t xml:space="preserve"> and</w:t>
      </w:r>
      <w:r w:rsidR="005409A4">
        <w:rPr>
          <w:lang w:val="en-AU"/>
        </w:rPr>
        <w:t xml:space="preserve"> r</w:t>
      </w:r>
      <w:r w:rsidR="00417761" w:rsidRPr="00015BF6">
        <w:rPr>
          <w:lang w:val="en-AU"/>
        </w:rPr>
        <w:t>ed footed tortoises (</w:t>
      </w:r>
      <w:proofErr w:type="spellStart"/>
      <w:r w:rsidR="00417761" w:rsidRPr="00015BF6">
        <w:rPr>
          <w:rFonts w:eastAsia="Calibri"/>
          <w:i/>
          <w:lang w:val="en-AU"/>
        </w:rPr>
        <w:t>Chelonoidis</w:t>
      </w:r>
      <w:proofErr w:type="spellEnd"/>
      <w:r w:rsidR="00417761" w:rsidRPr="00015BF6">
        <w:rPr>
          <w:rFonts w:eastAsia="Calibri"/>
          <w:i/>
          <w:lang w:val="en-AU"/>
        </w:rPr>
        <w:t xml:space="preserve"> </w:t>
      </w:r>
      <w:proofErr w:type="spellStart"/>
      <w:r w:rsidR="00417761" w:rsidRPr="00015BF6">
        <w:rPr>
          <w:rFonts w:eastAsia="Calibri"/>
          <w:i/>
          <w:lang w:val="en-AU"/>
        </w:rPr>
        <w:t>carbonaria</w:t>
      </w:r>
      <w:proofErr w:type="spellEnd"/>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w:t>
      </w:r>
      <w:r w:rsidR="00417761" w:rsidRPr="00015BF6">
        <w:rPr>
          <w:lang w:val="en-AU"/>
        </w:rPr>
        <w:lastRenderedPageBreak/>
        <w:t xml:space="preserve">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417761" w:rsidRPr="00015BF6">
        <w:rPr>
          <w:rFonts w:eastAsia="Calibri"/>
          <w:lang w:val="en-AU"/>
        </w:rPr>
        <w:t xml:space="preserve">back to the touchscreen (Mueller-Paul et al., </w:t>
      </w:r>
      <w:commentRangeStart w:id="331"/>
      <w:r w:rsidR="00417761" w:rsidRPr="00015BF6">
        <w:rPr>
          <w:rFonts w:eastAsia="Calibri"/>
          <w:lang w:val="en-AU"/>
        </w:rPr>
        <w:t>2014</w:t>
      </w:r>
      <w:commentRangeEnd w:id="331"/>
      <w:r w:rsidR="00D72E4C">
        <w:rPr>
          <w:rStyle w:val="CommentReference"/>
        </w:rPr>
        <w:commentReference w:id="331"/>
      </w:r>
      <w:r w:rsidR="00417761" w:rsidRPr="00937495">
        <w:rPr>
          <w:rFonts w:eastAsia="Calibri"/>
          <w:lang w:val="en-AU"/>
        </w:rPr>
        <w:t xml:space="preserve">). </w:t>
      </w:r>
      <w:r w:rsidR="009E1483">
        <w:rPr>
          <w:lang w:val="en-AU"/>
        </w:rPr>
        <w:t>T</w:t>
      </w:r>
      <w:r w:rsidR="009E1483" w:rsidRPr="00015BF6">
        <w:rPr>
          <w:lang w:val="en-AU"/>
        </w:rPr>
        <w:t>ree skink</w:t>
      </w:r>
      <w:r w:rsidR="009E1483">
        <w:rPr>
          <w:lang w:val="en-AU"/>
        </w:rPr>
        <w:t>s</w:t>
      </w:r>
      <w:r w:rsidR="009E1483" w:rsidRPr="00015BF6">
        <w:rPr>
          <w:lang w:val="en-AU"/>
        </w:rPr>
        <w:t xml:space="preserve"> (</w:t>
      </w:r>
      <w:r w:rsidR="009E1483" w:rsidRPr="00015BF6">
        <w:rPr>
          <w:i/>
          <w:lang w:val="en-AU"/>
        </w:rPr>
        <w:t>Egernia striolata</w:t>
      </w:r>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 xml:space="preserve">lizards did not establish an attentional 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 behavioural flexibility (Szabo</w:t>
      </w:r>
      <w:r w:rsidR="000C224D">
        <w:rPr>
          <w:lang w:val="en-AU"/>
        </w:rPr>
        <w:t xml:space="preserve"> et al.</w:t>
      </w:r>
      <w:r w:rsidR="0017103D" w:rsidRPr="00015BF6">
        <w:rPr>
          <w:lang w:val="en-AU"/>
        </w:rPr>
        <w:t>, 2018).</w:t>
      </w:r>
    </w:p>
    <w:p w14:paraId="55AEB823" w14:textId="50AEAC11" w:rsidR="00417761" w:rsidRPr="00015BF6" w:rsidRDefault="009A7DA9" w:rsidP="00417761">
      <w:pPr>
        <w:rPr>
          <w:rFonts w:eastAsia="Calibri"/>
          <w:lang w:val="en-AU"/>
        </w:rPr>
      </w:pPr>
      <w:commentRangeStart w:id="332"/>
      <w:r>
        <w:rPr>
          <w:lang w:val="en-AU"/>
        </w:rPr>
        <w:t xml:space="preserve">Studies implicated </w:t>
      </w:r>
      <w:r w:rsidR="0013484F">
        <w:rPr>
          <w:lang w:val="en-AU"/>
        </w:rPr>
        <w:t>the involvement of different brain areas</w:t>
      </w:r>
      <w:r>
        <w:rPr>
          <w:lang w:val="en-AU"/>
        </w:rPr>
        <w:t xml:space="preserve"> </w:t>
      </w:r>
      <w:r w:rsidR="00E00B9A">
        <w:rPr>
          <w:lang w:val="en-AU"/>
        </w:rPr>
        <w:t>during</w:t>
      </w:r>
      <w:r>
        <w:rPr>
          <w:lang w:val="en-AU"/>
        </w:rPr>
        <w:t xml:space="preserve"> discrimination and reversal</w:t>
      </w:r>
      <w:r w:rsidR="00E00B9A">
        <w:rPr>
          <w:lang w:val="en-AU"/>
        </w:rPr>
        <w:t xml:space="preserve"> learning</w:t>
      </w:r>
      <w:commentRangeEnd w:id="332"/>
      <w:r w:rsidR="00616AFA">
        <w:rPr>
          <w:rStyle w:val="CommentReference"/>
        </w:rPr>
        <w:commentReference w:id="332"/>
      </w:r>
      <w:r>
        <w:rPr>
          <w:lang w:val="en-AU"/>
        </w:rPr>
        <w:t xml:space="preserve">. </w:t>
      </w:r>
      <w:commentRangeStart w:id="333"/>
      <w:r w:rsidR="0053325E">
        <w:rPr>
          <w:lang w:val="en-AU"/>
        </w:rPr>
        <w:t>T</w:t>
      </w:r>
      <w:r w:rsidR="00417761" w:rsidRPr="00015BF6">
        <w:rPr>
          <w:lang w:val="en-AU"/>
        </w:rPr>
        <w:t>he core nucleus, dorsal cortex and parts of the forebrain</w:t>
      </w:r>
      <w:r w:rsidR="0053325E">
        <w:rPr>
          <w:lang w:val="en-AU"/>
        </w:rPr>
        <w:t xml:space="preserve"> of </w:t>
      </w:r>
      <w:r w:rsidR="0053325E" w:rsidRPr="00015BF6">
        <w:rPr>
          <w:lang w:val="en-AU"/>
        </w:rPr>
        <w:t>the painted</w:t>
      </w:r>
      <w:r w:rsidR="0053325E">
        <w:rPr>
          <w:lang w:val="en-AU"/>
        </w:rPr>
        <w:t xml:space="preserve"> turtle</w:t>
      </w:r>
      <w:r w:rsidR="0053325E" w:rsidRPr="00015BF6">
        <w:rPr>
          <w:lang w:val="en-AU"/>
        </w:rPr>
        <w:t xml:space="preserve"> </w:t>
      </w:r>
      <w:r w:rsidR="00417761" w:rsidRPr="00015BF6">
        <w:rPr>
          <w:lang w:val="en-AU"/>
        </w:rPr>
        <w:t>process visual stimuli</w:t>
      </w:r>
      <w:commentRangeEnd w:id="333"/>
      <w:r w:rsidR="001E0141">
        <w:rPr>
          <w:rStyle w:val="CommentReference"/>
        </w:rPr>
        <w:commentReference w:id="333"/>
      </w:r>
      <w:r w:rsidR="00417761" w:rsidRPr="00015BF6">
        <w:rPr>
          <w:lang w:val="en-AU"/>
        </w:rPr>
        <w:t xml:space="preserve">. Lesions to these regions </w:t>
      </w:r>
      <w:r w:rsidR="0053325E">
        <w:rPr>
          <w:lang w:val="en-AU"/>
        </w:rPr>
        <w:t>slowed</w:t>
      </w:r>
      <w:r w:rsidR="00417761" w:rsidRPr="00015BF6">
        <w:rPr>
          <w:lang w:val="en-AU"/>
        </w:rPr>
        <w:t xml:space="preserve"> acquisition</w:t>
      </w:r>
      <w:r w:rsidR="0053325E">
        <w:rPr>
          <w:lang w:val="en-AU"/>
        </w:rPr>
        <w:t>,</w:t>
      </w:r>
      <w:r w:rsidR="00417761" w:rsidRPr="00015BF6">
        <w:rPr>
          <w:lang w:val="en-AU"/>
        </w:rPr>
        <w:t xml:space="preserve"> reversal</w:t>
      </w:r>
      <w:r w:rsidR="0053325E">
        <w:rPr>
          <w:lang w:val="en-AU"/>
        </w:rPr>
        <w:t>s</w:t>
      </w:r>
      <w:r w:rsidR="00417761" w:rsidRPr="00015BF6">
        <w:rPr>
          <w:lang w:val="en-AU"/>
        </w:rPr>
        <w:t xml:space="preserve"> and extra-dimensional shifts from colour to pattern, whereas damage to the medial cortex had no impact (</w:t>
      </w:r>
      <w:proofErr w:type="spellStart"/>
      <w:r w:rsidR="00417761" w:rsidRPr="00015BF6">
        <w:rPr>
          <w:lang w:val="en-AU"/>
        </w:rPr>
        <w:t>Blau</w:t>
      </w:r>
      <w:proofErr w:type="spellEnd"/>
      <w:r w:rsidR="00417761" w:rsidRPr="00015BF6">
        <w:rPr>
          <w:lang w:val="en-AU"/>
        </w:rPr>
        <w:t xml:space="preserve"> &amp; Powers, 1989; Cranney &amp; Powers, 1983; Grisham &amp; Powers, 1989; 1990; </w:t>
      </w:r>
      <w:r w:rsidR="00417761" w:rsidRPr="00015BF6">
        <w:rPr>
          <w:rFonts w:eastAsia="Calibri"/>
          <w:lang w:val="en-AU"/>
        </w:rPr>
        <w:t>Reiner &amp; Powers, 1980;</w:t>
      </w:r>
      <w:r w:rsidR="00417761" w:rsidRPr="00015BF6">
        <w:rPr>
          <w:lang w:val="en-AU"/>
        </w:rPr>
        <w:t xml:space="preserve"> 1983).</w:t>
      </w:r>
      <w:del w:id="334" w:author="Martin Whiting" w:date="2019-02-06T09:07:00Z">
        <w:r w:rsidR="00417761" w:rsidRPr="00015BF6" w:rsidDel="001E0141">
          <w:rPr>
            <w:lang w:val="en-AU"/>
          </w:rPr>
          <w:delText xml:space="preserve"> Furthermore, i</w:delText>
        </w:r>
      </w:del>
      <w:ins w:id="335" w:author="Martin Whiting" w:date="2019-02-06T09:07:00Z">
        <w:r w:rsidR="001E0141">
          <w:rPr>
            <w:lang w:val="en-AU"/>
          </w:rPr>
          <w:t>I</w:t>
        </w:r>
      </w:ins>
      <w:r w:rsidR="00417761" w:rsidRPr="00015BF6">
        <w:rPr>
          <w:lang w:val="en-AU"/>
        </w:rPr>
        <w:t>n European legless lizard</w:t>
      </w:r>
      <w:r w:rsidR="0053325E">
        <w:rPr>
          <w:lang w:val="en-AU"/>
        </w:rPr>
        <w:t>s</w:t>
      </w:r>
      <w:r w:rsidR="00417761" w:rsidRPr="00015BF6">
        <w:rPr>
          <w:lang w:val="en-AU"/>
        </w:rPr>
        <w:t xml:space="preserve"> </w:t>
      </w:r>
      <w:r w:rsidR="00DC4278">
        <w:rPr>
          <w:lang w:val="en-AU"/>
        </w:rPr>
        <w:t>(</w:t>
      </w:r>
      <w:proofErr w:type="spellStart"/>
      <w:r w:rsidR="00E80D45" w:rsidRPr="00E80D45">
        <w:rPr>
          <w:i/>
          <w:lang w:val="en-AU"/>
        </w:rPr>
        <w:t>Pseudopus</w:t>
      </w:r>
      <w:proofErr w:type="spellEnd"/>
      <w:r w:rsidR="00E80D45" w:rsidRPr="00E80D45">
        <w:rPr>
          <w:i/>
          <w:lang w:val="en-AU"/>
        </w:rPr>
        <w:t xml:space="preserve"> </w:t>
      </w:r>
      <w:proofErr w:type="spellStart"/>
      <w:r w:rsidR="00E80D45" w:rsidRPr="00E80D45">
        <w:rPr>
          <w:i/>
          <w:lang w:val="en-AU"/>
        </w:rPr>
        <w:t>apodus</w:t>
      </w:r>
      <w:proofErr w:type="spellEnd"/>
      <w:r w:rsidR="00DC4278" w:rsidRPr="00DC4278">
        <w:rPr>
          <w:lang w:val="en-AU"/>
        </w:rPr>
        <w:t>)</w:t>
      </w:r>
      <w:r w:rsidR="00DC4278">
        <w:rPr>
          <w:rFonts w:eastAsia="Calibri"/>
          <w:lang w:val="en-AU"/>
        </w:rPr>
        <w:t>,</w:t>
      </w:r>
      <w:r w:rsidR="00417761" w:rsidRPr="00DC4278">
        <w:rPr>
          <w:rFonts w:eastAsia="Calibri"/>
          <w:lang w:val="en-AU"/>
        </w:rPr>
        <w:t xml:space="preserve"> </w:t>
      </w:r>
      <w:r w:rsidR="00417761" w:rsidRPr="000C4D21">
        <w:rPr>
          <w:rFonts w:eastAsia="Calibri"/>
          <w:lang w:val="en-AU"/>
        </w:rPr>
        <w:t>damage to the hippocampus</w:t>
      </w:r>
      <w:r w:rsidR="00C651C6" w:rsidRPr="000C4D21">
        <w:rPr>
          <w:rFonts w:eastAsia="Calibri"/>
          <w:lang w:val="en-AU"/>
        </w:rPr>
        <w:t xml:space="preserve"> and DVR</w:t>
      </w:r>
      <w:r w:rsidR="000C4D21" w:rsidRPr="000C4D21">
        <w:rPr>
          <w:rFonts w:eastAsia="Calibri"/>
          <w:lang w:val="en-AU"/>
        </w:rPr>
        <w:t xml:space="preserve"> (dorsal ventricular ridge)</w:t>
      </w:r>
      <w:r w:rsidR="00417761" w:rsidRPr="000C4D21">
        <w:rPr>
          <w:rFonts w:eastAsia="Calibri"/>
          <w:lang w:val="en-AU"/>
        </w:rPr>
        <w:t xml:space="preserve"> affected reversal performance</w:t>
      </w:r>
      <w:r w:rsidR="00C651C6" w:rsidRPr="000C4D21">
        <w:rPr>
          <w:rFonts w:eastAsia="Calibri"/>
          <w:lang w:val="en-AU"/>
        </w:rPr>
        <w:t xml:space="preserve"> (</w:t>
      </w:r>
      <w:r w:rsidR="00C651C6" w:rsidRPr="000C4D21">
        <w:rPr>
          <w:lang w:val="en-AU"/>
        </w:rPr>
        <w:t xml:space="preserve">distinguishing between a </w:t>
      </w:r>
      <w:r w:rsidR="00C651C6" w:rsidRPr="000C4D21">
        <w:rPr>
          <w:rFonts w:eastAsia="Calibri"/>
          <w:lang w:val="en-AU"/>
        </w:rPr>
        <w:t>triangle and a circle); both lesion groups took longer to learn compared to normal lizards</w:t>
      </w:r>
      <w:r w:rsidR="0053325E">
        <w:rPr>
          <w:rFonts w:eastAsia="Calibri"/>
          <w:lang w:val="en-AU"/>
        </w:rPr>
        <w:t xml:space="preserve"> but </w:t>
      </w:r>
      <w:r w:rsidR="0053325E" w:rsidRPr="000C4D21">
        <w:rPr>
          <w:rFonts w:eastAsia="Calibri"/>
          <w:lang w:val="en-AU"/>
        </w:rPr>
        <w:t>hippocamp</w:t>
      </w:r>
      <w:r w:rsidR="0053325E">
        <w:rPr>
          <w:rFonts w:eastAsia="Calibri"/>
          <w:lang w:val="en-AU"/>
        </w:rPr>
        <w:t xml:space="preserve">al </w:t>
      </w:r>
      <w:r w:rsidR="00C651C6" w:rsidRPr="000C4D21">
        <w:rPr>
          <w:rFonts w:eastAsia="Calibri"/>
          <w:lang w:val="en-AU"/>
        </w:rPr>
        <w:t>lesions affect inhibition while lesions to the DVR affect visual processing</w:t>
      </w:r>
      <w:r w:rsidR="00417761" w:rsidRPr="000C4D21">
        <w:rPr>
          <w:rFonts w:eastAsia="Calibri"/>
          <w:lang w:val="en-AU"/>
        </w:rPr>
        <w:t xml:space="preserve"> </w:t>
      </w:r>
      <w:r w:rsidR="00C651C6" w:rsidRPr="000C4D21">
        <w:rPr>
          <w:rFonts w:eastAsia="Calibri"/>
          <w:lang w:val="en-AU"/>
        </w:rPr>
        <w:t>(</w:t>
      </w:r>
      <w:proofErr w:type="spellStart"/>
      <w:r w:rsidR="00417761" w:rsidRPr="000C4D21">
        <w:rPr>
          <w:rFonts w:eastAsia="Calibri"/>
          <w:lang w:val="en-AU"/>
        </w:rPr>
        <w:t>Ivazov</w:t>
      </w:r>
      <w:proofErr w:type="spellEnd"/>
      <w:r w:rsidR="00417761" w:rsidRPr="000C4D21">
        <w:rPr>
          <w:rFonts w:eastAsia="Calibri"/>
          <w:lang w:val="en-AU"/>
        </w:rPr>
        <w:t>, 1983).</w:t>
      </w:r>
      <w:r w:rsidR="00417761" w:rsidRPr="00015BF6">
        <w:rPr>
          <w:lang w:val="en-AU"/>
        </w:rPr>
        <w:t xml:space="preserve"> </w:t>
      </w:r>
      <w:del w:id="336" w:author="Martin Whiting" w:date="2019-02-06T09:08:00Z">
        <w:r w:rsidR="00417761" w:rsidRPr="00015BF6" w:rsidDel="001E0141">
          <w:rPr>
            <w:lang w:val="en-AU"/>
          </w:rPr>
          <w:delText xml:space="preserve">Moreover, </w:delText>
        </w:r>
        <w:r w:rsidR="00417761" w:rsidRPr="00015BF6" w:rsidDel="001E0141">
          <w:rPr>
            <w:rFonts w:eastAsia="Calibri"/>
            <w:lang w:val="en-AU"/>
          </w:rPr>
          <w:delText>i</w:delText>
        </w:r>
      </w:del>
      <w:ins w:id="337" w:author="Martin Whiting" w:date="2019-02-06T09:08:00Z">
        <w:r w:rsidR="001E0141">
          <w:rPr>
            <w:rFonts w:eastAsia="Calibri"/>
            <w:lang w:val="en-AU"/>
          </w:rPr>
          <w:t>I</w:t>
        </w:r>
      </w:ins>
      <w:r w:rsidR="00417761" w:rsidRPr="00015BF6">
        <w:rPr>
          <w:rFonts w:eastAsia="Calibri"/>
          <w:lang w:val="en-AU"/>
        </w:rPr>
        <w:t xml:space="preserve">n hatchling </w:t>
      </w:r>
      <w:r w:rsidR="00417761" w:rsidRPr="00015BF6">
        <w:rPr>
          <w:lang w:val="en-AU"/>
        </w:rPr>
        <w:t xml:space="preserve">three lined skinks, incubation treatment (‘hot’ versus ‘cold’) </w:t>
      </w:r>
      <w:r w:rsidR="0053325E">
        <w:rPr>
          <w:lang w:val="en-AU"/>
        </w:rPr>
        <w:t>affected discrimination of</w:t>
      </w:r>
      <w:r w:rsidR="00417761" w:rsidRPr="00015BF6">
        <w:rPr>
          <w:lang w:val="en-AU"/>
        </w:rPr>
        <w:t xml:space="preserve"> lid </w:t>
      </w:r>
      <w:r>
        <w:rPr>
          <w:lang w:val="en-AU"/>
        </w:rPr>
        <w:t>colour</w:t>
      </w:r>
      <w:r w:rsidR="00417761" w:rsidRPr="00015BF6">
        <w:rPr>
          <w:lang w:val="en-AU"/>
        </w:rPr>
        <w:t xml:space="preserve">; only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 xml:space="preserve">) indicating </w:t>
      </w:r>
      <w:r w:rsidR="0053325E">
        <w:rPr>
          <w:lang w:val="en-AU"/>
        </w:rPr>
        <w:t>an effect of</w:t>
      </w:r>
      <w:r w:rsidR="00417761" w:rsidRPr="00015BF6">
        <w:rPr>
          <w:lang w:val="en-AU"/>
        </w:rPr>
        <w:t xml:space="preserve"> temperature </w:t>
      </w:r>
      <w:r w:rsidR="0053325E">
        <w:rPr>
          <w:lang w:val="en-AU"/>
        </w:rPr>
        <w:t>on</w:t>
      </w:r>
      <w:r w:rsidR="00417761" w:rsidRPr="00015BF6">
        <w:rPr>
          <w:lang w:val="en-AU"/>
        </w:rPr>
        <w:t xml:space="preserve"> brain development, as to how, however, has not</w:t>
      </w:r>
      <w:r w:rsidR="00EB7F2E">
        <w:rPr>
          <w:lang w:val="en-AU"/>
        </w:rPr>
        <w:t xml:space="preserve"> yet</w:t>
      </w:r>
      <w:r w:rsidR="00417761" w:rsidRPr="00015BF6">
        <w:rPr>
          <w:lang w:val="en-AU"/>
        </w:rPr>
        <w:t xml:space="preserve"> been studie</w:t>
      </w:r>
      <w:r w:rsidR="009E1483">
        <w:rPr>
          <w:lang w:val="en-AU"/>
        </w:rPr>
        <w:t>d</w:t>
      </w:r>
      <w:r w:rsidR="00417761" w:rsidRPr="00015BF6">
        <w:rPr>
          <w:lang w:val="en-AU"/>
        </w:rPr>
        <w:t>.</w:t>
      </w:r>
    </w:p>
    <w:p w14:paraId="2ADAF50D" w14:textId="15DDB8A1" w:rsidR="00417761" w:rsidRPr="00015BF6" w:rsidRDefault="0017103D" w:rsidP="00417761">
      <w:pPr>
        <w:rPr>
          <w:lang w:val="en-AU"/>
        </w:rPr>
      </w:pPr>
      <w:r>
        <w:rPr>
          <w:rFonts w:eastAsia="Calibri"/>
          <w:lang w:val="en-AU"/>
        </w:rPr>
        <w:t xml:space="preserve">A comparative approach testing multiple species with the same methodology can reveal subtle learning differences. </w:t>
      </w:r>
      <w:r w:rsidR="00A2021C">
        <w:rPr>
          <w:rFonts w:eastAsia="Calibri"/>
          <w:lang w:val="en-AU"/>
        </w:rPr>
        <w:t>A comparison between</w:t>
      </w:r>
      <w:r w:rsidR="00417761" w:rsidRPr="00015BF6">
        <w:rPr>
          <w:rFonts w:eastAsia="Calibri"/>
          <w:lang w:val="en-AU"/>
        </w:rPr>
        <w:t xml:space="preserve"> three </w:t>
      </w:r>
      <w:ins w:id="338" w:author="Martin Whiting" w:date="2019-02-06T09:08:00Z">
        <w:r w:rsidR="001E0141">
          <w:rPr>
            <w:rFonts w:eastAsia="Calibri"/>
            <w:lang w:val="en-AU"/>
          </w:rPr>
          <w:t>a</w:t>
        </w:r>
      </w:ins>
      <w:del w:id="339" w:author="Martin Whiting" w:date="2019-02-06T09:08:00Z">
        <w:r w:rsidR="00417761" w:rsidRPr="00015BF6" w:rsidDel="001E0141">
          <w:rPr>
            <w:rFonts w:eastAsia="Calibri"/>
            <w:lang w:val="en-AU"/>
          </w:rPr>
          <w:delText>A</w:delText>
        </w:r>
      </w:del>
      <w:r w:rsidR="00417761" w:rsidRPr="00015BF6">
        <w:rPr>
          <w:rFonts w:eastAsia="Calibri"/>
          <w:lang w:val="en-AU"/>
        </w:rPr>
        <w:t>nole</w:t>
      </w:r>
      <w:r w:rsidR="00A2021C">
        <w:rPr>
          <w:rFonts w:eastAsia="Calibri"/>
          <w:lang w:val="en-AU"/>
        </w:rPr>
        <w:t xml:space="preserve"> </w:t>
      </w:r>
      <w:r w:rsidR="00A2021C" w:rsidRPr="00015BF6">
        <w:rPr>
          <w:rFonts w:eastAsia="Calibri"/>
          <w:lang w:val="en-AU"/>
        </w:rPr>
        <w:t>species</w:t>
      </w:r>
      <w:r w:rsidR="00417761" w:rsidRPr="00015BF6">
        <w:rPr>
          <w:rFonts w:eastAsia="Calibri"/>
          <w:lang w:val="en-AU"/>
        </w:rPr>
        <w:t xml:space="preserve"> (A. </w:t>
      </w:r>
      <w:proofErr w:type="spellStart"/>
      <w:r w:rsidR="00417761" w:rsidRPr="00015BF6">
        <w:rPr>
          <w:rFonts w:eastAsia="Calibri"/>
          <w:i/>
          <w:lang w:val="en-AU"/>
        </w:rPr>
        <w:t>evermanni</w:t>
      </w:r>
      <w:proofErr w:type="spellEnd"/>
      <w:r w:rsidR="00417761" w:rsidRPr="00015BF6">
        <w:rPr>
          <w:rFonts w:eastAsia="Calibri"/>
          <w:lang w:val="en-AU"/>
        </w:rPr>
        <w:t xml:space="preserve">, A. </w:t>
      </w:r>
      <w:proofErr w:type="spellStart"/>
      <w:r w:rsidR="00417761" w:rsidRPr="00015BF6">
        <w:rPr>
          <w:rFonts w:eastAsia="Calibri"/>
          <w:i/>
          <w:lang w:val="en-AU"/>
        </w:rPr>
        <w:t>cristatellus</w:t>
      </w:r>
      <w:proofErr w:type="spellEnd"/>
      <w:r w:rsidR="00417761" w:rsidRPr="00015BF6">
        <w:rPr>
          <w:rFonts w:eastAsia="Calibri"/>
          <w:lang w:val="en-AU"/>
        </w:rPr>
        <w:t xml:space="preserve"> and A. </w:t>
      </w:r>
      <w:proofErr w:type="spellStart"/>
      <w:r w:rsidR="00417761" w:rsidRPr="00015BF6">
        <w:rPr>
          <w:rFonts w:eastAsia="Calibri"/>
          <w:i/>
          <w:lang w:val="en-AU"/>
        </w:rPr>
        <w:t>pulchellus</w:t>
      </w:r>
      <w:proofErr w:type="spellEnd"/>
      <w:r w:rsidR="00417761" w:rsidRPr="00015BF6">
        <w:rPr>
          <w:rFonts w:eastAsia="Calibri"/>
          <w:lang w:val="en-AU"/>
        </w:rPr>
        <w:t xml:space="preserve">) </w:t>
      </w:r>
      <w:r w:rsidR="00F1498E">
        <w:rPr>
          <w:rFonts w:eastAsia="Calibri"/>
          <w:lang w:val="en-AU"/>
        </w:rPr>
        <w:t xml:space="preserve">revealed less </w:t>
      </w:r>
      <w:r w:rsidR="00417761" w:rsidRPr="00015BF6">
        <w:rPr>
          <w:rFonts w:eastAsia="Calibri"/>
          <w:lang w:val="en-AU"/>
        </w:rPr>
        <w:t xml:space="preserve">behavioural flexibility in a reversal task </w:t>
      </w:r>
      <w:r w:rsidR="00F1498E">
        <w:rPr>
          <w:rFonts w:eastAsia="Calibri"/>
          <w:lang w:val="en-AU"/>
        </w:rPr>
        <w:t>in</w:t>
      </w:r>
      <w:r w:rsidR="00417761" w:rsidRPr="00015BF6">
        <w:rPr>
          <w:rFonts w:eastAsia="Calibri"/>
          <w:lang w:val="en-AU"/>
        </w:rPr>
        <w:t xml:space="preserve"> </w:t>
      </w:r>
      <w:r w:rsidR="00417761" w:rsidRPr="00015BF6">
        <w:rPr>
          <w:rFonts w:eastAsia="Calibri"/>
          <w:i/>
          <w:lang w:val="en-AU"/>
        </w:rPr>
        <w:t>A.</w:t>
      </w:r>
      <w:r w:rsidR="00417761" w:rsidRPr="00015BF6">
        <w:rPr>
          <w:rFonts w:eastAsia="Calibri"/>
          <w:lang w:val="en-AU"/>
        </w:rPr>
        <w:t xml:space="preserve"> </w:t>
      </w:r>
      <w:proofErr w:type="spellStart"/>
      <w:r w:rsidR="00417761" w:rsidRPr="00015BF6">
        <w:rPr>
          <w:rFonts w:eastAsia="Calibri"/>
          <w:i/>
          <w:lang w:val="en-AU"/>
        </w:rPr>
        <w:t>cristatellus</w:t>
      </w:r>
      <w:proofErr w:type="spellEnd"/>
      <w:r w:rsidR="00417761" w:rsidRPr="00015BF6">
        <w:rPr>
          <w:rFonts w:eastAsia="Calibri"/>
          <w:lang w:val="en-AU"/>
        </w:rPr>
        <w:t xml:space="preserve"> compared to A. </w:t>
      </w:r>
      <w:proofErr w:type="spellStart"/>
      <w:r w:rsidR="00417761" w:rsidRPr="00015BF6">
        <w:rPr>
          <w:rFonts w:eastAsia="Calibri"/>
          <w:i/>
          <w:lang w:val="en-AU"/>
        </w:rPr>
        <w:t>evermanni</w:t>
      </w:r>
      <w:proofErr w:type="spellEnd"/>
      <w:r w:rsidR="00417761" w:rsidRPr="00015BF6">
        <w:rPr>
          <w:rFonts w:eastAsia="Calibri"/>
          <w:lang w:val="en-AU"/>
        </w:rPr>
        <w:t xml:space="preserve"> and A. </w:t>
      </w:r>
      <w:proofErr w:type="spellStart"/>
      <w:r w:rsidR="00417761" w:rsidRPr="00015BF6">
        <w:rPr>
          <w:rFonts w:eastAsia="Calibri"/>
          <w:i/>
          <w:lang w:val="en-AU"/>
        </w:rPr>
        <w:t>pulchellus</w:t>
      </w:r>
      <w:proofErr w:type="spellEnd"/>
      <w:r w:rsidR="00417761" w:rsidRPr="00015BF6">
        <w:rPr>
          <w:rFonts w:eastAsia="Calibri"/>
          <w:lang w:val="en-AU"/>
        </w:rPr>
        <w:t xml:space="preserve">. Differences </w:t>
      </w:r>
      <w:r w:rsidR="00F1498E">
        <w:rPr>
          <w:rFonts w:eastAsia="Calibri"/>
          <w:lang w:val="en-AU"/>
        </w:rPr>
        <w:t>were</w:t>
      </w:r>
      <w:r w:rsidR="00417761" w:rsidRPr="00015BF6">
        <w:rPr>
          <w:rFonts w:eastAsia="Calibri"/>
          <w:lang w:val="en-AU"/>
        </w:rPr>
        <w:t xml:space="preserve"> attributed to neophobia</w:t>
      </w:r>
      <w:r w:rsidR="00F1498E">
        <w:rPr>
          <w:rFonts w:eastAsia="Calibri"/>
          <w:lang w:val="en-AU"/>
        </w:rPr>
        <w:t xml:space="preserve"> but</w:t>
      </w:r>
      <w:r w:rsidR="00417761" w:rsidRPr="00015BF6">
        <w:rPr>
          <w:rFonts w:eastAsia="Calibri"/>
          <w:lang w:val="en-AU"/>
        </w:rPr>
        <w:t xml:space="preserve"> sample sizes were small (Leal &amp; Powell, 2012; Powell, 2012). Similarly, </w:t>
      </w:r>
      <w:proofErr w:type="spellStart"/>
      <w:r w:rsidR="00417761" w:rsidRPr="00015BF6">
        <w:rPr>
          <w:rFonts w:eastAsia="Calibri"/>
          <w:i/>
          <w:lang w:val="en-AU"/>
        </w:rPr>
        <w:t>Acanthodactylus</w:t>
      </w:r>
      <w:proofErr w:type="spellEnd"/>
      <w:r w:rsidR="00417761" w:rsidRPr="00015BF6">
        <w:rPr>
          <w:rFonts w:eastAsia="Calibri"/>
          <w:lang w:val="en-AU"/>
        </w:rPr>
        <w:t xml:space="preserve"> </w:t>
      </w:r>
      <w:proofErr w:type="spellStart"/>
      <w:r w:rsidR="00417761" w:rsidRPr="00015BF6">
        <w:rPr>
          <w:rFonts w:eastAsia="Calibri"/>
          <w:i/>
          <w:lang w:val="en-AU"/>
        </w:rPr>
        <w:t>boskianus</w:t>
      </w:r>
      <w:proofErr w:type="spellEnd"/>
      <w:r w:rsidR="00417761" w:rsidRPr="00015BF6">
        <w:rPr>
          <w:rFonts w:eastAsia="Calibri"/>
          <w:lang w:val="en-AU"/>
        </w:rPr>
        <w:t>, an active forager</w:t>
      </w:r>
      <w:ins w:id="340" w:author="Martin Whiting" w:date="2019-02-06T09:09:00Z">
        <w:r w:rsidR="001E0141">
          <w:rPr>
            <w:rFonts w:eastAsia="Calibri"/>
            <w:lang w:val="en-AU"/>
          </w:rPr>
          <w:t>,</w:t>
        </w:r>
      </w:ins>
      <w:r w:rsidR="006370BA">
        <w:rPr>
          <w:rFonts w:eastAsia="Calibri"/>
          <w:lang w:val="en-AU"/>
        </w:rPr>
        <w:t xml:space="preserve"> </w:t>
      </w:r>
      <w:r w:rsidR="006370BA" w:rsidRPr="00015BF6">
        <w:rPr>
          <w:rFonts w:eastAsia="Calibri"/>
          <w:lang w:val="en-AU"/>
        </w:rPr>
        <w:t>learnt faster during reversals</w:t>
      </w:r>
      <w:r w:rsidR="006370BA">
        <w:rPr>
          <w:rFonts w:eastAsia="Calibri"/>
          <w:lang w:val="en-AU"/>
        </w:rPr>
        <w:t xml:space="preserve"> </w:t>
      </w:r>
      <w:r w:rsidR="006370BA" w:rsidRPr="00015BF6">
        <w:rPr>
          <w:rFonts w:eastAsia="Calibri"/>
          <w:lang w:val="en-AU"/>
        </w:rPr>
        <w:t>applying the fork method</w:t>
      </w:r>
      <w:r w:rsidR="006370BA">
        <w:rPr>
          <w:rFonts w:eastAsia="Calibri"/>
          <w:lang w:val="en-AU"/>
        </w:rPr>
        <w:t xml:space="preserve"> (one spine holding the reward while the second spine provid</w:t>
      </w:r>
      <w:ins w:id="341" w:author="Martin Whiting" w:date="2019-02-06T09:09:00Z">
        <w:r w:rsidR="001E0141">
          <w:rPr>
            <w:rFonts w:eastAsia="Calibri"/>
            <w:lang w:val="en-AU"/>
          </w:rPr>
          <w:t>ed</w:t>
        </w:r>
      </w:ins>
      <w:del w:id="342" w:author="Martin Whiting" w:date="2019-02-06T09:09:00Z">
        <w:r w:rsidR="006370BA" w:rsidDel="001E0141">
          <w:rPr>
            <w:rFonts w:eastAsia="Calibri"/>
            <w:lang w:val="en-AU"/>
          </w:rPr>
          <w:delText>ing</w:delText>
        </w:r>
      </w:del>
      <w:r w:rsidR="006370BA">
        <w:rPr>
          <w:rFonts w:eastAsia="Calibri"/>
          <w:lang w:val="en-AU"/>
        </w:rPr>
        <w:t xml:space="preserve"> a visual cue) </w:t>
      </w:r>
      <w:r w:rsidR="006370BA" w:rsidRPr="00015BF6">
        <w:rPr>
          <w:rFonts w:eastAsia="Calibri"/>
          <w:lang w:val="en-AU"/>
        </w:rPr>
        <w:t>compared to</w:t>
      </w:r>
      <w:r w:rsidR="00417761" w:rsidRPr="00015BF6">
        <w:rPr>
          <w:rFonts w:eastAsia="Calibri"/>
          <w:i/>
          <w:lang w:val="en-AU"/>
        </w:rPr>
        <w:t xml:space="preserve"> A. </w:t>
      </w:r>
      <w:proofErr w:type="spellStart"/>
      <w:r w:rsidR="00417761" w:rsidRPr="00015BF6">
        <w:rPr>
          <w:rFonts w:eastAsia="Calibri"/>
          <w:i/>
          <w:lang w:val="en-AU"/>
        </w:rPr>
        <w:t>scutellatus</w:t>
      </w:r>
      <w:proofErr w:type="spellEnd"/>
      <w:r w:rsidR="00417761" w:rsidRPr="00015BF6">
        <w:rPr>
          <w:rFonts w:eastAsia="Calibri"/>
          <w:lang w:val="en-AU"/>
        </w:rPr>
        <w:t xml:space="preserve">, a sit-and-wait forager. </w:t>
      </w:r>
      <w:commentRangeStart w:id="343"/>
      <w:r w:rsidR="00417761" w:rsidRPr="00015BF6">
        <w:rPr>
          <w:rFonts w:eastAsia="Calibri"/>
          <w:lang w:val="en-AU"/>
        </w:rPr>
        <w:t xml:space="preserve">Inhibition </w:t>
      </w:r>
      <w:r w:rsidR="006370BA">
        <w:rPr>
          <w:rFonts w:eastAsia="Calibri"/>
          <w:lang w:val="en-AU"/>
        </w:rPr>
        <w:t>is crucial</w:t>
      </w:r>
      <w:r w:rsidR="00417761" w:rsidRPr="00015BF6">
        <w:rPr>
          <w:rFonts w:eastAsia="Calibri"/>
          <w:lang w:val="en-AU"/>
        </w:rPr>
        <w:t xml:space="preserve"> </w:t>
      </w:r>
      <w:r w:rsidR="006370BA">
        <w:rPr>
          <w:rFonts w:eastAsia="Calibri"/>
          <w:lang w:val="en-AU"/>
        </w:rPr>
        <w:t>in</w:t>
      </w:r>
      <w:r w:rsidR="00417761" w:rsidRPr="00015BF6">
        <w:rPr>
          <w:rFonts w:eastAsia="Calibri"/>
          <w:lang w:val="en-AU"/>
        </w:rPr>
        <w:t xml:space="preserve"> reversal</w:t>
      </w:r>
      <w:r w:rsidR="006370BA">
        <w:rPr>
          <w:rFonts w:eastAsia="Calibri"/>
          <w:lang w:val="en-AU"/>
        </w:rPr>
        <w:t xml:space="preserve"> </w:t>
      </w:r>
      <w:r w:rsidR="006370BA" w:rsidRPr="00015BF6">
        <w:rPr>
          <w:rFonts w:eastAsia="Calibri"/>
          <w:lang w:val="en-AU"/>
        </w:rPr>
        <w:lastRenderedPageBreak/>
        <w:t>learning</w:t>
      </w:r>
      <w:r w:rsidR="006370BA">
        <w:rPr>
          <w:rFonts w:eastAsia="Calibri"/>
          <w:lang w:val="en-AU"/>
        </w:rPr>
        <w:t>; a</w:t>
      </w:r>
      <w:r w:rsidR="00417761" w:rsidRPr="00015BF6">
        <w:rPr>
          <w:rFonts w:eastAsia="Calibri"/>
          <w:lang w:val="en-AU"/>
        </w:rPr>
        <w:t>ctive forag</w:t>
      </w:r>
      <w:r w:rsidR="006370BA">
        <w:rPr>
          <w:rFonts w:eastAsia="Calibri"/>
          <w:lang w:val="en-AU"/>
        </w:rPr>
        <w:t>ing</w:t>
      </w:r>
      <w:r w:rsidR="00417761" w:rsidRPr="00015BF6">
        <w:rPr>
          <w:rFonts w:eastAsia="Calibri"/>
          <w:lang w:val="en-AU"/>
        </w:rPr>
        <w:t xml:space="preserve"> might </w:t>
      </w:r>
      <w:r w:rsidR="006370BA">
        <w:rPr>
          <w:rFonts w:eastAsia="Calibri"/>
          <w:lang w:val="en-AU"/>
        </w:rPr>
        <w:t xml:space="preserve">require better inhibitory skill to </w:t>
      </w:r>
      <w:r w:rsidR="00417761" w:rsidRPr="00015BF6">
        <w:rPr>
          <w:rFonts w:eastAsia="Calibri"/>
          <w:lang w:val="en-AU"/>
        </w:rPr>
        <w:t>inspection</w:t>
      </w:r>
      <w:r w:rsidR="006370BA">
        <w:rPr>
          <w:rFonts w:eastAsia="Calibri"/>
          <w:lang w:val="en-AU"/>
        </w:rPr>
        <w:t xml:space="preserve"> prey</w:t>
      </w:r>
      <w:r w:rsidR="00417761" w:rsidRPr="00015BF6">
        <w:rPr>
          <w:rFonts w:eastAsia="Calibri"/>
          <w:lang w:val="en-AU"/>
        </w:rPr>
        <w:t xml:space="preserve"> before striking</w:t>
      </w:r>
      <w:r w:rsidR="0025762A">
        <w:rPr>
          <w:rFonts w:eastAsia="Calibri"/>
          <w:lang w:val="en-AU"/>
        </w:rPr>
        <w:t xml:space="preserve"> </w:t>
      </w:r>
      <w:r w:rsidR="0025762A" w:rsidRPr="00015BF6">
        <w:rPr>
          <w:rFonts w:eastAsia="Calibri"/>
          <w:lang w:val="en-AU"/>
        </w:rPr>
        <w:t>(Day</w:t>
      </w:r>
      <w:r w:rsidR="00F459EF">
        <w:rPr>
          <w:rFonts w:eastAsia="Calibri"/>
          <w:lang w:val="en-AU"/>
        </w:rPr>
        <w:t xml:space="preserve"> et al.</w:t>
      </w:r>
      <w:r w:rsidR="0025762A" w:rsidRPr="00015BF6">
        <w:rPr>
          <w:rFonts w:eastAsia="Calibri"/>
          <w:lang w:val="en-AU"/>
        </w:rPr>
        <w:t>, 1999)</w:t>
      </w:r>
      <w:r w:rsidR="00417761" w:rsidRPr="00015BF6">
        <w:rPr>
          <w:rFonts w:eastAsia="Calibri"/>
          <w:lang w:val="en-AU"/>
        </w:rPr>
        <w:t>.</w:t>
      </w:r>
      <w:commentRangeEnd w:id="343"/>
      <w:r w:rsidR="001E0141">
        <w:rPr>
          <w:rStyle w:val="CommentReference"/>
        </w:rPr>
        <w:commentReference w:id="343"/>
      </w:r>
    </w:p>
    <w:p w14:paraId="3F2F6560" w14:textId="159FBE60" w:rsidR="00AE0429" w:rsidRDefault="00E324D8" w:rsidP="00A16375">
      <w:pPr>
        <w:rPr>
          <w:lang w:val="en-AU"/>
        </w:rPr>
      </w:pPr>
      <w:commentRangeStart w:id="344"/>
      <w:r>
        <w:rPr>
          <w:lang w:val="en-AU"/>
        </w:rPr>
        <w:t>T</w:t>
      </w:r>
      <w:r w:rsidR="005409A4">
        <w:rPr>
          <w:lang w:val="en-AU"/>
        </w:rPr>
        <w:t>he</w:t>
      </w:r>
      <w:ins w:id="345" w:author="Martin Whiting" w:date="2019-02-06T09:13:00Z">
        <w:r w:rsidR="0006203E">
          <w:rPr>
            <w:lang w:val="en-AU"/>
          </w:rPr>
          <w:t>re is</w:t>
        </w:r>
      </w:ins>
      <w:r w:rsidR="005409A4">
        <w:rPr>
          <w:lang w:val="en-AU"/>
        </w:rPr>
        <w:t xml:space="preserve"> </w:t>
      </w:r>
      <w:del w:id="346" w:author="Martin Whiting" w:date="2019-02-06T09:13:00Z">
        <w:r w:rsidDel="0006203E">
          <w:rPr>
            <w:lang w:val="en-AU"/>
          </w:rPr>
          <w:delText>gathered</w:delText>
        </w:r>
        <w:r w:rsidR="005409A4" w:rsidDel="0006203E">
          <w:rPr>
            <w:lang w:val="en-AU"/>
          </w:rPr>
          <w:delText xml:space="preserve"> </w:delText>
        </w:r>
      </w:del>
      <w:ins w:id="347" w:author="Martin Whiting" w:date="2019-02-06T09:13:00Z">
        <w:r w:rsidR="0006203E">
          <w:rPr>
            <w:lang w:val="en-AU"/>
          </w:rPr>
          <w:t xml:space="preserve">sufficient </w:t>
        </w:r>
      </w:ins>
      <w:r w:rsidR="002766C4">
        <w:rPr>
          <w:lang w:val="en-AU"/>
        </w:rPr>
        <w:t>evidence</w:t>
      </w:r>
      <w:r w:rsidR="005409A4">
        <w:rPr>
          <w:lang w:val="en-AU"/>
        </w:rPr>
        <w:t xml:space="preserve"> </w:t>
      </w:r>
      <w:r w:rsidR="003A5D50">
        <w:rPr>
          <w:lang w:val="en-AU"/>
        </w:rPr>
        <w:t>demonstrat</w:t>
      </w:r>
      <w:ins w:id="348" w:author="Martin Whiting" w:date="2019-02-06T09:13:00Z">
        <w:r w:rsidR="0006203E">
          <w:rPr>
            <w:lang w:val="en-AU"/>
          </w:rPr>
          <w:t>ing</w:t>
        </w:r>
      </w:ins>
      <w:del w:id="349" w:author="Martin Whiting" w:date="2019-02-06T09:13:00Z">
        <w:r w:rsidR="003A5D50" w:rsidDel="0006203E">
          <w:rPr>
            <w:lang w:val="en-AU"/>
          </w:rPr>
          <w:delText>es</w:delText>
        </w:r>
      </w:del>
      <w:r w:rsidR="002766C4">
        <w:rPr>
          <w:lang w:val="en-AU"/>
        </w:rPr>
        <w:t xml:space="preserve"> behavioural flexibility</w:t>
      </w:r>
      <w:r w:rsidR="00966621">
        <w:rPr>
          <w:lang w:val="en-AU"/>
        </w:rPr>
        <w:t xml:space="preserve"> in reptiles</w:t>
      </w:r>
      <w:r w:rsidR="002766C4">
        <w:rPr>
          <w:lang w:val="en-AU"/>
        </w:rPr>
        <w:t xml:space="preserve">. </w:t>
      </w:r>
      <w:r w:rsidR="003A5D50">
        <w:rPr>
          <w:lang w:val="en-AU"/>
        </w:rPr>
        <w:t>I</w:t>
      </w:r>
      <w:r w:rsidR="002766C4">
        <w:rPr>
          <w:lang w:val="en-AU"/>
        </w:rPr>
        <w:t>n turtles</w:t>
      </w:r>
      <w:r w:rsidR="003A5D50">
        <w:rPr>
          <w:lang w:val="en-AU"/>
        </w:rPr>
        <w:t>,</w:t>
      </w:r>
      <w:r w:rsidR="002766C4">
        <w:rPr>
          <w:lang w:val="en-AU"/>
        </w:rPr>
        <w:t xml:space="preserve"> the medial cortex</w:t>
      </w:r>
      <w:r w:rsidR="003A5D50">
        <w:rPr>
          <w:lang w:val="en-AU"/>
        </w:rPr>
        <w:t xml:space="preserve"> is involved</w:t>
      </w:r>
      <w:r w:rsidR="002766C4">
        <w:rPr>
          <w:lang w:val="en-AU"/>
        </w:rPr>
        <w:t xml:space="preserve"> in visual processing and in a lizard lesions to the hippocampus</w:t>
      </w:r>
      <w:r w:rsidR="00E56E90">
        <w:rPr>
          <w:lang w:val="en-AU"/>
        </w:rPr>
        <w:t xml:space="preserve"> and DVR</w:t>
      </w:r>
      <w:r w:rsidR="002766C4">
        <w:rPr>
          <w:lang w:val="en-AU"/>
        </w:rPr>
        <w:t xml:space="preserve"> impaired reversal learning</w:t>
      </w:r>
      <w:r w:rsidR="00E56E90">
        <w:rPr>
          <w:lang w:val="en-AU"/>
        </w:rPr>
        <w:t>, albeit differently</w:t>
      </w:r>
      <w:r w:rsidR="002766C4">
        <w:rPr>
          <w:lang w:val="en-AU"/>
        </w:rPr>
        <w:t>.</w:t>
      </w:r>
      <w:commentRangeEnd w:id="344"/>
      <w:r w:rsidR="0006203E">
        <w:rPr>
          <w:rStyle w:val="CommentReference"/>
        </w:rPr>
        <w:commentReference w:id="344"/>
      </w:r>
      <w:r w:rsidR="001E4067">
        <w:rPr>
          <w:lang w:val="en-AU"/>
        </w:rPr>
        <w:t xml:space="preserve"> </w:t>
      </w:r>
      <w:r w:rsidR="003A5D50">
        <w:rPr>
          <w:lang w:val="en-AU"/>
        </w:rPr>
        <w:t xml:space="preserve">Interestingly, incubation temperature </w:t>
      </w:r>
      <w:r w:rsidR="002766C4">
        <w:rPr>
          <w:lang w:val="en-AU"/>
        </w:rPr>
        <w:t>affect</w:t>
      </w:r>
      <w:r w:rsidR="003A5D50">
        <w:rPr>
          <w:lang w:val="en-AU"/>
        </w:rPr>
        <w:t>ed hatchling</w:t>
      </w:r>
      <w:r w:rsidR="002766C4">
        <w:rPr>
          <w:lang w:val="en-AU"/>
        </w:rPr>
        <w:t xml:space="preserve"> learning</w:t>
      </w:r>
      <w:r w:rsidR="003A5D50">
        <w:rPr>
          <w:lang w:val="en-AU"/>
        </w:rPr>
        <w:t>,</w:t>
      </w:r>
      <w:r w:rsidR="00AE0429">
        <w:rPr>
          <w:lang w:val="en-AU"/>
        </w:rPr>
        <w:t xml:space="preserve"> a promising </w:t>
      </w:r>
      <w:r w:rsidR="003A5D50">
        <w:rPr>
          <w:lang w:val="en-AU"/>
        </w:rPr>
        <w:t xml:space="preserve">future research </w:t>
      </w:r>
      <w:r w:rsidR="00AE0429">
        <w:rPr>
          <w:lang w:val="en-AU"/>
        </w:rPr>
        <w:t xml:space="preserve">avenue especially in the context of climate change. </w:t>
      </w:r>
      <w:r w:rsidR="00AE0429" w:rsidRPr="002D5F8F">
        <w:rPr>
          <w:lang w:val="en-AU"/>
        </w:rPr>
        <w:t>Furthermore, behavioural flexibility</w:t>
      </w:r>
      <w:r w:rsidR="003A5D50" w:rsidRPr="002D5F8F">
        <w:rPr>
          <w:lang w:val="en-AU"/>
        </w:rPr>
        <w:t xml:space="preserve"> </w:t>
      </w:r>
      <w:r w:rsidR="00AE0429" w:rsidRPr="002D5F8F">
        <w:rPr>
          <w:lang w:val="en-AU"/>
        </w:rPr>
        <w:t>might only be adaptive</w:t>
      </w:r>
      <w:r w:rsidR="003A5D50" w:rsidRPr="002D5F8F">
        <w:rPr>
          <w:lang w:val="en-AU"/>
        </w:rPr>
        <w:t xml:space="preserve"> for certain hunting strategies (</w:t>
      </w:r>
      <w:r w:rsidR="003A5D50" w:rsidRPr="002D5F8F">
        <w:rPr>
          <w:rFonts w:eastAsia="Calibri"/>
          <w:lang w:val="en-AU"/>
        </w:rPr>
        <w:t>Day et al., 1999</w:t>
      </w:r>
      <w:r w:rsidR="003A5D50" w:rsidRPr="002D5F8F">
        <w:rPr>
          <w:lang w:val="en-AU"/>
        </w:rPr>
        <w:t>) or</w:t>
      </w:r>
      <w:r w:rsidR="00AE0429" w:rsidRPr="002D5F8F">
        <w:rPr>
          <w:lang w:val="en-AU"/>
        </w:rPr>
        <w:t xml:space="preserve"> ecological conditions</w:t>
      </w:r>
      <w:r w:rsidR="00966621" w:rsidRPr="002D5F8F">
        <w:rPr>
          <w:lang w:val="en-AU"/>
        </w:rPr>
        <w:t xml:space="preserve"> (</w:t>
      </w:r>
      <w:r w:rsidR="00252A07" w:rsidRPr="002D5F8F">
        <w:t>Tello-Ramos et al., 2018</w:t>
      </w:r>
      <w:r w:rsidR="00966621" w:rsidRPr="002D5F8F">
        <w:rPr>
          <w:lang w:val="en-AU"/>
        </w:rPr>
        <w:t>)</w:t>
      </w:r>
      <w:r w:rsidR="00AE0429" w:rsidRPr="002D5F8F">
        <w:rPr>
          <w:lang w:val="en-AU"/>
        </w:rPr>
        <w:t>.</w:t>
      </w:r>
      <w:r w:rsidR="00AE0429">
        <w:rPr>
          <w:lang w:val="en-AU"/>
        </w:rPr>
        <w:t xml:space="preserve"> A broad taxonomic approach </w:t>
      </w:r>
      <w:r w:rsidR="00966621">
        <w:rPr>
          <w:lang w:val="en-AU"/>
        </w:rPr>
        <w:t>comparing species differing in social complexity, habitat preference, diet or hunting strategy could improve our understanding of behavioural flexibility</w:t>
      </w:r>
      <w:r w:rsidR="0009065E">
        <w:rPr>
          <w:lang w:val="en-AU"/>
        </w:rPr>
        <w:t xml:space="preserve"> and</w:t>
      </w:r>
      <w:r w:rsidR="00966621">
        <w:rPr>
          <w:lang w:val="en-AU"/>
        </w:rPr>
        <w:t xml:space="preserve"> </w:t>
      </w:r>
      <w:r w:rsidR="003A5D50">
        <w:rPr>
          <w:lang w:val="en-AU"/>
        </w:rPr>
        <w:t>its’ fitness consequences</w:t>
      </w:r>
      <w:r w:rsidR="00AE0429">
        <w:rPr>
          <w:lang w:val="en-AU"/>
        </w:rPr>
        <w:t xml:space="preserve">. </w:t>
      </w:r>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350" w:name="_Toc533668566"/>
      <w:r w:rsidRPr="00B54BA9">
        <w:t>Solving</w:t>
      </w:r>
      <w:r w:rsidRPr="00015BF6">
        <w:rPr>
          <w:lang w:val="en-AU"/>
        </w:rPr>
        <w:t xml:space="preserve"> novel problems</w:t>
      </w:r>
      <w:bookmarkEnd w:id="350"/>
    </w:p>
    <w:p w14:paraId="5FC40B67" w14:textId="19102C23" w:rsidR="009921AD" w:rsidRPr="00015BF6" w:rsidRDefault="0016428E" w:rsidP="00206669">
      <w:pPr>
        <w:widowControl/>
        <w:suppressAutoHyphens w:val="0"/>
        <w:ind w:firstLine="0"/>
        <w:rPr>
          <w:lang w:val="en-AU"/>
        </w:rPr>
      </w:pPr>
      <w:commentRangeStart w:id="351"/>
      <w:r>
        <w:rPr>
          <w:lang w:val="en-AU"/>
        </w:rPr>
        <w:t>Some species</w:t>
      </w:r>
      <w:r w:rsidR="001E7022" w:rsidRPr="00015BF6">
        <w:rPr>
          <w:lang w:val="en-AU"/>
        </w:rPr>
        <w:t xml:space="preserve"> are well known to be good problem-solvers.</w:t>
      </w:r>
      <w:commentRangeEnd w:id="351"/>
      <w:r w:rsidR="00DD7EDC">
        <w:rPr>
          <w:rStyle w:val="CommentReference"/>
        </w:rPr>
        <w:commentReference w:id="351"/>
      </w:r>
      <w:r w:rsidR="009921AD" w:rsidRPr="00015BF6">
        <w:rPr>
          <w:lang w:val="en-AU"/>
        </w:rPr>
        <w:t xml:space="preserve"> </w:t>
      </w:r>
      <w:ins w:id="352" w:author="Martin Whiting" w:date="2019-02-06T09:55:00Z">
        <w:r w:rsidR="00630485">
          <w:rPr>
            <w:lang w:val="en-AU"/>
          </w:rPr>
          <w:t xml:space="preserve">For example, </w:t>
        </w:r>
      </w:ins>
      <w:r w:rsidR="009921AD" w:rsidRPr="00015BF6">
        <w:rPr>
          <w:lang w:val="en-AU"/>
        </w:rPr>
        <w:t>New Caledonian crows (</w:t>
      </w:r>
      <w:proofErr w:type="spellStart"/>
      <w:r w:rsidR="009921AD" w:rsidRPr="00015BF6">
        <w:rPr>
          <w:i/>
          <w:lang w:val="en-AU"/>
        </w:rPr>
        <w:t>Corvus</w:t>
      </w:r>
      <w:proofErr w:type="spellEnd"/>
      <w:r w:rsidR="009921AD" w:rsidRPr="00015BF6">
        <w:rPr>
          <w:i/>
          <w:lang w:val="en-AU"/>
        </w:rPr>
        <w:t xml:space="preserve"> </w:t>
      </w:r>
      <w:proofErr w:type="spellStart"/>
      <w:r w:rsidR="009921AD" w:rsidRPr="00015BF6">
        <w:rPr>
          <w:i/>
          <w:lang w:val="en-AU"/>
        </w:rPr>
        <w:t>moneduloides</w:t>
      </w:r>
      <w:proofErr w:type="spellEnd"/>
      <w:r w:rsidR="009921AD" w:rsidRPr="00015BF6">
        <w:rPr>
          <w:lang w:val="en-AU"/>
        </w:rPr>
        <w:t>)</w:t>
      </w:r>
      <w:r w:rsidR="001E7022" w:rsidRPr="00015BF6">
        <w:rPr>
          <w:lang w:val="en-AU"/>
        </w:rPr>
        <w:t xml:space="preserve"> </w:t>
      </w:r>
      <w:r w:rsidR="009921AD" w:rsidRPr="00015BF6">
        <w:rPr>
          <w:lang w:val="en-AU"/>
        </w:rPr>
        <w:t xml:space="preserve">bending wires into hooks </w:t>
      </w:r>
      <w:ins w:id="353" w:author="Martin Whiting" w:date="2019-02-06T09:55:00Z">
        <w:r w:rsidR="00630485">
          <w:rPr>
            <w:lang w:val="en-AU"/>
          </w:rPr>
          <w:t xml:space="preserve">in order </w:t>
        </w:r>
      </w:ins>
      <w:r w:rsidR="009921AD" w:rsidRPr="00015BF6">
        <w:rPr>
          <w:lang w:val="en-AU"/>
        </w:rPr>
        <w:t xml:space="preserve">to </w:t>
      </w:r>
      <w:del w:id="354" w:author="Martin Whiting" w:date="2019-02-06T09:56:00Z">
        <w:r w:rsidR="009921AD" w:rsidRPr="00015BF6" w:rsidDel="00630485">
          <w:rPr>
            <w:lang w:val="en-AU"/>
          </w:rPr>
          <w:delText xml:space="preserve">reach </w:delText>
        </w:r>
      </w:del>
      <w:ins w:id="355" w:author="Martin Whiting" w:date="2019-02-06T09:56:00Z">
        <w:r w:rsidR="00630485">
          <w:rPr>
            <w:lang w:val="en-AU"/>
          </w:rPr>
          <w:t>extract</w:t>
        </w:r>
        <w:r w:rsidR="00630485" w:rsidRPr="00015BF6">
          <w:rPr>
            <w:lang w:val="en-AU"/>
          </w:rPr>
          <w:t xml:space="preserve"> </w:t>
        </w:r>
      </w:ins>
      <w:r w:rsidR="009921AD" w:rsidRPr="00015BF6">
        <w:rPr>
          <w:lang w:val="en-AU"/>
        </w:rPr>
        <w:t>a reward</w:t>
      </w:r>
      <w:ins w:id="356" w:author="Martin Whiting" w:date="2019-02-06T09:56:00Z">
        <w:r w:rsidR="00630485">
          <w:rPr>
            <w:lang w:val="en-AU"/>
          </w:rPr>
          <w:t>-containing basket</w:t>
        </w:r>
      </w:ins>
      <w:r w:rsidR="001E7022" w:rsidRPr="00015BF6">
        <w:rPr>
          <w:lang w:val="en-AU"/>
        </w:rPr>
        <w:t xml:space="preserve"> </w:t>
      </w:r>
      <w:ins w:id="357" w:author="Martin Whiting" w:date="2019-02-06T09:56:00Z">
        <w:r w:rsidR="00630485">
          <w:rPr>
            <w:lang w:val="en-AU"/>
          </w:rPr>
          <w:t xml:space="preserve">from within a well </w:t>
        </w:r>
      </w:ins>
      <w:r w:rsidR="001E7022" w:rsidRPr="00015BF6">
        <w:rPr>
          <w:lang w:val="en-AU"/>
        </w:rPr>
        <w:t>(</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w:t>
      </w:r>
      <w:ins w:id="358" w:author="Martin Whiting" w:date="2019-02-06T10:00:00Z">
        <w:r w:rsidR="008E00AF">
          <w:rPr>
            <w:lang w:val="en-AU"/>
          </w:rPr>
          <w:t xml:space="preserve">black </w:t>
        </w:r>
      </w:ins>
      <w:r w:rsidR="001E7022" w:rsidRPr="00015BF6">
        <w:rPr>
          <w:lang w:val="en-AU"/>
        </w:rPr>
        <w:t>rats</w:t>
      </w:r>
      <w:r w:rsidR="009921AD" w:rsidRPr="00015BF6">
        <w:rPr>
          <w:lang w:val="en-AU"/>
        </w:rPr>
        <w:t xml:space="preserve"> (</w:t>
      </w:r>
      <w:r w:rsidR="009921AD" w:rsidRPr="00015BF6">
        <w:rPr>
          <w:i/>
          <w:lang w:val="en-AU"/>
        </w:rPr>
        <w:t xml:space="preserve">Rattus </w:t>
      </w:r>
      <w:proofErr w:type="spellStart"/>
      <w:r w:rsidR="00956FF3" w:rsidRPr="00015BF6">
        <w:rPr>
          <w:i/>
          <w:lang w:val="en-AU"/>
        </w:rPr>
        <w:t>rattus</w:t>
      </w:r>
      <w:proofErr w:type="spellEnd"/>
      <w:r w:rsidR="009921AD" w:rsidRPr="00015BF6">
        <w:rPr>
          <w:lang w:val="en-AU"/>
        </w:rPr>
        <w:t>)</w:t>
      </w:r>
      <w:r w:rsidR="001E7022" w:rsidRPr="00015BF6">
        <w:rPr>
          <w:lang w:val="en-AU"/>
        </w:rPr>
        <w:t xml:space="preserve"> </w:t>
      </w:r>
      <w:ins w:id="359" w:author="Martin Whiting" w:date="2019-02-06T10:01:00Z">
        <w:r w:rsidR="008E00AF">
          <w:rPr>
            <w:lang w:val="en-AU"/>
          </w:rPr>
          <w:t xml:space="preserve">that </w:t>
        </w:r>
      </w:ins>
      <w:r w:rsidR="001E7022" w:rsidRPr="00015BF6">
        <w:rPr>
          <w:lang w:val="en-AU"/>
        </w:rPr>
        <w:t>develop</w:t>
      </w:r>
      <w:ins w:id="360" w:author="Martin Whiting" w:date="2019-02-06T10:01:00Z">
        <w:r w:rsidR="008E00AF">
          <w:rPr>
            <w:lang w:val="en-AU"/>
          </w:rPr>
          <w:t>ed</w:t>
        </w:r>
      </w:ins>
      <w:del w:id="361" w:author="Martin Whiting" w:date="2019-02-06T10:01:00Z">
        <w:r w:rsidR="001E7022" w:rsidRPr="00015BF6" w:rsidDel="008E00AF">
          <w:rPr>
            <w:lang w:val="en-AU"/>
          </w:rPr>
          <w:delText>ing</w:delText>
        </w:r>
      </w:del>
      <w:r w:rsidR="001E7022" w:rsidRPr="00015BF6">
        <w:rPr>
          <w:lang w:val="en-AU"/>
        </w:rPr>
        <w:t xml:space="preserve"> a new technique </w:t>
      </w:r>
      <w:del w:id="362" w:author="Martin Whiting" w:date="2019-02-06T10:01:00Z">
        <w:r w:rsidR="001E7022" w:rsidRPr="00015BF6" w:rsidDel="008E00AF">
          <w:rPr>
            <w:lang w:val="en-AU"/>
          </w:rPr>
          <w:delText xml:space="preserve">to </w:delText>
        </w:r>
      </w:del>
      <w:ins w:id="363" w:author="Martin Whiting" w:date="2019-02-06T10:01:00Z">
        <w:r w:rsidR="008E00AF">
          <w:rPr>
            <w:lang w:val="en-AU"/>
          </w:rPr>
          <w:t>for</w:t>
        </w:r>
        <w:r w:rsidR="008E00AF" w:rsidRPr="00015BF6">
          <w:rPr>
            <w:lang w:val="en-AU"/>
          </w:rPr>
          <w:t xml:space="preserve"> </w:t>
        </w:r>
      </w:ins>
      <w:del w:id="364" w:author="Martin Whiting" w:date="2019-02-06T10:00:00Z">
        <w:r w:rsidR="001E7022" w:rsidRPr="00015BF6" w:rsidDel="008E00AF">
          <w:rPr>
            <w:lang w:val="en-AU"/>
          </w:rPr>
          <w:delText xml:space="preserve">feed </w:delText>
        </w:r>
      </w:del>
      <w:ins w:id="365" w:author="Martin Whiting" w:date="2019-02-06T10:00:00Z">
        <w:r w:rsidR="008E00AF">
          <w:rPr>
            <w:lang w:val="en-AU"/>
          </w:rPr>
          <w:t>extract</w:t>
        </w:r>
      </w:ins>
      <w:ins w:id="366" w:author="Martin Whiting" w:date="2019-02-06T10:01:00Z">
        <w:r w:rsidR="008E00AF">
          <w:rPr>
            <w:lang w:val="en-AU"/>
          </w:rPr>
          <w:t>ing</w:t>
        </w:r>
      </w:ins>
      <w:del w:id="367" w:author="Martin Whiting" w:date="2019-02-06T10:00:00Z">
        <w:r w:rsidR="001E7022" w:rsidRPr="00015BF6" w:rsidDel="008E00AF">
          <w:rPr>
            <w:lang w:val="en-AU"/>
          </w:rPr>
          <w:delText>on</w:delText>
        </w:r>
      </w:del>
      <w:r w:rsidR="001E7022" w:rsidRPr="00015BF6">
        <w:rPr>
          <w:lang w:val="en-AU"/>
        </w:rPr>
        <w:t xml:space="preserve"> pine </w:t>
      </w:r>
      <w:ins w:id="368" w:author="Martin Whiting" w:date="2019-02-06T10:01:00Z">
        <w:r w:rsidR="008E00AF">
          <w:rPr>
            <w:lang w:val="en-AU"/>
          </w:rPr>
          <w:t xml:space="preserve">seeds from </w:t>
        </w:r>
      </w:ins>
      <w:r w:rsidR="001E7022" w:rsidRPr="00015BF6">
        <w:rPr>
          <w:lang w:val="en-AU"/>
        </w:rPr>
        <w:t xml:space="preserve">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 xml:space="preserve">Painted turtles </w:t>
      </w:r>
      <w:r w:rsidR="002E61C5">
        <w:rPr>
          <w:lang w:val="en-AU"/>
        </w:rPr>
        <w:t>and</w:t>
      </w:r>
      <w:r w:rsidR="00E35774" w:rsidRPr="00015BF6">
        <w:rPr>
          <w:lang w:val="en-AU"/>
        </w:rPr>
        <w:t xml:space="preserve"> sub-adult Burmese pythons (</w:t>
      </w:r>
      <w:r w:rsidR="00A8038B" w:rsidRPr="00A8038B">
        <w:rPr>
          <w:i/>
          <w:lang w:val="en-AU"/>
        </w:rPr>
        <w:t xml:space="preserve">Python </w:t>
      </w:r>
      <w:proofErr w:type="spellStart"/>
      <w:r w:rsidR="00A8038B" w:rsidRPr="00A8038B">
        <w:rPr>
          <w:i/>
          <w:lang w:val="en-AU"/>
        </w:rPr>
        <w:t>bivi</w:t>
      </w:r>
      <w:del w:id="369" w:author="Martin Whiting" w:date="2019-02-06T10:02:00Z">
        <w:r w:rsidR="00A8038B" w:rsidRPr="00A8038B" w:rsidDel="00674FBD">
          <w:rPr>
            <w:i/>
            <w:lang w:val="en-AU"/>
          </w:rPr>
          <w:delText>t</w:delText>
        </w:r>
      </w:del>
      <w:r w:rsidR="00A8038B" w:rsidRPr="00A8038B">
        <w:rPr>
          <w:i/>
          <w:lang w:val="en-AU"/>
        </w:rPr>
        <w:t>ta</w:t>
      </w:r>
      <w:ins w:id="370" w:author="Martin Whiting" w:date="2019-02-06T10:02:00Z">
        <w:r w:rsidR="00674FBD">
          <w:rPr>
            <w:i/>
            <w:lang w:val="en-AU"/>
          </w:rPr>
          <w:t>t</w:t>
        </w:r>
      </w:ins>
      <w:r w:rsidR="00A8038B" w:rsidRPr="00A8038B">
        <w:rPr>
          <w:i/>
          <w:lang w:val="en-AU"/>
        </w:rPr>
        <w:t>tus</w:t>
      </w:r>
      <w:proofErr w:type="spellEnd"/>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proofErr w:type="spellStart"/>
      <w:r w:rsidR="0050387F" w:rsidRPr="00015BF6">
        <w:rPr>
          <w:rFonts w:eastAsiaTheme="minorHAnsi"/>
          <w:lang w:val="en-AU"/>
        </w:rPr>
        <w:t>Blau</w:t>
      </w:r>
      <w:proofErr w:type="spellEnd"/>
      <w:r w:rsidR="0050387F" w:rsidRPr="00015BF6">
        <w:rPr>
          <w:rFonts w:eastAsiaTheme="minorHAnsi"/>
          <w:lang w:val="en-AU"/>
        </w:rPr>
        <w:t xml:space="preserve">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xml:space="preserve">; </w:t>
      </w:r>
      <w:proofErr w:type="spellStart"/>
      <w:r w:rsidR="0050387F" w:rsidRPr="00015BF6">
        <w:rPr>
          <w:rFonts w:eastAsiaTheme="minorHAnsi"/>
          <w:lang w:val="en-AU"/>
        </w:rPr>
        <w:t>Yeh</w:t>
      </w:r>
      <w:proofErr w:type="spellEnd"/>
      <w:r w:rsidR="0050387F" w:rsidRPr="00015BF6">
        <w:rPr>
          <w:rFonts w:eastAsiaTheme="minorHAnsi"/>
          <w:lang w:val="en-AU"/>
        </w:rPr>
        <w:t xml:space="preserve"> &amp; Powers, 2005</w:t>
      </w:r>
      <w:r w:rsidR="00E35774" w:rsidRPr="00015BF6">
        <w:rPr>
          <w:lang w:val="en-AU"/>
        </w:rPr>
        <w:t xml:space="preserve">) and </w:t>
      </w:r>
      <w:r w:rsidR="0093157A">
        <w:rPr>
          <w:lang w:val="en-AU"/>
        </w:rPr>
        <w:t>s</w:t>
      </w:r>
      <w:r w:rsidR="00F60938">
        <w:rPr>
          <w:lang w:val="en-AU"/>
        </w:rPr>
        <w:t>even</w:t>
      </w:r>
      <w:r w:rsidR="00E35774" w:rsidRPr="00015BF6">
        <w:rPr>
          <w:lang w:val="en-AU"/>
        </w:rPr>
        <w:t xml:space="preserve"> different</w:t>
      </w:r>
      <w:r w:rsidR="001F7F4C" w:rsidRPr="00015BF6">
        <w:rPr>
          <w:lang w:val="en-AU"/>
        </w:rPr>
        <w:t xml:space="preserve"> studies </w:t>
      </w:r>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 xml:space="preserve">Anolis </w:t>
      </w:r>
      <w:proofErr w:type="spellStart"/>
      <w:r w:rsidR="001F7F4C" w:rsidRPr="002E61C5">
        <w:rPr>
          <w:i/>
          <w:lang w:val="en-AU"/>
        </w:rPr>
        <w:t>evermanni</w:t>
      </w:r>
      <w:proofErr w:type="spellEnd"/>
      <w:r w:rsidR="001F7F4C" w:rsidRPr="0057456C">
        <w:rPr>
          <w:lang w:val="en-AU"/>
        </w:rPr>
        <w:t xml:space="preserve">, </w:t>
      </w:r>
      <w:r w:rsidR="001F7F4C" w:rsidRPr="00674FBD">
        <w:rPr>
          <w:i/>
          <w:lang w:val="en-AU"/>
          <w:rPrChange w:id="371" w:author="Martin Whiting" w:date="2019-02-06T10:03:00Z">
            <w:rPr>
              <w:lang w:val="en-AU"/>
            </w:rPr>
          </w:rPrChange>
        </w:rPr>
        <w:t>A</w:t>
      </w:r>
      <w:r w:rsidR="001F7F4C" w:rsidRPr="0057456C">
        <w:rPr>
          <w:lang w:val="en-AU"/>
        </w:rPr>
        <w:t xml:space="preserve">. </w:t>
      </w:r>
      <w:proofErr w:type="spellStart"/>
      <w:r w:rsidR="001F7F4C" w:rsidRPr="0057456C">
        <w:rPr>
          <w:rFonts w:eastAsia="Calibri"/>
          <w:i/>
          <w:lang w:val="en-AU"/>
        </w:rPr>
        <w:t>pulchellus</w:t>
      </w:r>
      <w:proofErr w:type="spellEnd"/>
      <w:r w:rsidR="001F7F4C" w:rsidRPr="0057456C">
        <w:rPr>
          <w:rFonts w:eastAsia="Calibri"/>
          <w:i/>
          <w:lang w:val="en-AU"/>
        </w:rPr>
        <w:t xml:space="preserve"> and A. </w:t>
      </w:r>
      <w:proofErr w:type="spellStart"/>
      <w:r w:rsidR="001F7F4C" w:rsidRPr="0057456C">
        <w:rPr>
          <w:rFonts w:eastAsia="Calibri"/>
          <w:i/>
          <w:lang w:val="en-AU"/>
        </w:rPr>
        <w:t>cristatellus</w:t>
      </w:r>
      <w:proofErr w:type="spellEnd"/>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w:t>
      </w:r>
      <w:ins w:id="372" w:author="Martin Whiting" w:date="2019-02-06T10:03:00Z">
        <w:r w:rsidR="00674FBD">
          <w:rPr>
            <w:rFonts w:eastAsia="Calibri"/>
            <w:lang w:val="en-AU"/>
          </w:rPr>
          <w:t>al</w:t>
        </w:r>
      </w:ins>
      <w:del w:id="373" w:author="Martin Whiting" w:date="2019-02-06T10:03:00Z">
        <w:r w:rsidR="002E61C5" w:rsidDel="00674FBD">
          <w:rPr>
            <w:rFonts w:eastAsia="Calibri"/>
            <w:lang w:val="en-AU"/>
          </w:rPr>
          <w:delText>ing</w:delText>
        </w:r>
      </w:del>
      <w:ins w:id="374" w:author="Martin Whiting" w:date="2019-02-06T10:03:00Z">
        <w:r w:rsidR="00674FBD">
          <w:rPr>
            <w:rFonts w:eastAsia="Calibri"/>
            <w:lang w:val="en-AU"/>
          </w:rPr>
          <w:t>;</w:t>
        </w:r>
      </w:ins>
      <w:del w:id="375" w:author="Martin Whiting" w:date="2019-02-06T10:03:00Z">
        <w:r w:rsidR="001F7F4C" w:rsidRPr="0057456C" w:rsidDel="00674FBD">
          <w:rPr>
            <w:rFonts w:eastAsia="Calibri"/>
            <w:lang w:val="en-AU"/>
          </w:rPr>
          <w:delText>,</w:delText>
        </w:r>
      </w:del>
      <w:r w:rsidR="001F7F4C" w:rsidRPr="0057456C">
        <w:rPr>
          <w:rFonts w:eastAsia="Calibri"/>
          <w:i/>
          <w:lang w:val="en-AU"/>
        </w:rPr>
        <w:t xml:space="preserve"> </w:t>
      </w:r>
      <w:r w:rsidR="0079736B" w:rsidRPr="0057456C">
        <w:rPr>
          <w:rFonts w:eastAsia="Calibri"/>
          <w:i/>
          <w:lang w:val="en-AU"/>
        </w:rPr>
        <w:t xml:space="preserve">A. </w:t>
      </w:r>
      <w:proofErr w:type="spellStart"/>
      <w:r w:rsidR="0079736B" w:rsidRPr="0057456C">
        <w:rPr>
          <w:rFonts w:eastAsia="Calibri"/>
          <w:i/>
          <w:lang w:val="en-AU"/>
        </w:rPr>
        <w:t>cristatellus</w:t>
      </w:r>
      <w:proofErr w:type="spellEnd"/>
      <w:r w:rsidR="0079736B" w:rsidRPr="0057456C">
        <w:rPr>
          <w:rFonts w:eastAsia="Calibri"/>
          <w:i/>
          <w:lang w:val="en-AU"/>
        </w:rPr>
        <w:t xml:space="preserve">, </w:t>
      </w:r>
      <w:r w:rsidR="0079736B" w:rsidRPr="0057456C">
        <w:rPr>
          <w:rFonts w:eastAsia="Calibri"/>
          <w:lang w:val="en-AU"/>
        </w:rPr>
        <w:t>however, were less successful compared to the other two species</w:t>
      </w:r>
      <w:r w:rsidR="0057456C" w:rsidRPr="0057456C">
        <w:rPr>
          <w:rFonts w:eastAsia="Calibri"/>
          <w:lang w:val="en-AU"/>
        </w:rPr>
        <w:t xml:space="preserve">. Although </w:t>
      </w:r>
      <w:commentRangeStart w:id="376"/>
      <w:r w:rsidR="0057456C" w:rsidRPr="0057456C">
        <w:rPr>
          <w:rFonts w:eastAsia="Calibri"/>
          <w:i/>
          <w:lang w:val="en-AU"/>
        </w:rPr>
        <w:t xml:space="preserve">A. </w:t>
      </w:r>
      <w:proofErr w:type="spellStart"/>
      <w:r w:rsidR="0057456C" w:rsidRPr="0057456C">
        <w:rPr>
          <w:rFonts w:eastAsia="Calibri"/>
          <w:i/>
          <w:lang w:val="en-AU"/>
        </w:rPr>
        <w:t>cristatellus</w:t>
      </w:r>
      <w:proofErr w:type="spellEnd"/>
      <w:r w:rsidR="0057456C" w:rsidRPr="0057456C">
        <w:rPr>
          <w:rFonts w:eastAsia="Calibri"/>
          <w:lang w:val="en-AU"/>
        </w:rPr>
        <w:t xml:space="preserve"> is invasiv</w:t>
      </w:r>
      <w:r w:rsidR="002E61C5">
        <w:rPr>
          <w:rFonts w:eastAsia="Calibri"/>
          <w:lang w:val="en-AU"/>
        </w:rPr>
        <w:t>e</w:t>
      </w:r>
      <w:r w:rsidR="0057456C" w:rsidRPr="0057456C">
        <w:rPr>
          <w:rFonts w:eastAsia="Calibri"/>
          <w:lang w:val="en-AU"/>
        </w:rPr>
        <w:t xml:space="preserve"> which </w:t>
      </w:r>
      <w:r w:rsidR="002E61C5">
        <w:rPr>
          <w:rFonts w:eastAsia="Calibri"/>
          <w:lang w:val="en-AU"/>
        </w:rPr>
        <w:t>was</w:t>
      </w:r>
      <w:r w:rsidR="0057456C" w:rsidRPr="0057456C">
        <w:rPr>
          <w:rFonts w:eastAsia="Calibri"/>
          <w:lang w:val="en-AU"/>
        </w:rPr>
        <w:t xml:space="preserve"> linked to </w:t>
      </w:r>
      <w:r w:rsidR="002E61C5">
        <w:rPr>
          <w:rFonts w:eastAsia="Calibri"/>
          <w:lang w:val="en-AU"/>
        </w:rPr>
        <w:t>increased</w:t>
      </w:r>
      <w:r w:rsidR="0057456C" w:rsidRPr="0057456C">
        <w:rPr>
          <w:rFonts w:eastAsia="Calibri"/>
          <w:lang w:val="en-AU"/>
        </w:rPr>
        <w:t xml:space="preserve"> </w:t>
      </w:r>
      <w:ins w:id="377" w:author="Martin Whiting" w:date="2019-02-06T10:03:00Z">
        <w:r w:rsidR="00674FBD">
          <w:rPr>
            <w:rFonts w:eastAsia="Calibri"/>
            <w:lang w:val="en-AU"/>
          </w:rPr>
          <w:t xml:space="preserve">behavioural </w:t>
        </w:r>
      </w:ins>
      <w:r w:rsidR="0057456C" w:rsidRPr="0057456C">
        <w:rPr>
          <w:rFonts w:eastAsia="Calibri"/>
          <w:lang w:val="en-AU"/>
        </w:rPr>
        <w:t>flexibility</w:t>
      </w:r>
      <w:r w:rsidR="002E61C5">
        <w:rPr>
          <w:rFonts w:eastAsia="Calibri"/>
          <w:lang w:val="en-AU"/>
        </w:rPr>
        <w:t xml:space="preserve"> (</w:t>
      </w:r>
      <w:r w:rsidR="00F86C37">
        <w:rPr>
          <w:rFonts w:eastAsiaTheme="minorHAnsi"/>
        </w:rPr>
        <w:t>Sol</w:t>
      </w:r>
      <w:r w:rsidR="000C224D">
        <w:rPr>
          <w:rFonts w:eastAsiaTheme="minorHAnsi"/>
        </w:rPr>
        <w:t xml:space="preserve"> et al.</w:t>
      </w:r>
      <w:r w:rsidR="00F86C37">
        <w:rPr>
          <w:rFonts w:eastAsiaTheme="minorHAnsi"/>
        </w:rPr>
        <w:t>, 2002</w:t>
      </w:r>
      <w:r w:rsidR="002E61C5">
        <w:rPr>
          <w:rFonts w:eastAsia="Calibri"/>
          <w:lang w:val="en-AU"/>
        </w:rPr>
        <w:t>)</w:t>
      </w:r>
      <w:r w:rsidR="0057456C" w:rsidRPr="0057456C">
        <w:rPr>
          <w:rFonts w:eastAsia="Calibri"/>
          <w:lang w:val="en-AU"/>
        </w:rPr>
        <w:t xml:space="preserve">, </w:t>
      </w:r>
      <w:commentRangeEnd w:id="376"/>
      <w:r w:rsidR="00674FBD">
        <w:rPr>
          <w:rStyle w:val="CommentReference"/>
        </w:rPr>
        <w:commentReference w:id="376"/>
      </w:r>
      <w:del w:id="378" w:author="Martin Whiting" w:date="2019-02-06T10:04:00Z">
        <w:r w:rsidR="0057456C" w:rsidRPr="0057456C" w:rsidDel="00674FBD">
          <w:rPr>
            <w:rFonts w:eastAsia="Calibri"/>
            <w:lang w:val="en-AU"/>
          </w:rPr>
          <w:delText xml:space="preserve">individuals </w:delText>
        </w:r>
      </w:del>
      <w:ins w:id="379" w:author="Martin Whiting" w:date="2019-02-06T10:04:00Z">
        <w:r w:rsidR="00674FBD">
          <w:rPr>
            <w:rFonts w:eastAsia="Calibri"/>
            <w:lang w:val="en-AU"/>
          </w:rPr>
          <w:t>these animals also had higher levels of</w:t>
        </w:r>
        <w:r w:rsidR="00674FBD" w:rsidRPr="0057456C">
          <w:rPr>
            <w:rFonts w:eastAsia="Calibri"/>
            <w:lang w:val="en-AU"/>
          </w:rPr>
          <w:t xml:space="preserve"> </w:t>
        </w:r>
      </w:ins>
      <w:del w:id="380" w:author="Martin Whiting" w:date="2019-02-06T10:04:00Z">
        <w:r w:rsidR="002E61C5" w:rsidDel="00674FBD">
          <w:rPr>
            <w:rFonts w:eastAsia="Calibri"/>
            <w:lang w:val="en-AU"/>
          </w:rPr>
          <w:delText>exhibited</w:delText>
        </w:r>
        <w:r w:rsidR="0057456C" w:rsidRPr="0057456C" w:rsidDel="00674FBD">
          <w:rPr>
            <w:rFonts w:eastAsia="Calibri"/>
            <w:lang w:val="en-AU"/>
          </w:rPr>
          <w:delText xml:space="preserve"> greater </w:delText>
        </w:r>
      </w:del>
      <w:r w:rsidR="0057456C" w:rsidRPr="0057456C">
        <w:rPr>
          <w:rFonts w:eastAsia="Calibri"/>
          <w:lang w:val="en-AU"/>
        </w:rPr>
        <w:t>neophobia</w:t>
      </w:r>
      <w:r w:rsidR="002E61C5">
        <w:rPr>
          <w:rFonts w:eastAsia="Calibri"/>
          <w:lang w:val="en-AU"/>
        </w:rPr>
        <w:t>,</w:t>
      </w:r>
      <w:r w:rsidR="0057456C" w:rsidRPr="0057456C">
        <w:rPr>
          <w:rFonts w:eastAsia="Calibri"/>
          <w:lang w:val="en-AU"/>
        </w:rPr>
        <w:t xml:space="preserve"> </w:t>
      </w:r>
      <w:ins w:id="381" w:author="Martin Whiting" w:date="2019-02-06T10:05:00Z">
        <w:r w:rsidR="00674FBD">
          <w:rPr>
            <w:rFonts w:eastAsia="Calibri"/>
            <w:lang w:val="en-AU"/>
          </w:rPr>
          <w:t>which may</w:t>
        </w:r>
      </w:ins>
      <w:del w:id="382" w:author="Martin Whiting" w:date="2019-02-06T10:05:00Z">
        <w:r w:rsidR="002E61C5" w:rsidDel="00674FBD">
          <w:rPr>
            <w:rFonts w:eastAsia="Calibri"/>
            <w:lang w:val="en-AU"/>
          </w:rPr>
          <w:delText>a possible</w:delText>
        </w:r>
      </w:del>
      <w:r w:rsidR="002E61C5">
        <w:rPr>
          <w:rFonts w:eastAsia="Calibri"/>
          <w:lang w:val="en-AU"/>
        </w:rPr>
        <w:t xml:space="preserve"> expla</w:t>
      </w:r>
      <w:ins w:id="383" w:author="Martin Whiting" w:date="2019-02-06T10:05:00Z">
        <w:r w:rsidR="00674FBD">
          <w:rPr>
            <w:rFonts w:eastAsia="Calibri"/>
            <w:lang w:val="en-AU"/>
          </w:rPr>
          <w:t>i</w:t>
        </w:r>
      </w:ins>
      <w:r w:rsidR="002E61C5">
        <w:rPr>
          <w:rFonts w:eastAsia="Calibri"/>
          <w:lang w:val="en-AU"/>
        </w:rPr>
        <w:t>n</w:t>
      </w:r>
      <w:del w:id="384" w:author="Martin Whiting" w:date="2019-02-06T10:05:00Z">
        <w:r w:rsidR="002E61C5" w:rsidDel="00674FBD">
          <w:rPr>
            <w:rFonts w:eastAsia="Calibri"/>
            <w:lang w:val="en-AU"/>
          </w:rPr>
          <w:delText>ation for</w:delText>
        </w:r>
      </w:del>
      <w:r w:rsidR="002E61C5">
        <w:rPr>
          <w:rFonts w:eastAsia="Calibri"/>
          <w:lang w:val="en-AU"/>
        </w:rPr>
        <w:t xml:space="preserve"> low performance</w:t>
      </w:r>
      <w:r w:rsidR="0079736B" w:rsidRPr="0057456C">
        <w:rPr>
          <w:rFonts w:eastAsia="Calibri"/>
          <w:lang w:val="en-AU"/>
        </w:rPr>
        <w:t xml:space="preserve"> (Leal, &amp; Powell, 2012; Powell, 2012).</w:t>
      </w:r>
      <w:r w:rsidR="0079736B" w:rsidRPr="00015BF6">
        <w:rPr>
          <w:rFonts w:eastAsia="Calibri"/>
          <w:lang w:val="en-AU"/>
        </w:rPr>
        <w:t xml:space="preserve"> </w:t>
      </w:r>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w:t>
      </w:r>
      <w:ins w:id="385" w:author="Martin Whiting" w:date="2019-02-06T10:05:00Z">
        <w:r w:rsidR="00674FBD">
          <w:rPr>
            <w:lang w:val="en-AU"/>
          </w:rPr>
          <w:t>-</w:t>
        </w:r>
      </w:ins>
      <w:del w:id="386" w:author="Martin Whiting" w:date="2019-02-06T10:05:00Z">
        <w:r w:rsidR="0079736B" w:rsidRPr="00015BF6" w:rsidDel="00674FBD">
          <w:rPr>
            <w:lang w:val="en-AU"/>
          </w:rPr>
          <w:delText xml:space="preserve"> </w:delText>
        </w:r>
      </w:del>
      <w:r w:rsidR="0079736B" w:rsidRPr="00015BF6">
        <w:rPr>
          <w:lang w:val="en-AU"/>
        </w:rPr>
        <w:t>lined skink</w:t>
      </w:r>
      <w:r w:rsidR="002E61C5">
        <w:rPr>
          <w:lang w:val="en-AU"/>
        </w:rPr>
        <w:t>s</w:t>
      </w:r>
      <w:r w:rsidR="0079736B" w:rsidRPr="00015BF6">
        <w:rPr>
          <w:lang w:val="en-AU"/>
        </w:rPr>
        <w:t xml:space="preserve"> </w:t>
      </w:r>
      <w:ins w:id="387" w:author="Martin Whiting" w:date="2019-02-06T10:05:00Z">
        <w:r w:rsidR="00674FBD">
          <w:rPr>
            <w:lang w:val="en-AU"/>
          </w:rPr>
          <w:t xml:space="preserve">(species name) </w:t>
        </w:r>
      </w:ins>
      <w:r w:rsidR="0079736B" w:rsidRPr="00015BF6">
        <w:rPr>
          <w:lang w:val="en-AU"/>
        </w:rPr>
        <w:t xml:space="preserve">also learnt lid </w:t>
      </w:r>
      <w:r w:rsidR="002E61C5">
        <w:rPr>
          <w:lang w:val="en-AU"/>
        </w:rPr>
        <w:t>removal</w:t>
      </w:r>
      <w:ins w:id="388" w:author="Martin Whiting" w:date="2019-02-06T10:05:00Z">
        <w:r w:rsidR="00674FBD">
          <w:rPr>
            <w:lang w:val="en-AU"/>
          </w:rPr>
          <w:t>;</w:t>
        </w:r>
      </w:ins>
      <w:del w:id="389" w:author="Martin Whiting" w:date="2019-02-06T10:05:00Z">
        <w:r w:rsidR="0079736B" w:rsidRPr="00015BF6" w:rsidDel="00674FBD">
          <w:rPr>
            <w:lang w:val="en-AU"/>
          </w:rPr>
          <w:delText>,</w:delText>
        </w:r>
      </w:del>
      <w:r w:rsidR="0079736B" w:rsidRPr="00015BF6">
        <w:rPr>
          <w:lang w:val="en-AU"/>
        </w:rPr>
        <w:t xml:space="preserve"> </w:t>
      </w:r>
      <w:r w:rsidR="0079736B" w:rsidRPr="00015BF6">
        <w:rPr>
          <w:lang w:val="en-AU"/>
        </w:rPr>
        <w:lastRenderedPageBreak/>
        <w:t xml:space="preserve">however,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r w:rsidR="001E682C" w:rsidRPr="00015BF6">
        <w:rPr>
          <w:lang w:val="en-AU"/>
        </w:rPr>
        <w:t xml:space="preserve">Furthermore, </w:t>
      </w:r>
      <w:r w:rsidR="0093157A">
        <w:rPr>
          <w:lang w:val="en-AU"/>
        </w:rPr>
        <w:t xml:space="preserve">both </w:t>
      </w:r>
      <w:r w:rsidR="005F5F9B" w:rsidRPr="00015BF6">
        <w:rPr>
          <w:lang w:val="en-AU"/>
        </w:rPr>
        <w:t xml:space="preserve">water skinks </w:t>
      </w:r>
      <w:ins w:id="390" w:author="Martin Whiting" w:date="2019-02-06T10:05:00Z">
        <w:r w:rsidR="00674FBD">
          <w:rPr>
            <w:lang w:val="en-AU"/>
          </w:rPr>
          <w:t>(</w:t>
        </w:r>
        <w:r w:rsidR="00674FBD">
          <w:rPr>
            <w:i/>
            <w:lang w:val="en-AU"/>
          </w:rPr>
          <w:t>E. quoyii</w:t>
        </w:r>
      </w:ins>
      <w:ins w:id="391" w:author="Martin Whiting" w:date="2019-02-06T10:06:00Z">
        <w:r w:rsidR="00674FBD">
          <w:rPr>
            <w:lang w:val="en-AU"/>
          </w:rPr>
          <w:t>)</w:t>
        </w:r>
      </w:ins>
      <w:ins w:id="392" w:author="Martin Whiting" w:date="2019-02-06T10:05:00Z">
        <w:r w:rsidR="00674FBD">
          <w:rPr>
            <w:i/>
            <w:lang w:val="en-AU"/>
          </w:rPr>
          <w:t xml:space="preserve"> </w:t>
        </w:r>
      </w:ins>
      <w:r w:rsidR="0093157A">
        <w:rPr>
          <w:lang w:val="en-AU"/>
        </w:rPr>
        <w:t>and</w:t>
      </w:r>
      <w:r w:rsidR="005F5F9B" w:rsidRPr="00015BF6">
        <w:rPr>
          <w:lang w:val="en-AU"/>
        </w:rPr>
        <w:t xml:space="preserve"> tree skinks </w:t>
      </w:r>
      <w:ins w:id="393" w:author="Martin Whiting" w:date="2019-02-06T10:06:00Z">
        <w:r w:rsidR="00674FBD">
          <w:rPr>
            <w:lang w:val="en-AU"/>
          </w:rPr>
          <w:t>(</w:t>
        </w:r>
        <w:r w:rsidR="00674FBD" w:rsidRPr="00674FBD">
          <w:rPr>
            <w:i/>
            <w:lang w:val="en-AU"/>
            <w:rPrChange w:id="394" w:author="Martin Whiting" w:date="2019-02-06T10:06:00Z">
              <w:rPr>
                <w:lang w:val="en-AU"/>
              </w:rPr>
            </w:rPrChange>
          </w:rPr>
          <w:t>E. striolata</w:t>
        </w:r>
        <w:r w:rsidR="00674FBD">
          <w:rPr>
            <w:lang w:val="en-AU"/>
          </w:rPr>
          <w:t xml:space="preserve">) </w:t>
        </w:r>
      </w:ins>
      <w:r w:rsidR="005F5F9B" w:rsidRPr="00015BF6">
        <w:rPr>
          <w:lang w:val="en-AU"/>
        </w:rPr>
        <w:t>remove</w:t>
      </w:r>
      <w:r w:rsidR="002E61C5">
        <w:rPr>
          <w:lang w:val="en-AU"/>
        </w:rPr>
        <w:t>d</w:t>
      </w:r>
      <w:r w:rsidR="005F5F9B" w:rsidRPr="00015BF6">
        <w:rPr>
          <w:lang w:val="en-AU"/>
        </w:rPr>
        <w:t xml:space="preser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 affected performance</w:t>
      </w:r>
      <w:del w:id="395" w:author="Martin Whiting" w:date="2019-02-06T10:06:00Z">
        <w:r w:rsidR="005F5F9B" w:rsidRPr="00015BF6" w:rsidDel="00674FBD">
          <w:rPr>
            <w:lang w:val="en-AU"/>
          </w:rPr>
          <w:delText>, respectively</w:delText>
        </w:r>
      </w:del>
      <w:r w:rsidR="00F60938">
        <w:rPr>
          <w:lang w:val="en-AU"/>
        </w:rPr>
        <w:t xml:space="preserve">. </w:t>
      </w:r>
      <w:commentRangeStart w:id="396"/>
      <w:r w:rsidR="00F60938">
        <w:rPr>
          <w:lang w:val="en-AU"/>
        </w:rPr>
        <w:t>Moreover, spatial learning proficiency did not predict lid opening ability in water skinks (Qi et al., 2018)</w:t>
      </w:r>
      <w:r w:rsidR="00DD1E61">
        <w:rPr>
          <w:lang w:val="en-AU"/>
        </w:rPr>
        <w:t xml:space="preserve"> and</w:t>
      </w:r>
      <w:r w:rsidR="0093157A">
        <w:rPr>
          <w:lang w:val="en-AU"/>
        </w:rPr>
        <w:t xml:space="preserve"> </w:t>
      </w:r>
      <w:r w:rsidR="00DD1E61">
        <w:rPr>
          <w:lang w:val="en-AU"/>
        </w:rPr>
        <w:t>f</w:t>
      </w:r>
      <w:r w:rsidR="0093157A" w:rsidRPr="00BA54C3">
        <w:rPr>
          <w:lang w:val="en-AU"/>
        </w:rPr>
        <w:t>inally, Italian wall lizards</w:t>
      </w:r>
      <w:r w:rsidR="00BA54C3" w:rsidRPr="00BA54C3">
        <w:rPr>
          <w:lang w:val="en-AU"/>
        </w:rPr>
        <w:t xml:space="preserve"> and a closely related specie </w:t>
      </w:r>
      <w:r w:rsidR="00BA54C3" w:rsidRPr="00BA54C3">
        <w:rPr>
          <w:i/>
          <w:lang w:val="en-AU"/>
        </w:rPr>
        <w:t xml:space="preserve">P. </w:t>
      </w:r>
      <w:proofErr w:type="spellStart"/>
      <w:r w:rsidR="00BA54C3" w:rsidRPr="00BA54C3">
        <w:rPr>
          <w:i/>
          <w:lang w:val="en-AU"/>
        </w:rPr>
        <w:t>bocagei</w:t>
      </w:r>
      <w:proofErr w:type="spellEnd"/>
      <w:r w:rsidR="00BA54C3" w:rsidRPr="00BA54C3">
        <w:rPr>
          <w:lang w:val="en-AU"/>
        </w:rPr>
        <w:t xml:space="preserve"> lea</w:t>
      </w:r>
      <w:commentRangeEnd w:id="396"/>
      <w:r w:rsidR="00674FBD">
        <w:rPr>
          <w:rStyle w:val="CommentReference"/>
        </w:rPr>
        <w:commentReference w:id="396"/>
      </w:r>
      <w:r w:rsidR="00BA54C3" w:rsidRPr="00BA54C3">
        <w:rPr>
          <w:lang w:val="en-AU"/>
        </w:rPr>
        <w:t>rn</w:t>
      </w:r>
      <w:r w:rsidR="002E61C5">
        <w:rPr>
          <w:lang w:val="en-AU"/>
        </w:rPr>
        <w:t>t</w:t>
      </w:r>
      <w:r w:rsidR="00BA54C3" w:rsidRPr="00BA54C3">
        <w:rPr>
          <w:lang w:val="en-AU"/>
        </w:rPr>
        <w:t xml:space="preserve"> </w:t>
      </w:r>
      <w:r w:rsidR="002E61C5">
        <w:rPr>
          <w:lang w:val="en-AU"/>
        </w:rPr>
        <w:t>the same technique</w:t>
      </w:r>
      <w:r w:rsidR="0093157A">
        <w:rPr>
          <w:lang w:val="en-AU"/>
        </w:rPr>
        <w:t>.</w:t>
      </w:r>
      <w:r w:rsidR="00EB0FF1" w:rsidRPr="00015BF6">
        <w:rPr>
          <w:lang w:val="en-AU"/>
        </w:rPr>
        <w:t xml:space="preserve"> Although training</w:t>
      </w:r>
      <w:r w:rsidR="003536CA" w:rsidRPr="00015BF6">
        <w:rPr>
          <w:lang w:val="en-AU"/>
        </w:rPr>
        <w:t xml:space="preserve"> </w:t>
      </w:r>
      <w:del w:id="397" w:author="Martin Whiting" w:date="2019-02-06T10:09:00Z">
        <w:r w:rsidR="003536CA" w:rsidRPr="00015BF6" w:rsidDel="00674FBD">
          <w:rPr>
            <w:lang w:val="en-AU"/>
          </w:rPr>
          <w:delText>procedures</w:delText>
        </w:r>
        <w:r w:rsidR="002E61C5" w:rsidDel="00674FBD">
          <w:rPr>
            <w:lang w:val="en-AU"/>
          </w:rPr>
          <w:delText xml:space="preserve"> </w:delText>
        </w:r>
      </w:del>
      <w:ins w:id="398" w:author="Martin Whiting" w:date="2019-02-06T10:09:00Z">
        <w:r w:rsidR="00674FBD">
          <w:rPr>
            <w:lang w:val="en-AU"/>
          </w:rPr>
          <w:t>preceded the task</w:t>
        </w:r>
      </w:ins>
      <w:del w:id="399" w:author="Martin Whiting" w:date="2019-02-06T10:09:00Z">
        <w:r w:rsidR="002E61C5" w:rsidDel="00674FBD">
          <w:rPr>
            <w:lang w:val="en-AU"/>
          </w:rPr>
          <w:delText>were used</w:delText>
        </w:r>
      </w:del>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novel</w:t>
      </w:r>
      <w:r w:rsidR="00EB0FF1" w:rsidRPr="00015BF6">
        <w:rPr>
          <w:lang w:val="en-AU"/>
        </w:rPr>
        <w:t xml:space="preserve"> problem. </w:t>
      </w:r>
      <w:del w:id="400" w:author="Martin Whiting" w:date="2019-02-06T10:10:00Z">
        <w:r w:rsidR="00E306BE" w:rsidDel="00674FBD">
          <w:rPr>
            <w:lang w:val="en-AU"/>
          </w:rPr>
          <w:delText xml:space="preserve">Adding </w:delText>
        </w:r>
      </w:del>
      <w:ins w:id="401" w:author="Martin Whiting" w:date="2019-02-06T10:10:00Z">
        <w:r w:rsidR="00674FBD">
          <w:rPr>
            <w:lang w:val="en-AU"/>
          </w:rPr>
          <w:t xml:space="preserve">In addition </w:t>
        </w:r>
      </w:ins>
      <w:r w:rsidR="00E306BE">
        <w:rPr>
          <w:lang w:val="en-AU"/>
        </w:rPr>
        <w:t>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 xml:space="preserve">lorida red-bellied </w:t>
      </w:r>
      <w:proofErr w:type="spellStart"/>
      <w:r w:rsidR="00E306BE" w:rsidRPr="00015BF6">
        <w:rPr>
          <w:rFonts w:eastAsia="Calibri"/>
          <w:lang w:val="en-AU"/>
        </w:rPr>
        <w:t>cooters</w:t>
      </w:r>
      <w:proofErr w:type="spellEnd"/>
      <w:r w:rsidR="00E306BE" w:rsidRPr="00015BF6">
        <w:rPr>
          <w:rFonts w:eastAsia="Calibri"/>
          <w:lang w:val="en-AU"/>
        </w:rPr>
        <w:t xml:space="preserve"> </w:t>
      </w:r>
      <w:r w:rsidR="00E306BE">
        <w:rPr>
          <w:rFonts w:eastAsia="Calibri"/>
          <w:lang w:val="en-AU"/>
        </w:rPr>
        <w:t>and pond sliders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w:t>
      </w:r>
      <w:ins w:id="402" w:author="Martin Whiting" w:date="2019-02-06T10:10:00Z">
        <w:r w:rsidR="00674FBD">
          <w:rPr>
            <w:lang w:val="en-AU"/>
          </w:rPr>
          <w:t>,</w:t>
        </w:r>
      </w:ins>
      <w:r w:rsidR="00E306BE">
        <w:rPr>
          <w:lang w:val="en-AU"/>
        </w:rPr>
        <w:t xml:space="preserve">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proofErr w:type="spellStart"/>
      <w:r w:rsidR="009921AD" w:rsidRPr="00015BF6">
        <w:rPr>
          <w:i/>
          <w:lang w:val="en-AU"/>
        </w:rPr>
        <w:t>Varanus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and third trial (</w:t>
      </w:r>
      <w:proofErr w:type="spellStart"/>
      <w:r w:rsidR="009921AD" w:rsidRPr="00015BF6">
        <w:rPr>
          <w:lang w:val="en-AU"/>
        </w:rPr>
        <w:t>Manrod</w:t>
      </w:r>
      <w:proofErr w:type="spellEnd"/>
      <w:r w:rsidR="000C224D">
        <w:rPr>
          <w:lang w:val="en-AU"/>
        </w:rPr>
        <w:t xml:space="preserve"> et al.</w:t>
      </w:r>
      <w:r w:rsidR="009921AD" w:rsidRPr="00015BF6">
        <w:rPr>
          <w:lang w:val="en-AU"/>
        </w:rPr>
        <w:t>, 2008).</w:t>
      </w:r>
      <w:r w:rsidR="0092413A" w:rsidRPr="00015BF6">
        <w:rPr>
          <w:lang w:val="en-AU"/>
        </w:rPr>
        <w:t xml:space="preserve"> </w:t>
      </w:r>
      <w:r w:rsidR="00206669">
        <w:rPr>
          <w:lang w:val="en-AU"/>
        </w:rPr>
        <w:t>Little is still known about reptile</w:t>
      </w:r>
      <w:del w:id="403" w:author="Martin Whiting" w:date="2019-02-06T10:11:00Z">
        <w:r w:rsidR="00206669" w:rsidDel="00803FDC">
          <w:rPr>
            <w:lang w:val="en-AU"/>
          </w:rPr>
          <w:delText>s</w:delText>
        </w:r>
      </w:del>
      <w:r w:rsidR="00206669">
        <w:rPr>
          <w:lang w:val="en-AU"/>
        </w:rPr>
        <w:t xml:space="preserve"> capabilities in acquiring and/ or innovating novel foraging techniques. </w:t>
      </w:r>
      <w:commentRangeStart w:id="404"/>
      <w:r w:rsidR="00206669">
        <w:rPr>
          <w:lang w:val="en-AU"/>
        </w:rPr>
        <w:t xml:space="preserve">Further studying these innovative problem solvers </w:t>
      </w:r>
      <w:commentRangeEnd w:id="404"/>
      <w:r w:rsidR="00803FDC">
        <w:rPr>
          <w:rStyle w:val="CommentReference"/>
        </w:rPr>
        <w:commentReference w:id="404"/>
      </w:r>
      <w:r w:rsidR="00206669">
        <w:rPr>
          <w:lang w:val="en-AU"/>
        </w:rPr>
        <w:t xml:space="preserve">could prove a fruitful undertaking in the context of invasion and range </w:t>
      </w:r>
      <w:commentRangeStart w:id="405"/>
      <w:r w:rsidR="00206669">
        <w:rPr>
          <w:lang w:val="en-AU"/>
        </w:rPr>
        <w:t>expansion</w:t>
      </w:r>
      <w:commentRangeEnd w:id="405"/>
      <w:r w:rsidR="00803FDC">
        <w:rPr>
          <w:rStyle w:val="CommentReference"/>
        </w:rPr>
        <w:commentReference w:id="405"/>
      </w:r>
      <w:r w:rsidR="00206669">
        <w:rPr>
          <w:lang w:val="en-AU"/>
        </w:rPr>
        <w:t>. Moreover, a</w:t>
      </w:r>
      <w:r w:rsidR="00A708A9">
        <w:rPr>
          <w:lang w:val="en-AU"/>
        </w:rPr>
        <w:t xml:space="preserve"> large comparative study </w:t>
      </w:r>
      <w:del w:id="406" w:author="Martin Whiting" w:date="2019-02-06T10:13:00Z">
        <w:r w:rsidR="00A708A9" w:rsidDel="00803FDC">
          <w:rPr>
            <w:lang w:val="en-AU"/>
          </w:rPr>
          <w:delText xml:space="preserve">in </w:delText>
        </w:r>
      </w:del>
      <w:ins w:id="407" w:author="Martin Whiting" w:date="2019-02-06T10:13:00Z">
        <w:r w:rsidR="00803FDC">
          <w:rPr>
            <w:lang w:val="en-AU"/>
          </w:rPr>
          <w:t xml:space="preserve">of </w:t>
        </w:r>
      </w:ins>
      <w:r w:rsidR="00A708A9">
        <w:rPr>
          <w:lang w:val="en-AU"/>
        </w:rPr>
        <w:t>39 carnivores revealed a significant relationship between relative brain size and problem solving ability on a puzzle box</w:t>
      </w:r>
      <w:r w:rsidR="005D3FA0">
        <w:rPr>
          <w:lang w:val="en-AU"/>
        </w:rPr>
        <w:t xml:space="preserve"> </w:t>
      </w:r>
      <w:r w:rsidR="00223DBE">
        <w:rPr>
          <w:lang w:val="en-AU"/>
        </w:rPr>
        <w:t>(</w:t>
      </w:r>
      <w:proofErr w:type="spellStart"/>
      <w:r w:rsidR="00223DBE" w:rsidRPr="00223DBE">
        <w:rPr>
          <w:rFonts w:eastAsiaTheme="minorHAnsi"/>
        </w:rPr>
        <w:t>Bendon</w:t>
      </w:r>
      <w:proofErr w:type="spellEnd"/>
      <w:r w:rsidR="00223DBE" w:rsidRPr="00223DBE">
        <w:rPr>
          <w:rFonts w:eastAsiaTheme="minorHAnsi"/>
        </w:rPr>
        <w:t>-Amram</w:t>
      </w:r>
      <w:r w:rsidR="000C224D">
        <w:rPr>
          <w:rFonts w:eastAsiaTheme="minorHAnsi"/>
        </w:rPr>
        <w:t xml:space="preserve"> et al.</w:t>
      </w:r>
      <w:r w:rsidR="00223DBE" w:rsidRPr="00223DBE">
        <w:rPr>
          <w:rFonts w:eastAsiaTheme="minorHAnsi"/>
        </w:rPr>
        <w:t>, 2016</w:t>
      </w:r>
      <w:r w:rsidR="00223DBE">
        <w:rPr>
          <w:lang w:val="en-AU"/>
        </w:rPr>
        <w:t>)</w:t>
      </w:r>
      <w:r w:rsidR="009E132B">
        <w:rPr>
          <w:lang w:val="en-AU"/>
        </w:rPr>
        <w:t>,</w:t>
      </w:r>
      <w:r w:rsidR="00A708A9">
        <w:rPr>
          <w:lang w:val="en-AU"/>
        </w:rPr>
        <w:t xml:space="preserve"> </w:t>
      </w:r>
      <w:r w:rsidR="009E132B">
        <w:rPr>
          <w:lang w:val="en-AU"/>
        </w:rPr>
        <w:t>t</w:t>
      </w:r>
      <w:r w:rsidR="000A6370">
        <w:rPr>
          <w:lang w:val="en-AU"/>
        </w:rPr>
        <w:t>he relationship between brain size and cognitive ability</w:t>
      </w:r>
      <w:r w:rsidR="00206669">
        <w:rPr>
          <w:lang w:val="en-AU"/>
        </w:rPr>
        <w:t xml:space="preserve"> in reptiles</w:t>
      </w:r>
      <w:r w:rsidR="009E132B">
        <w:rPr>
          <w:lang w:val="en-AU"/>
        </w:rPr>
        <w:t>, however,</w:t>
      </w:r>
      <w:r w:rsidR="000A6370">
        <w:rPr>
          <w:lang w:val="en-AU"/>
        </w:rPr>
        <w:t xml:space="preserve"> is as of yet unexplored.</w:t>
      </w:r>
      <w:ins w:id="408" w:author="Martin Whiting" w:date="2019-02-06T10:13:00Z">
        <w:r w:rsidR="00803FDC">
          <w:rPr>
            <w:lang w:val="en-AU"/>
          </w:rPr>
          <w:t xml:space="preserve"> Can you say anything about the </w:t>
        </w:r>
        <w:proofErr w:type="spellStart"/>
        <w:r w:rsidR="00803FDC">
          <w:rPr>
            <w:lang w:val="en-AU"/>
          </w:rPr>
          <w:t>Amiel</w:t>
        </w:r>
        <w:proofErr w:type="spellEnd"/>
        <w:r w:rsidR="00803FDC">
          <w:rPr>
            <w:lang w:val="en-AU"/>
          </w:rPr>
          <w:t>, Tingley, Shine paper here?</w:t>
        </w:r>
      </w:ins>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409" w:name="_Toc533668567"/>
      <w:r w:rsidRPr="00B54BA9">
        <w:t>S</w:t>
      </w:r>
      <w:r w:rsidR="00A816CE" w:rsidRPr="00B54BA9">
        <w:t>ocial</w:t>
      </w:r>
      <w:r w:rsidR="00A816CE" w:rsidRPr="00015BF6">
        <w:rPr>
          <w:lang w:val="en-AU"/>
        </w:rPr>
        <w:t xml:space="preserve"> learning</w:t>
      </w:r>
      <w:bookmarkEnd w:id="409"/>
    </w:p>
    <w:p w14:paraId="2CED24C4" w14:textId="463BD911" w:rsidR="00DE2C05" w:rsidRPr="00015BF6" w:rsidRDefault="00C36FA6" w:rsidP="000C680C">
      <w:pPr>
        <w:ind w:firstLine="0"/>
        <w:rPr>
          <w:lang w:val="en-AU"/>
        </w:rPr>
      </w:pPr>
      <w:commentRangeStart w:id="410"/>
      <w:r w:rsidRPr="00015BF6">
        <w:rPr>
          <w:lang w:val="en-AU"/>
        </w:rPr>
        <w:t xml:space="preserve">Social learning refers to </w:t>
      </w:r>
      <w:r w:rsidR="00752F25" w:rsidRPr="00015BF6">
        <w:rPr>
          <w:lang w:val="en-AU"/>
        </w:rPr>
        <w:t>learning from other individuals</w:t>
      </w:r>
      <w:commentRangeEnd w:id="410"/>
      <w:r w:rsidR="00C979BF">
        <w:rPr>
          <w:rStyle w:val="CommentReference"/>
        </w:rPr>
        <w:commentReference w:id="410"/>
      </w:r>
      <w:r w:rsidR="00752F25" w:rsidRPr="00015BF6">
        <w:rPr>
          <w:lang w:val="en-AU"/>
        </w:rPr>
        <w:t xml:space="preserve">. </w:t>
      </w:r>
      <w:commentRangeStart w:id="411"/>
      <w:r w:rsidR="00752F25" w:rsidRPr="00015BF6">
        <w:rPr>
          <w:lang w:val="en-AU"/>
        </w:rPr>
        <w:t>These might be conspecifics</w:t>
      </w:r>
      <w:r w:rsidR="00F57DE9">
        <w:rPr>
          <w:lang w:val="en-AU"/>
        </w:rPr>
        <w:t>,</w:t>
      </w:r>
      <w:r w:rsidR="00752F25" w:rsidRPr="00015BF6">
        <w:rPr>
          <w:lang w:val="en-AU"/>
        </w:rPr>
        <w:t xml:space="preserve"> from the same species</w:t>
      </w:r>
      <w:r w:rsidR="00F57DE9">
        <w:rPr>
          <w:lang w:val="en-AU"/>
        </w:rPr>
        <w:t>,</w:t>
      </w:r>
      <w:r w:rsidR="00752F25" w:rsidRPr="00015BF6">
        <w:rPr>
          <w:lang w:val="en-AU"/>
        </w:rPr>
        <w:t xml:space="preserve"> or</w:t>
      </w:r>
      <w:r w:rsidR="00B6438E">
        <w:rPr>
          <w:lang w:val="en-AU"/>
        </w:rPr>
        <w:t xml:space="preserve"> </w:t>
      </w:r>
      <w:proofErr w:type="spellStart"/>
      <w:r w:rsidR="00B6438E">
        <w:rPr>
          <w:lang w:val="en-AU"/>
        </w:rPr>
        <w:t>heterospecifics</w:t>
      </w:r>
      <w:proofErr w:type="spellEnd"/>
      <w:r w:rsidR="00F57DE9">
        <w:rPr>
          <w:lang w:val="en-AU"/>
        </w:rPr>
        <w:t>,</w:t>
      </w:r>
      <w:r w:rsidR="00752F25" w:rsidRPr="00015BF6">
        <w:rPr>
          <w:lang w:val="en-AU"/>
        </w:rPr>
        <w:t xml:space="preserve"> from a different species</w:t>
      </w:r>
      <w:r w:rsidR="00650684" w:rsidRPr="00015BF6">
        <w:rPr>
          <w:lang w:val="en-AU"/>
        </w:rPr>
        <w:t xml:space="preserve"> </w:t>
      </w:r>
      <w:commentRangeEnd w:id="411"/>
      <w:r w:rsidR="00621810">
        <w:rPr>
          <w:rStyle w:val="CommentReference"/>
        </w:rPr>
        <w:commentReference w:id="411"/>
      </w:r>
      <w:r w:rsidR="00650684" w:rsidRPr="00015BF6">
        <w:rPr>
          <w:lang w:val="en-AU"/>
        </w:rPr>
        <w:t>(Shettleworth, 2009)</w:t>
      </w:r>
      <w:r w:rsidR="00752F25" w:rsidRPr="00015BF6">
        <w:rPr>
          <w:lang w:val="en-AU"/>
        </w:rPr>
        <w:t xml:space="preserve">. </w:t>
      </w:r>
      <w:r w:rsidR="00AF275C">
        <w:rPr>
          <w:lang w:val="en-AU"/>
        </w:rPr>
        <w:t>Previous</w:t>
      </w:r>
      <w:r w:rsidR="00752F25" w:rsidRPr="00015BF6">
        <w:rPr>
          <w:lang w:val="en-AU"/>
        </w:rPr>
        <w:t xml:space="preserve"> </w:t>
      </w:r>
      <w:r w:rsidR="00AF275C">
        <w:rPr>
          <w:lang w:val="en-AU"/>
        </w:rPr>
        <w:t>research focused mainly</w:t>
      </w:r>
      <w:r w:rsidR="00752F25" w:rsidRPr="00015BF6">
        <w:rPr>
          <w:lang w:val="en-AU"/>
        </w:rPr>
        <w:t xml:space="preserve"> on </w:t>
      </w:r>
      <w:r w:rsidR="00AF275C">
        <w:rPr>
          <w:lang w:val="en-AU"/>
        </w:rPr>
        <w:t xml:space="preserve">socially aggregating </w:t>
      </w:r>
      <w:r w:rsidR="00CF71B9">
        <w:rPr>
          <w:lang w:val="en-AU"/>
        </w:rPr>
        <w:t xml:space="preserve">animals </w:t>
      </w:r>
      <w:r w:rsidR="00A448F4" w:rsidRPr="00015BF6">
        <w:rPr>
          <w:lang w:val="en-AU"/>
        </w:rPr>
        <w:t>(</w:t>
      </w:r>
      <w:commentRangeStart w:id="412"/>
      <w:r w:rsidR="00A448F4" w:rsidRPr="00015BF6">
        <w:rPr>
          <w:lang w:val="en-AU"/>
        </w:rPr>
        <w:t>Wilkinson &amp; Huber, 2012</w:t>
      </w:r>
      <w:commentRangeEnd w:id="412"/>
      <w:r w:rsidR="00C979BF">
        <w:rPr>
          <w:rStyle w:val="CommentReference"/>
        </w:rPr>
        <w:commentReference w:id="412"/>
      </w:r>
      <w:r w:rsidR="00A448F4" w:rsidRPr="00015BF6">
        <w:rPr>
          <w:lang w:val="en-AU"/>
        </w:rPr>
        <w:t>)</w:t>
      </w:r>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r w:rsidR="00752F25" w:rsidRPr="00015BF6">
        <w:rPr>
          <w:lang w:val="en-AU"/>
        </w:rPr>
        <w:t xml:space="preserve">. </w:t>
      </w:r>
      <w:commentRangeStart w:id="413"/>
      <w:r w:rsidR="00706891">
        <w:rPr>
          <w:lang w:val="en-AU"/>
        </w:rPr>
        <w:t>W</w:t>
      </w:r>
      <w:r w:rsidR="00752F25" w:rsidRPr="00015BF6">
        <w:rPr>
          <w:lang w:val="en-AU"/>
        </w:rPr>
        <w:t xml:space="preserve">e know little about </w:t>
      </w:r>
      <w:r w:rsidR="00706891">
        <w:rPr>
          <w:lang w:val="en-AU"/>
        </w:rPr>
        <w:t>reptiles’</w:t>
      </w:r>
      <w:r w:rsidR="00EF3C95" w:rsidRPr="00EF3C95">
        <w:rPr>
          <w:lang w:val="en-AU"/>
        </w:rPr>
        <w:t xml:space="preserve"> social structure</w:t>
      </w:r>
      <w:r w:rsidR="00D94BF7">
        <w:rPr>
          <w:lang w:val="en-AU"/>
        </w:rPr>
        <w:t xml:space="preserve"> and even less about </w:t>
      </w:r>
      <w:r w:rsidR="00D94BF7" w:rsidRPr="00015BF6">
        <w:rPr>
          <w:lang w:val="en-AU"/>
        </w:rPr>
        <w:t xml:space="preserve">their </w:t>
      </w:r>
      <w:r w:rsidR="00D94BF7" w:rsidRPr="00EF3C95">
        <w:rPr>
          <w:lang w:val="en-AU"/>
        </w:rPr>
        <w:t xml:space="preserve">social organisation </w:t>
      </w:r>
      <w:commentRangeEnd w:id="413"/>
      <w:r w:rsidR="00C979BF">
        <w:rPr>
          <w:rStyle w:val="CommentReference"/>
        </w:rPr>
        <w:commentReference w:id="413"/>
      </w:r>
      <w:r w:rsidR="00EF3C95" w:rsidRPr="00EF3C95">
        <w:rPr>
          <w:lang w:val="en-AU"/>
        </w:rPr>
        <w:t>(Whiting &amp; While, 2017)</w:t>
      </w:r>
      <w:r w:rsidR="00752F25" w:rsidRPr="00EF3C95">
        <w:rPr>
          <w:lang w:val="en-AU"/>
        </w:rPr>
        <w:t>,</w:t>
      </w:r>
      <w:r w:rsidR="00752F25" w:rsidRPr="00015BF6">
        <w:rPr>
          <w:lang w:val="en-AU"/>
        </w:rPr>
        <w:t xml:space="preserve"> </w:t>
      </w:r>
      <w:commentRangeStart w:id="414"/>
      <w:r w:rsidR="00752F25" w:rsidRPr="00015BF6">
        <w:rPr>
          <w:lang w:val="en-AU"/>
        </w:rPr>
        <w:t>however, recent work show</w:t>
      </w:r>
      <w:r w:rsidR="00706891">
        <w:rPr>
          <w:lang w:val="en-AU"/>
        </w:rPr>
        <w:t>ed</w:t>
      </w:r>
      <w:r w:rsidR="00752F25" w:rsidRPr="00015BF6">
        <w:rPr>
          <w:lang w:val="en-AU"/>
        </w:rPr>
        <w:t xml:space="preserve"> that even ‘unsocial’ </w:t>
      </w:r>
      <w:r w:rsidR="00706891">
        <w:rPr>
          <w:lang w:val="en-AU"/>
        </w:rPr>
        <w:t>reptiles</w:t>
      </w:r>
      <w:r w:rsidR="00752F25" w:rsidRPr="00015BF6">
        <w:rPr>
          <w:lang w:val="en-AU"/>
        </w:rPr>
        <w:t xml:space="preserve"> can learn from their conspecifics </w:t>
      </w:r>
      <w:commentRangeEnd w:id="414"/>
      <w:r w:rsidR="00C979BF">
        <w:rPr>
          <w:rStyle w:val="CommentReference"/>
        </w:rPr>
        <w:lastRenderedPageBreak/>
        <w:commentReference w:id="414"/>
      </w:r>
      <w:r w:rsidR="00752F25" w:rsidRPr="00015BF6">
        <w:rPr>
          <w:lang w:val="en-AU"/>
        </w:rPr>
        <w:t>(</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p>
    <w:p w14:paraId="03281C82" w14:textId="28D9AC72" w:rsidR="000C680C" w:rsidRPr="00015BF6" w:rsidRDefault="001A3329" w:rsidP="00116084">
      <w:pPr>
        <w:rPr>
          <w:rFonts w:cs="Arial"/>
          <w:szCs w:val="22"/>
          <w:lang w:val="en-AU"/>
        </w:rPr>
      </w:pPr>
      <w:r w:rsidRPr="00015BF6">
        <w:rPr>
          <w:rFonts w:eastAsia="Calibri"/>
          <w:lang w:val="en-AU"/>
        </w:rPr>
        <w:t xml:space="preserve">Solitary living red footed tortoises </w:t>
      </w:r>
      <w:r w:rsidRPr="00015BF6">
        <w:rPr>
          <w:rFonts w:eastAsiaTheme="minorHAnsi"/>
          <w:lang w:val="en-AU"/>
        </w:rPr>
        <w:t xml:space="preserve">were the first reptile species to show social learning in a detour task (Wilkinson et al., 2010). </w:t>
      </w:r>
      <w:del w:id="415" w:author="Martin Whiting" w:date="2019-02-06T18:05:00Z">
        <w:r w:rsidRPr="00015BF6" w:rsidDel="004D51AB">
          <w:rPr>
            <w:rFonts w:eastAsiaTheme="minorHAnsi"/>
            <w:lang w:val="en-AU"/>
          </w:rPr>
          <w:delText xml:space="preserve">Turtles </w:delText>
        </w:r>
      </w:del>
      <w:ins w:id="416" w:author="Martin Whiting" w:date="2019-02-06T18:05:00Z">
        <w:r w:rsidR="004D51AB">
          <w:rPr>
            <w:rFonts w:eastAsiaTheme="minorHAnsi"/>
            <w:lang w:val="en-AU"/>
          </w:rPr>
          <w:t>Tortoises that</w:t>
        </w:r>
        <w:r w:rsidR="004D51AB" w:rsidRPr="00015BF6">
          <w:rPr>
            <w:rFonts w:eastAsiaTheme="minorHAnsi"/>
            <w:lang w:val="en-AU"/>
          </w:rPr>
          <w:t xml:space="preserve"> </w:t>
        </w:r>
      </w:ins>
      <w:r w:rsidRPr="00015BF6">
        <w:rPr>
          <w:rFonts w:eastAsiaTheme="minorHAnsi"/>
          <w:lang w:val="en-AU"/>
        </w:rPr>
        <w:t>observ</w:t>
      </w:r>
      <w:ins w:id="417" w:author="Martin Whiting" w:date="2019-02-06T18:05:00Z">
        <w:r w:rsidR="004D51AB">
          <w:rPr>
            <w:rFonts w:eastAsiaTheme="minorHAnsi"/>
            <w:lang w:val="en-AU"/>
          </w:rPr>
          <w:t>ed</w:t>
        </w:r>
      </w:ins>
      <w:del w:id="418" w:author="Martin Whiting" w:date="2019-02-06T18:05:00Z">
        <w:r w:rsidRPr="00015BF6" w:rsidDel="004D51AB">
          <w:rPr>
            <w:rFonts w:eastAsiaTheme="minorHAnsi"/>
            <w:lang w:val="en-AU"/>
          </w:rPr>
          <w:delText>ing</w:delText>
        </w:r>
      </w:del>
      <w:r w:rsidRPr="00015BF6">
        <w:rPr>
          <w:rFonts w:eastAsiaTheme="minorHAnsi"/>
          <w:lang w:val="en-AU"/>
        </w:rPr>
        <w:t xml:space="preserve"> a demonstrator </w:t>
      </w:r>
      <w:r w:rsidR="00116084">
        <w:rPr>
          <w:rFonts w:eastAsiaTheme="minorHAnsi"/>
          <w:lang w:val="en-AU"/>
        </w:rPr>
        <w:t>walking around a barrier</w:t>
      </w:r>
      <w:r w:rsidRPr="00015BF6">
        <w:rPr>
          <w:rFonts w:eastAsiaTheme="minorHAnsi"/>
          <w:lang w:val="en-AU"/>
        </w:rPr>
        <w:t xml:space="preserve"> learnt to detour </w:t>
      </w:r>
      <w:r w:rsidR="00E61830">
        <w:rPr>
          <w:rFonts w:eastAsiaTheme="minorHAnsi"/>
          <w:lang w:val="en-AU"/>
        </w:rPr>
        <w:t>for a</w:t>
      </w:r>
      <w:r w:rsidRPr="00015BF6">
        <w:rPr>
          <w:rFonts w:eastAsiaTheme="minorHAnsi"/>
          <w:lang w:val="en-AU"/>
        </w:rPr>
        <w:t xml:space="preserve"> reward, while a control group</w:t>
      </w:r>
      <w:r w:rsidR="001E31C8">
        <w:rPr>
          <w:rFonts w:eastAsiaTheme="minorHAnsi"/>
          <w:lang w:val="en-AU"/>
        </w:rPr>
        <w:t xml:space="preserve"> </w:t>
      </w:r>
      <w:del w:id="419" w:author="Martin Whiting" w:date="2019-02-06T18:06:00Z">
        <w:r w:rsidR="001E31C8" w:rsidDel="004D51AB">
          <w:rPr>
            <w:rFonts w:eastAsiaTheme="minorHAnsi"/>
            <w:lang w:val="en-AU"/>
          </w:rPr>
          <w:delText xml:space="preserve">receiving </w:delText>
        </w:r>
      </w:del>
      <w:ins w:id="420" w:author="Martin Whiting" w:date="2019-02-06T18:06:00Z">
        <w:r w:rsidR="004D51AB">
          <w:rPr>
            <w:rFonts w:eastAsiaTheme="minorHAnsi"/>
            <w:lang w:val="en-AU"/>
          </w:rPr>
          <w:t xml:space="preserve">with </w:t>
        </w:r>
      </w:ins>
      <w:r w:rsidR="001E31C8">
        <w:rPr>
          <w:rFonts w:eastAsiaTheme="minorHAnsi"/>
          <w:lang w:val="en-AU"/>
        </w:rPr>
        <w:t>no demonstration</w:t>
      </w:r>
      <w:r w:rsidRPr="00015BF6">
        <w:rPr>
          <w:rFonts w:eastAsiaTheme="minorHAnsi"/>
          <w:lang w:val="en-AU"/>
        </w:rPr>
        <w:t xml:space="preserve"> did not. </w:t>
      </w:r>
      <w:r w:rsidR="00E61830">
        <w:rPr>
          <w:rFonts w:eastAsiaTheme="minorHAnsi"/>
          <w:lang w:val="en-AU"/>
        </w:rPr>
        <w:t>During f</w:t>
      </w:r>
      <w:r w:rsidRPr="00015BF6">
        <w:rPr>
          <w:rFonts w:eastAsiaTheme="minorHAnsi"/>
          <w:lang w:val="en-AU"/>
        </w:rPr>
        <w:t>ollow-up experiments</w:t>
      </w:r>
      <w:ins w:id="421" w:author="Martin Whiting" w:date="2019-02-06T18:06:00Z">
        <w:r w:rsidR="004D51AB">
          <w:rPr>
            <w:rFonts w:eastAsiaTheme="minorHAnsi"/>
            <w:lang w:val="en-AU"/>
          </w:rPr>
          <w:t>,</w:t>
        </w:r>
      </w:ins>
      <w:r w:rsidRPr="00015BF6">
        <w:rPr>
          <w:rFonts w:eastAsiaTheme="minorHAnsi"/>
          <w:lang w:val="en-AU"/>
        </w:rPr>
        <w:t xml:space="preserve"> observers </w:t>
      </w:r>
      <w:ins w:id="422" w:author="Martin Whiting" w:date="2019-02-06T18:06:00Z">
        <w:r w:rsidR="004D51AB">
          <w:rPr>
            <w:rFonts w:eastAsiaTheme="minorHAnsi"/>
            <w:lang w:val="en-AU"/>
          </w:rPr>
          <w:t xml:space="preserve">were able to </w:t>
        </w:r>
      </w:ins>
      <w:r w:rsidRPr="00015BF6">
        <w:rPr>
          <w:rFonts w:eastAsiaTheme="minorHAnsi"/>
          <w:lang w:val="en-AU"/>
        </w:rPr>
        <w:t>generalise</w:t>
      </w:r>
      <w:del w:id="423" w:author="Martin Whiting" w:date="2019-02-06T18:06:00Z">
        <w:r w:rsidR="00E61830" w:rsidDel="004D51AB">
          <w:rPr>
            <w:rFonts w:eastAsiaTheme="minorHAnsi"/>
            <w:lang w:val="en-AU"/>
          </w:rPr>
          <w:delText>d</w:delText>
        </w:r>
      </w:del>
      <w:r w:rsidRPr="00015BF6">
        <w:rPr>
          <w:rFonts w:eastAsiaTheme="minorHAnsi"/>
          <w:lang w:val="en-AU"/>
        </w:rPr>
        <w:t xml:space="preserve"> to novel barriers (inverted V- and U-shaped) </w:t>
      </w:r>
      <w:del w:id="424" w:author="Martin Whiting" w:date="2019-02-06T18:06:00Z">
        <w:r w:rsidRPr="00015BF6" w:rsidDel="004D51AB">
          <w:rPr>
            <w:rFonts w:eastAsiaTheme="minorHAnsi"/>
            <w:lang w:val="en-AU"/>
          </w:rPr>
          <w:delText xml:space="preserve">being </w:delText>
        </w:r>
      </w:del>
      <w:ins w:id="425" w:author="Martin Whiting" w:date="2019-02-06T18:06:00Z">
        <w:r w:rsidR="004D51AB">
          <w:rPr>
            <w:rFonts w:eastAsiaTheme="minorHAnsi"/>
            <w:lang w:val="en-AU"/>
          </w:rPr>
          <w:t>and were</w:t>
        </w:r>
        <w:r w:rsidR="004D51AB" w:rsidRPr="00015BF6">
          <w:rPr>
            <w:rFonts w:eastAsiaTheme="minorHAnsi"/>
            <w:lang w:val="en-AU"/>
          </w:rPr>
          <w:t xml:space="preserve"> </w:t>
        </w:r>
      </w:ins>
      <w:r w:rsidRPr="00015BF6">
        <w:rPr>
          <w:rFonts w:eastAsiaTheme="minorHAnsi"/>
          <w:lang w:val="en-AU"/>
        </w:rPr>
        <w:t xml:space="preserve">more successful than control </w:t>
      </w:r>
      <w:r w:rsidR="00E61830">
        <w:rPr>
          <w:rFonts w:eastAsiaTheme="minorHAnsi"/>
          <w:lang w:val="en-AU"/>
        </w:rPr>
        <w:t>turtles</w:t>
      </w:r>
      <w:r w:rsidRPr="00015BF6">
        <w:rPr>
          <w:rFonts w:eastAsiaTheme="minorHAnsi"/>
          <w:lang w:val="en-AU"/>
        </w:rPr>
        <w:t xml:space="preserve"> (</w:t>
      </w:r>
      <w:r w:rsidR="003F5DB4" w:rsidRPr="00015BF6">
        <w:rPr>
          <w:rFonts w:eastAsiaTheme="minorHAnsi"/>
          <w:lang w:val="en-AU"/>
        </w:rPr>
        <w:t>Wilkinson &amp; Huber, 2012</w:t>
      </w:r>
      <w:r w:rsidRPr="00015BF6">
        <w:rPr>
          <w:rFonts w:eastAsiaTheme="minorHAnsi"/>
          <w:lang w:val="en-AU"/>
        </w:rPr>
        <w:t xml:space="preserve">). </w:t>
      </w:r>
      <w:commentRangeStart w:id="426"/>
      <w:r w:rsidRPr="00015BF6">
        <w:rPr>
          <w:rFonts w:eastAsiaTheme="minorHAnsi"/>
          <w:lang w:val="en-AU"/>
        </w:rPr>
        <w:t>Furthermore</w:t>
      </w:r>
      <w:commentRangeEnd w:id="426"/>
      <w:r w:rsidR="004D51AB">
        <w:rPr>
          <w:rStyle w:val="CommentReference"/>
        </w:rPr>
        <w:commentReference w:id="426"/>
      </w:r>
      <w:r w:rsidRPr="00015BF6">
        <w:rPr>
          <w:rFonts w:eastAsiaTheme="minorHAnsi"/>
          <w:lang w:val="en-AU"/>
        </w:rPr>
        <w:t xml:space="preserve">, </w:t>
      </w:r>
      <w:r w:rsidR="00E61830">
        <w:rPr>
          <w:rFonts w:eastAsiaTheme="minorHAnsi"/>
          <w:lang w:val="en-AU"/>
        </w:rPr>
        <w:t xml:space="preserve">solitary </w:t>
      </w:r>
      <w:r w:rsidRPr="00015BF6">
        <w:rPr>
          <w:rFonts w:eastAsiaTheme="minorHAnsi"/>
          <w:lang w:val="en-AU"/>
        </w:rPr>
        <w:t>b</w:t>
      </w:r>
      <w:r w:rsidR="000C680C" w:rsidRPr="00015BF6">
        <w:rPr>
          <w:lang w:val="en-AU"/>
        </w:rPr>
        <w:t>earded dragons (</w:t>
      </w:r>
      <w:r w:rsidR="000C680C" w:rsidRPr="00015BF6">
        <w:rPr>
          <w:i/>
          <w:lang w:val="en-AU"/>
        </w:rPr>
        <w:t>Pogona vitticeps)</w:t>
      </w:r>
      <w:r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ins w:id="427" w:author="Martin Whiting" w:date="2019-02-06T18:11:00Z">
        <w:r w:rsidR="004D51AB">
          <w:rPr>
            <w:lang w:val="en-AU"/>
          </w:rPr>
          <w:t>’</w:t>
        </w:r>
      </w:ins>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w:t>
      </w:r>
      <w:commentRangeStart w:id="428"/>
      <w:ins w:id="429" w:author="Martin Whiting" w:date="2019-02-06T18:11:00Z">
        <w:r w:rsidR="004D51AB">
          <w:rPr>
            <w:lang w:val="en-AU"/>
          </w:rPr>
          <w:t>to open the door</w:t>
        </w:r>
      </w:ins>
      <w:commentRangeEnd w:id="428"/>
      <w:ins w:id="430" w:author="Martin Whiting" w:date="2019-02-06T18:12:00Z">
        <w:r w:rsidR="004D51AB">
          <w:rPr>
            <w:rStyle w:val="CommentReference"/>
          </w:rPr>
          <w:commentReference w:id="428"/>
        </w:r>
      </w:ins>
      <w:ins w:id="431" w:author="Martin Whiting" w:date="2019-02-06T18:11:00Z">
        <w:r w:rsidR="004D51AB">
          <w:rPr>
            <w:lang w:val="en-AU"/>
          </w:rPr>
          <w:t xml:space="preserve">, </w:t>
        </w:r>
      </w:ins>
      <w:r w:rsidR="0066487C">
        <w:rPr>
          <w:lang w:val="en-AU"/>
        </w:rPr>
        <w:t>indicating some involvement of socially facilitated enhancement</w:t>
      </w:r>
      <w:r w:rsidR="000C680C" w:rsidRPr="00015BF6">
        <w:rPr>
          <w:lang w:val="en-AU"/>
        </w:rPr>
        <w:t xml:space="preserve"> (</w:t>
      </w:r>
      <w:proofErr w:type="spellStart"/>
      <w:r w:rsidR="000C680C" w:rsidRPr="00015BF6">
        <w:rPr>
          <w:rFonts w:eastAsia="Calibri"/>
          <w:lang w:val="en-AU"/>
        </w:rPr>
        <w:t>Kis</w:t>
      </w:r>
      <w:proofErr w:type="spellEnd"/>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opened the 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w:t>
      </w:r>
      <w:commentRangeStart w:id="432"/>
      <w:r w:rsidR="000C680C" w:rsidRPr="00015BF6">
        <w:rPr>
          <w:rFonts w:cs="Arial"/>
          <w:szCs w:val="22"/>
          <w:lang w:val="en-AU"/>
        </w:rPr>
        <w:t xml:space="preserve">the number of door openings </w:t>
      </w:r>
      <w:commentRangeEnd w:id="432"/>
      <w:r w:rsidR="00815721">
        <w:rPr>
          <w:rStyle w:val="CommentReference"/>
        </w:rPr>
        <w:commentReference w:id="432"/>
      </w:r>
      <w:r w:rsidR="000C680C" w:rsidRPr="00015BF6">
        <w:rPr>
          <w:rFonts w:cs="Arial"/>
          <w:szCs w:val="22"/>
          <w:lang w:val="en-AU"/>
        </w:rPr>
        <w:t>(</w:t>
      </w:r>
      <w:proofErr w:type="spellStart"/>
      <w:r w:rsidR="000C680C" w:rsidRPr="00015BF6">
        <w:rPr>
          <w:rFonts w:cs="Arial"/>
          <w:szCs w:val="22"/>
          <w:lang w:val="en-AU"/>
        </w:rPr>
        <w:t>Siviter</w:t>
      </w:r>
      <w:proofErr w:type="spellEnd"/>
      <w:r w:rsidR="000C224D">
        <w:rPr>
          <w:rFonts w:cs="Arial"/>
          <w:szCs w:val="22"/>
          <w:lang w:val="en-AU"/>
        </w:rPr>
        <w:t xml:space="preserve"> et al.</w:t>
      </w:r>
      <w:r w:rsidR="000C680C" w:rsidRPr="00015BF6">
        <w:rPr>
          <w:rFonts w:cs="Arial"/>
          <w:szCs w:val="22"/>
          <w:lang w:val="en-AU"/>
        </w:rPr>
        <w:t>, 2017).</w:t>
      </w:r>
      <w:del w:id="433" w:author="Martin Whiting" w:date="2019-02-06T18:13:00Z">
        <w:r w:rsidR="00AB38E1" w:rsidRPr="00015BF6" w:rsidDel="004D51AB">
          <w:rPr>
            <w:rFonts w:cs="Arial"/>
            <w:szCs w:val="22"/>
            <w:lang w:val="en-AU"/>
          </w:rPr>
          <w:delText xml:space="preserve"> </w:delText>
        </w:r>
        <w:r w:rsidR="00912997" w:rsidRPr="00015BF6" w:rsidDel="004D51AB">
          <w:rPr>
            <w:rFonts w:cs="Arial"/>
            <w:szCs w:val="22"/>
            <w:lang w:val="en-AU"/>
          </w:rPr>
          <w:delText>Moreover,</w:delText>
        </w:r>
      </w:del>
      <w:r w:rsidR="00912997" w:rsidRPr="00015BF6">
        <w:rPr>
          <w:rFonts w:cs="Arial"/>
          <w:szCs w:val="22"/>
          <w:lang w:val="en-AU"/>
        </w:rPr>
        <w:t xml:space="preserve"> </w:t>
      </w:r>
      <w:r w:rsidR="00912997" w:rsidRPr="00015BF6">
        <w:rPr>
          <w:rFonts w:eastAsia="Calibri"/>
          <w:lang w:val="en-AU"/>
        </w:rPr>
        <w:t xml:space="preserve">Florida red-bellied </w:t>
      </w:r>
      <w:proofErr w:type="spellStart"/>
      <w:r w:rsidR="00912997" w:rsidRPr="00015BF6">
        <w:rPr>
          <w:rFonts w:eastAsia="Calibri"/>
          <w:lang w:val="en-AU"/>
        </w:rPr>
        <w:t>cooters</w:t>
      </w:r>
      <w:proofErr w:type="spellEnd"/>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w:t>
      </w:r>
      <w:ins w:id="434" w:author="Martin Whiting" w:date="2019-02-07T07:36:00Z">
        <w:r w:rsidR="00815721">
          <w:rPr>
            <w:lang w:val="en-AU"/>
          </w:rPr>
          <w:t>,</w:t>
        </w:r>
      </w:ins>
      <w:r w:rsidR="00912997" w:rsidRPr="00015BF6">
        <w:rPr>
          <w:lang w:val="en-AU"/>
        </w:rPr>
        <w:t xml:space="preserve">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r w:rsidR="00912997" w:rsidRPr="00015BF6">
        <w:rPr>
          <w:rFonts w:cs="Arial"/>
          <w:szCs w:val="22"/>
          <w:lang w:val="en-AU"/>
        </w:rPr>
        <w:t xml:space="preserve"> </w:t>
      </w:r>
      <w:commentRangeStart w:id="435"/>
      <w:r w:rsidR="00E61830">
        <w:rPr>
          <w:rFonts w:cs="Arial"/>
          <w:szCs w:val="22"/>
          <w:lang w:val="en-AU"/>
        </w:rPr>
        <w:t>Thence</w:t>
      </w:r>
      <w:r w:rsidR="00116084" w:rsidRPr="00015BF6">
        <w:rPr>
          <w:rFonts w:cs="Arial"/>
          <w:szCs w:val="22"/>
          <w:lang w:val="en-AU"/>
        </w:rPr>
        <w:t xml:space="preserve"> </w:t>
      </w:r>
      <w:commentRangeEnd w:id="435"/>
      <w:r w:rsidR="00815721">
        <w:rPr>
          <w:rStyle w:val="CommentReference"/>
        </w:rPr>
        <w:commentReference w:id="435"/>
      </w:r>
      <w:r w:rsidR="00116084" w:rsidRPr="00015BF6">
        <w:rPr>
          <w:rFonts w:cs="Arial"/>
          <w:szCs w:val="22"/>
          <w:lang w:val="en-AU"/>
        </w:rPr>
        <w:t xml:space="preserve">social group living </w:t>
      </w:r>
      <w:r w:rsidR="00E61830">
        <w:rPr>
          <w:rFonts w:cs="Arial"/>
          <w:szCs w:val="22"/>
          <w:lang w:val="en-AU"/>
        </w:rPr>
        <w:t>is</w:t>
      </w:r>
      <w:r w:rsidR="00116084" w:rsidRPr="00015BF6">
        <w:rPr>
          <w:rFonts w:cs="Arial"/>
          <w:szCs w:val="22"/>
          <w:lang w:val="en-AU"/>
        </w:rPr>
        <w:t xml:space="preserve"> not a prerequisite for </w:t>
      </w:r>
      <w:r w:rsidR="00E61830">
        <w:rPr>
          <w:rFonts w:cs="Arial"/>
          <w:szCs w:val="22"/>
          <w:lang w:val="en-AU"/>
        </w:rPr>
        <w:t>social learning</w:t>
      </w:r>
      <w:r w:rsidR="00116084" w:rsidRPr="00015BF6">
        <w:rPr>
          <w:rFonts w:cs="Arial"/>
          <w:szCs w:val="22"/>
          <w:lang w:val="en-AU"/>
        </w:rPr>
        <w:t xml:space="preserve">. </w:t>
      </w:r>
      <w:commentRangeStart w:id="436"/>
      <w:r w:rsidR="00E61830">
        <w:rPr>
          <w:rFonts w:cs="Arial"/>
          <w:szCs w:val="22"/>
          <w:lang w:val="en-AU"/>
        </w:rPr>
        <w:t>A</w:t>
      </w:r>
      <w:r w:rsidR="00E61830" w:rsidRPr="00015BF6">
        <w:rPr>
          <w:rFonts w:cs="Arial"/>
          <w:szCs w:val="22"/>
          <w:lang w:val="en-AU"/>
        </w:rPr>
        <w:t xml:space="preserve">s a shortcut towards </w:t>
      </w:r>
      <w:r w:rsidR="00E61830">
        <w:rPr>
          <w:rFonts w:cs="Arial"/>
          <w:szCs w:val="22"/>
          <w:lang w:val="en-AU"/>
        </w:rPr>
        <w:t>the acquisition of</w:t>
      </w:r>
      <w:r w:rsidR="00E61830" w:rsidRPr="00015BF6">
        <w:rPr>
          <w:rFonts w:cs="Arial"/>
          <w:szCs w:val="22"/>
          <w:lang w:val="en-AU"/>
        </w:rPr>
        <w:t xml:space="preserve"> new information</w:t>
      </w:r>
      <w:r w:rsidR="00E61830">
        <w:rPr>
          <w:rFonts w:cs="Arial"/>
          <w:szCs w:val="22"/>
          <w:lang w:val="en-AU"/>
        </w:rPr>
        <w:t xml:space="preserve"> it is beneficial even for non-social animals</w:t>
      </w:r>
      <w:r w:rsidR="00E61830" w:rsidRPr="00015BF6">
        <w:rPr>
          <w:rFonts w:cs="Arial"/>
          <w:szCs w:val="22"/>
          <w:lang w:val="en-AU"/>
        </w:rPr>
        <w:t xml:space="preserve"> </w:t>
      </w:r>
      <w:r w:rsidR="00DD46D4">
        <w:rPr>
          <w:rFonts w:cs="Arial"/>
          <w:szCs w:val="22"/>
          <w:lang w:val="en-AU"/>
        </w:rPr>
        <w:t xml:space="preserve">by avoiding </w:t>
      </w:r>
      <w:r w:rsidR="00E61830">
        <w:rPr>
          <w:rFonts w:cs="Arial"/>
          <w:szCs w:val="22"/>
          <w:lang w:val="en-AU"/>
        </w:rPr>
        <w:t>costly</w:t>
      </w:r>
      <w:r w:rsidR="00DD46D4">
        <w:rPr>
          <w:rFonts w:cs="Arial"/>
          <w:szCs w:val="22"/>
          <w:lang w:val="en-AU"/>
        </w:rPr>
        <w:t xml:space="preserve"> trial-and-error </w:t>
      </w:r>
      <w:r w:rsidR="008E4039">
        <w:rPr>
          <w:rFonts w:cs="Arial"/>
          <w:szCs w:val="22"/>
          <w:lang w:val="en-AU"/>
        </w:rPr>
        <w:t>learning</w:t>
      </w:r>
      <w:r w:rsidR="00DD46D4">
        <w:rPr>
          <w:rFonts w:cs="Arial"/>
          <w:szCs w:val="22"/>
          <w:lang w:val="en-AU"/>
        </w:rPr>
        <w:t xml:space="preserve"> </w:t>
      </w:r>
      <w:r w:rsidR="00970B80">
        <w:rPr>
          <w:rFonts w:cs="Arial"/>
          <w:szCs w:val="22"/>
          <w:lang w:val="en-AU"/>
        </w:rPr>
        <w:t xml:space="preserve">and </w:t>
      </w:r>
      <w:r w:rsidR="00E61830">
        <w:rPr>
          <w:rFonts w:cs="Arial"/>
          <w:szCs w:val="22"/>
          <w:lang w:val="en-AU"/>
        </w:rPr>
        <w:t>saving</w:t>
      </w:r>
      <w:r w:rsidR="00DD46D4">
        <w:rPr>
          <w:rFonts w:cs="Arial"/>
          <w:szCs w:val="22"/>
          <w:lang w:val="en-AU"/>
        </w:rPr>
        <w:t xml:space="preserve"> time and energy</w:t>
      </w:r>
      <w:commentRangeEnd w:id="436"/>
      <w:r w:rsidR="00815721">
        <w:rPr>
          <w:rStyle w:val="CommentReference"/>
        </w:rPr>
        <w:commentReference w:id="436"/>
      </w:r>
      <w:r w:rsidR="00DD46D4">
        <w:rPr>
          <w:rFonts w:cs="Arial"/>
          <w:szCs w:val="22"/>
          <w:lang w:val="en-AU"/>
        </w:rPr>
        <w:t xml:space="preserve"> </w:t>
      </w:r>
      <w:r w:rsidR="00116084" w:rsidRPr="00015BF6">
        <w:rPr>
          <w:rFonts w:cs="Arial"/>
          <w:szCs w:val="22"/>
          <w:lang w:val="en-AU"/>
        </w:rPr>
        <w:t>(</w:t>
      </w:r>
      <w:proofErr w:type="spellStart"/>
      <w:r w:rsidR="005F5AFE" w:rsidRPr="005F5AFE">
        <w:rPr>
          <w:rFonts w:eastAsiaTheme="minorHAnsi"/>
        </w:rPr>
        <w:t>Galef</w:t>
      </w:r>
      <w:proofErr w:type="spellEnd"/>
      <w:r w:rsidR="005F5AFE" w:rsidRPr="005F5AFE">
        <w:rPr>
          <w:rFonts w:eastAsiaTheme="minorHAnsi"/>
        </w:rPr>
        <w:t xml:space="preserve"> &amp; </w:t>
      </w:r>
      <w:proofErr w:type="spellStart"/>
      <w:r w:rsidR="005F5AFE" w:rsidRPr="005F5AFE">
        <w:rPr>
          <w:rFonts w:eastAsiaTheme="minorHAnsi"/>
        </w:rPr>
        <w:t>Laland</w:t>
      </w:r>
      <w:proofErr w:type="spellEnd"/>
      <w:r w:rsidR="005F5AFE" w:rsidRPr="005F5AFE">
        <w:rPr>
          <w:rFonts w:eastAsiaTheme="minorHAnsi"/>
        </w:rPr>
        <w:t>, 2005</w:t>
      </w:r>
      <w:r w:rsidR="00116084" w:rsidRPr="00015BF6">
        <w:rPr>
          <w:rFonts w:cs="Arial"/>
          <w:szCs w:val="22"/>
          <w:lang w:val="en-AU"/>
        </w:rPr>
        <w:t>)</w:t>
      </w:r>
      <w:r w:rsidR="00271D12">
        <w:rPr>
          <w:rFonts w:cs="Arial"/>
          <w:szCs w:val="22"/>
          <w:lang w:val="en-AU"/>
        </w:rPr>
        <w:t>.</w:t>
      </w:r>
    </w:p>
    <w:p w14:paraId="48B933B1" w14:textId="2FD02CC9" w:rsidR="00F57DE9" w:rsidRDefault="001801A8" w:rsidP="001E31C8">
      <w:pPr>
        <w:rPr>
          <w:rFonts w:cs="Arial"/>
          <w:szCs w:val="22"/>
          <w:lang w:val="en-AU"/>
        </w:rPr>
      </w:pPr>
      <w:commentRangeStart w:id="437"/>
      <w:r>
        <w:rPr>
          <w:lang w:val="en-AU"/>
        </w:rPr>
        <w:t>T</w:t>
      </w:r>
      <w:r w:rsidR="001E31C8">
        <w:rPr>
          <w:lang w:val="en-AU"/>
        </w:rPr>
        <w:t xml:space="preserve">he relationship between individuals </w:t>
      </w:r>
      <w:r w:rsidR="00784DE4">
        <w:rPr>
          <w:lang w:val="en-AU"/>
        </w:rPr>
        <w:t>and</w:t>
      </w:r>
      <w:r w:rsidR="001E31C8">
        <w:rPr>
          <w:lang w:val="en-AU"/>
        </w:rPr>
        <w:t xml:space="preserve"> factors such as age or sex </w:t>
      </w:r>
      <w:commentRangeEnd w:id="437"/>
      <w:r w:rsidR="00815721">
        <w:rPr>
          <w:rStyle w:val="CommentReference"/>
        </w:rPr>
        <w:commentReference w:id="437"/>
      </w:r>
      <w:r w:rsidR="00970B80">
        <w:rPr>
          <w:lang w:val="en-AU"/>
        </w:rPr>
        <w:t xml:space="preserve">can </w:t>
      </w:r>
      <w:r w:rsidR="001E31C8">
        <w:rPr>
          <w:lang w:val="en-AU"/>
        </w:rPr>
        <w:t xml:space="preserve">affect the probability with which animals </w:t>
      </w:r>
      <w:r w:rsidR="00784DE4">
        <w:rPr>
          <w:lang w:val="en-AU"/>
        </w:rPr>
        <w:t>employ socially</w:t>
      </w:r>
      <w:r w:rsidR="001E31C8">
        <w:rPr>
          <w:lang w:val="en-AU"/>
        </w:rPr>
        <w:t xml:space="preserve"> provided</w:t>
      </w:r>
      <w:r w:rsidR="00784DE4">
        <w:rPr>
          <w:lang w:val="en-AU"/>
        </w:rPr>
        <w:t xml:space="preserve"> information</w:t>
      </w:r>
      <w:r w:rsidR="001E31C8">
        <w:rPr>
          <w:lang w:val="en-AU"/>
        </w:rPr>
        <w:t xml:space="preserve"> (</w:t>
      </w:r>
      <w:proofErr w:type="spellStart"/>
      <w:r w:rsidR="00BD682D" w:rsidRPr="005F5AFE">
        <w:rPr>
          <w:rFonts w:eastAsiaTheme="minorHAnsi"/>
        </w:rPr>
        <w:t>Galef</w:t>
      </w:r>
      <w:proofErr w:type="spellEnd"/>
      <w:r w:rsidR="00BD682D" w:rsidRPr="005F5AFE">
        <w:rPr>
          <w:rFonts w:eastAsiaTheme="minorHAnsi"/>
        </w:rPr>
        <w:t xml:space="preserve"> &amp; </w:t>
      </w:r>
      <w:proofErr w:type="spellStart"/>
      <w:r w:rsidR="00BD682D" w:rsidRPr="005F5AFE">
        <w:rPr>
          <w:rFonts w:eastAsiaTheme="minorHAnsi"/>
        </w:rPr>
        <w:t>Laland</w:t>
      </w:r>
      <w:proofErr w:type="spellEnd"/>
      <w:r w:rsidR="00BD682D" w:rsidRPr="005F5AFE">
        <w:rPr>
          <w:rFonts w:eastAsiaTheme="minorHAnsi"/>
        </w:rPr>
        <w:t>, 2005</w:t>
      </w:r>
      <w:r w:rsidR="001E31C8">
        <w:rPr>
          <w:lang w:val="en-AU"/>
        </w:rPr>
        <w:t xml:space="preserve">). </w:t>
      </w:r>
      <w:r w:rsidR="000C680C" w:rsidRPr="00015BF6">
        <w:rPr>
          <w:lang w:val="en-AU"/>
        </w:rPr>
        <w:t>In water skink</w:t>
      </w:r>
      <w:r w:rsidR="00784DE4">
        <w:rPr>
          <w:lang w:val="en-AU"/>
        </w:rPr>
        <w:t>s</w:t>
      </w:r>
      <w:r w:rsidR="00F57DE9">
        <w:rPr>
          <w:lang w:val="en-AU"/>
        </w:rPr>
        <w:t>,</w:t>
      </w:r>
      <w:r w:rsidR="000C680C" w:rsidRPr="00015BF6">
        <w:rPr>
          <w:lang w:val="en-AU"/>
        </w:rPr>
        <w:t xml:space="preserve"> age</w:t>
      </w:r>
      <w:r w:rsidR="00784DE4">
        <w:rPr>
          <w:lang w:val="en-AU"/>
        </w:rPr>
        <w:t xml:space="preserve"> and </w:t>
      </w:r>
      <w:commentRangeStart w:id="438"/>
      <w:r w:rsidR="00784DE4">
        <w:rPr>
          <w:lang w:val="en-AU"/>
        </w:rPr>
        <w:t>dominance status</w:t>
      </w:r>
      <w:r w:rsidR="000C680C" w:rsidRPr="00015BF6">
        <w:rPr>
          <w:lang w:val="en-AU"/>
        </w:rPr>
        <w:t xml:space="preserve"> </w:t>
      </w:r>
      <w:r w:rsidR="00784DE4">
        <w:rPr>
          <w:lang w:val="en-AU"/>
        </w:rPr>
        <w:t xml:space="preserve">predicted </w:t>
      </w:r>
      <w:commentRangeEnd w:id="438"/>
      <w:r w:rsidR="00815721">
        <w:rPr>
          <w:rStyle w:val="CommentReference"/>
        </w:rPr>
        <w:commentReference w:id="438"/>
      </w:r>
      <w:r w:rsidR="00784DE4">
        <w:rPr>
          <w:lang w:val="en-AU"/>
        </w:rPr>
        <w:t>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while old</w:t>
      </w:r>
      <w:ins w:id="439" w:author="Martin Whiting" w:date="2019-02-07T07:42:00Z">
        <w:r w:rsidR="00815721">
          <w:rPr>
            <w:lang w:val="en-AU"/>
          </w:rPr>
          <w:t>er</w:t>
        </w:r>
      </w:ins>
      <w:r w:rsidR="00784DE4">
        <w:rPr>
          <w:lang w:val="en-AU"/>
        </w:rPr>
        <w:t xml:space="preserve">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commentRangeStart w:id="440"/>
      <w:r w:rsidR="00784DE4">
        <w:rPr>
          <w:lang w:val="en-AU"/>
        </w:rPr>
        <w:t>Furthermore</w:t>
      </w:r>
      <w:commentRangeEnd w:id="440"/>
      <w:r w:rsidR="00815721">
        <w:rPr>
          <w:rStyle w:val="CommentReference"/>
        </w:rPr>
        <w:commentReference w:id="440"/>
      </w:r>
      <w:r w:rsidR="000C680C" w:rsidRPr="00015BF6">
        <w:rPr>
          <w:rFonts w:cs="Arial"/>
          <w:szCs w:val="22"/>
          <w:lang w:val="en-AU"/>
        </w:rPr>
        <w:t xml:space="preserve">, dominant </w:t>
      </w:r>
      <w:r w:rsidR="00784DE4">
        <w:rPr>
          <w:rFonts w:cs="Arial"/>
          <w:szCs w:val="22"/>
          <w:lang w:val="en-AU"/>
        </w:rPr>
        <w:t xml:space="preserve">observers </w:t>
      </w:r>
      <w:r w:rsidR="000C680C" w:rsidRPr="00015BF6">
        <w:rPr>
          <w:rFonts w:cs="Arial"/>
          <w:szCs w:val="22"/>
          <w:lang w:val="en-AU"/>
        </w:rPr>
        <w:t xml:space="preserve">learnt 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commentRangeStart w:id="441"/>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 socially provided information is therefore readily available.</w:t>
      </w:r>
      <w:r w:rsidR="001E31C8">
        <w:rPr>
          <w:rFonts w:cs="Arial"/>
          <w:szCs w:val="22"/>
          <w:lang w:val="en-AU"/>
        </w:rPr>
        <w:t xml:space="preserve"> </w:t>
      </w:r>
      <w:commentRangeEnd w:id="441"/>
      <w:r w:rsidR="00815721">
        <w:rPr>
          <w:rStyle w:val="CommentReference"/>
        </w:rPr>
        <w:commentReference w:id="441"/>
      </w:r>
    </w:p>
    <w:p w14:paraId="34DA50BD" w14:textId="411ED9B0" w:rsidR="000C680C" w:rsidRDefault="009A7950" w:rsidP="001E31C8">
      <w:pPr>
        <w:rPr>
          <w:rFonts w:cs="Arial"/>
          <w:szCs w:val="22"/>
          <w:lang w:val="en-AU"/>
        </w:rPr>
      </w:pPr>
      <w:r w:rsidRPr="009A7950">
        <w:rPr>
          <w:rFonts w:cs="Arial"/>
          <w:szCs w:val="22"/>
          <w:lang w:val="en-AU"/>
        </w:rPr>
        <w:t xml:space="preserve">Although most reptiles are considered </w:t>
      </w:r>
      <w:ins w:id="442" w:author="Martin Whiting" w:date="2019-02-07T07:43:00Z">
        <w:r w:rsidR="00815721">
          <w:rPr>
            <w:rFonts w:cs="Arial"/>
            <w:szCs w:val="22"/>
            <w:lang w:val="en-AU"/>
          </w:rPr>
          <w:t xml:space="preserve">mostly </w:t>
        </w:r>
      </w:ins>
      <w:r w:rsidRPr="009A7950">
        <w:rPr>
          <w:rFonts w:cs="Arial"/>
          <w:szCs w:val="22"/>
          <w:lang w:val="en-AU"/>
        </w:rPr>
        <w:t>solitary, s</w:t>
      </w:r>
      <w:r w:rsidR="00970B80" w:rsidRPr="009A7950">
        <w:rPr>
          <w:rFonts w:cs="Arial"/>
          <w:szCs w:val="22"/>
          <w:lang w:val="en-AU"/>
        </w:rPr>
        <w:t>ome</w:t>
      </w:r>
      <w:r w:rsidR="001E31C8" w:rsidRPr="009A7950">
        <w:rPr>
          <w:lang w:val="en-AU"/>
        </w:rPr>
        <w:t xml:space="preserve"> </w:t>
      </w:r>
      <w:r w:rsidR="00C97D13" w:rsidRPr="009A7950">
        <w:rPr>
          <w:lang w:val="en-AU"/>
        </w:rPr>
        <w:t xml:space="preserve">Australian </w:t>
      </w:r>
      <w:r w:rsidR="00970B80" w:rsidRPr="009A7950">
        <w:rPr>
          <w:lang w:val="en-AU"/>
        </w:rPr>
        <w:t>skinks</w:t>
      </w:r>
      <w:r w:rsidR="001E31C8" w:rsidRPr="009A7950">
        <w:rPr>
          <w:lang w:val="en-AU"/>
        </w:rPr>
        <w:t xml:space="preserve"> </w:t>
      </w:r>
      <w:del w:id="443" w:author="Martin Whiting" w:date="2019-02-07T07:44:00Z">
        <w:r w:rsidR="00970B80" w:rsidRPr="009A7950" w:rsidDel="00815721">
          <w:rPr>
            <w:lang w:val="en-AU"/>
          </w:rPr>
          <w:delText xml:space="preserve">exhibit </w:delText>
        </w:r>
      </w:del>
      <w:commentRangeStart w:id="444"/>
      <w:ins w:id="445" w:author="Martin Whiting" w:date="2019-02-07T07:44:00Z">
        <w:r w:rsidR="00815721">
          <w:rPr>
            <w:lang w:val="en-AU"/>
          </w:rPr>
          <w:t>live in</w:t>
        </w:r>
        <w:r w:rsidR="00815721" w:rsidRPr="009A7950">
          <w:rPr>
            <w:lang w:val="en-AU"/>
          </w:rPr>
          <w:t xml:space="preserve"> </w:t>
        </w:r>
      </w:ins>
      <w:r w:rsidR="00970B80" w:rsidRPr="009A7950">
        <w:rPr>
          <w:lang w:val="en-AU"/>
        </w:rPr>
        <w:lastRenderedPageBreak/>
        <w:t>social group</w:t>
      </w:r>
      <w:ins w:id="446" w:author="Martin Whiting" w:date="2019-02-07T07:44:00Z">
        <w:r w:rsidR="00815721">
          <w:rPr>
            <w:lang w:val="en-AU"/>
          </w:rPr>
          <w:t>s</w:t>
        </w:r>
      </w:ins>
      <w:del w:id="447" w:author="Martin Whiting" w:date="2019-02-07T07:44:00Z">
        <w:r w:rsidR="00970B80" w:rsidRPr="009A7950" w:rsidDel="00815721">
          <w:rPr>
            <w:lang w:val="en-AU"/>
          </w:rPr>
          <w:delText xml:space="preserve"> living</w:delText>
        </w:r>
      </w:del>
      <w:r w:rsidR="001E31C8" w:rsidRPr="009A7950">
        <w:rPr>
          <w:lang w:val="en-AU"/>
        </w:rPr>
        <w:t xml:space="preserve"> </w:t>
      </w:r>
      <w:commentRangeEnd w:id="444"/>
      <w:r w:rsidR="000F3DD7">
        <w:rPr>
          <w:rStyle w:val="CommentReference"/>
        </w:rPr>
        <w:commentReference w:id="444"/>
      </w:r>
      <w:r w:rsidR="001E31C8" w:rsidRPr="009A7950">
        <w:rPr>
          <w:lang w:val="en-AU"/>
        </w:rPr>
        <w:t>(Whiting &amp; While, 2017).</w:t>
      </w:r>
      <w:r w:rsidR="001E31C8" w:rsidRPr="00015BF6">
        <w:rPr>
          <w:lang w:val="en-AU"/>
        </w:rPr>
        <w:t xml:space="preserve"> In </w:t>
      </w:r>
      <w:r w:rsidR="00C97D13">
        <w:rPr>
          <w:lang w:val="en-AU"/>
        </w:rPr>
        <w:t>monogamous</w:t>
      </w:r>
      <w:r w:rsidR="001E31C8" w:rsidRPr="00015BF6">
        <w:rPr>
          <w:lang w:val="en-AU"/>
        </w:rPr>
        <w:t xml:space="preserve"> White’s skink</w:t>
      </w:r>
      <w:r w:rsidR="00C97D13">
        <w:rPr>
          <w:lang w:val="en-AU"/>
        </w:rPr>
        <w:t>s</w:t>
      </w:r>
      <w:ins w:id="448" w:author="Martin Whiting" w:date="2019-02-07T07:44:00Z">
        <w:r w:rsidR="00815721">
          <w:rPr>
            <w:lang w:val="en-AU"/>
          </w:rPr>
          <w:t xml:space="preserve"> (</w:t>
        </w:r>
        <w:r w:rsidR="00815721">
          <w:rPr>
            <w:i/>
            <w:lang w:val="en-AU"/>
          </w:rPr>
          <w:t>Liopholis whitii</w:t>
        </w:r>
        <w:r w:rsidR="00815721">
          <w:rPr>
            <w:lang w:val="en-AU"/>
          </w:rPr>
          <w:t>)</w:t>
        </w:r>
      </w:ins>
      <w:r w:rsidR="001E31C8" w:rsidRPr="00015BF6">
        <w:rPr>
          <w:lang w:val="en-AU"/>
        </w:rPr>
        <w:t xml:space="preserve">, familiarity </w:t>
      </w:r>
      <w:r w:rsidR="00C97D13">
        <w:rPr>
          <w:lang w:val="en-AU"/>
        </w:rPr>
        <w:t>improve</w:t>
      </w:r>
      <w:r w:rsidR="00F57DE9">
        <w:rPr>
          <w:lang w:val="en-AU"/>
        </w:rPr>
        <w:t>d</w:t>
      </w:r>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ins w:id="449" w:author="Martin Whiting" w:date="2019-02-07T07:45:00Z">
        <w:r w:rsidR="000F3DD7">
          <w:rPr>
            <w:lang w:val="en-AU"/>
          </w:rPr>
          <w:t>In this study, t</w:t>
        </w:r>
      </w:ins>
      <w:del w:id="450" w:author="Martin Whiting" w:date="2019-02-07T07:45:00Z">
        <w:r w:rsidR="00C97D13" w:rsidDel="000F3DD7">
          <w:rPr>
            <w:lang w:val="en-AU"/>
          </w:rPr>
          <w:delText>T</w:delText>
        </w:r>
      </w:del>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w:t>
      </w:r>
      <w:commentRangeStart w:id="451"/>
      <w:r w:rsidR="001E31C8" w:rsidRPr="00015BF6">
        <w:rPr>
          <w:rFonts w:cs="Arial"/>
          <w:szCs w:val="22"/>
          <w:lang w:val="en-AU"/>
        </w:rPr>
        <w:t xml:space="preserve">Contrary </w:t>
      </w:r>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commentRangeEnd w:id="451"/>
      <w:r w:rsidR="000F3DD7">
        <w:rPr>
          <w:rStyle w:val="CommentReference"/>
        </w:rPr>
        <w:commentReference w:id="451"/>
      </w:r>
      <w:r w:rsidR="00970B80">
        <w:rPr>
          <w:rFonts w:cs="Arial"/>
          <w:szCs w:val="22"/>
          <w:lang w:val="en-AU"/>
        </w:rPr>
        <w:t xml:space="preserve">, also a monogamous </w:t>
      </w:r>
      <w:ins w:id="452" w:author="Martin Whiting" w:date="2019-02-07T07:47:00Z">
        <w:r w:rsidR="000F3DD7">
          <w:rPr>
            <w:rFonts w:cs="Arial"/>
            <w:szCs w:val="22"/>
            <w:lang w:val="en-AU"/>
          </w:rPr>
          <w:t xml:space="preserve">and family living </w:t>
        </w:r>
      </w:ins>
      <w:r w:rsidR="00970B80">
        <w:rPr>
          <w:rFonts w:cs="Arial"/>
          <w:szCs w:val="22"/>
          <w:lang w:val="en-AU"/>
        </w:rPr>
        <w:t>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ins w:id="453" w:author="Martin Whiting" w:date="2019-02-07T07:50:00Z">
        <w:r w:rsidR="000F3DD7">
          <w:rPr>
            <w:rFonts w:cs="Arial"/>
            <w:szCs w:val="22"/>
            <w:lang w:val="en-AU"/>
          </w:rPr>
          <w:t xml:space="preserve">just </w:t>
        </w:r>
      </w:ins>
      <w:r w:rsidR="0007116C">
        <w:rPr>
          <w:rFonts w:cs="Arial"/>
          <w:szCs w:val="22"/>
          <w:lang w:val="en-AU"/>
        </w:rPr>
        <w:t xml:space="preserve">any </w:t>
      </w:r>
      <w:r w:rsidR="001E31C8">
        <w:rPr>
          <w:rFonts w:cs="Arial"/>
          <w:szCs w:val="22"/>
          <w:lang w:val="en-AU"/>
        </w:rPr>
        <w:t xml:space="preserve">adult might be </w:t>
      </w:r>
      <w:ins w:id="454" w:author="Martin Whiting" w:date="2019-02-07T07:50:00Z">
        <w:r w:rsidR="000F3DD7">
          <w:rPr>
            <w:rFonts w:cs="Arial"/>
            <w:szCs w:val="22"/>
            <w:lang w:val="en-AU"/>
          </w:rPr>
          <w:t>costly. One explanation is that juvenile</w:t>
        </w:r>
      </w:ins>
      <w:ins w:id="455" w:author="Martin Whiting" w:date="2019-02-07T07:51:00Z">
        <w:r w:rsidR="000F3DD7">
          <w:rPr>
            <w:rFonts w:cs="Arial"/>
            <w:szCs w:val="22"/>
            <w:lang w:val="en-AU"/>
          </w:rPr>
          <w:t xml:space="preserve"> tree skinks experience a high risk of cannibalism from unrelated adult conspecifics and therefore, they may </w:t>
        </w:r>
      </w:ins>
      <w:ins w:id="456" w:author="Martin Whiting" w:date="2019-02-07T07:52:00Z">
        <w:r w:rsidR="000F3DD7">
          <w:rPr>
            <w:rFonts w:cs="Arial"/>
            <w:szCs w:val="22"/>
            <w:lang w:val="en-AU"/>
          </w:rPr>
          <w:t>be less likely to use</w:t>
        </w:r>
      </w:ins>
      <w:ins w:id="457" w:author="Martin Whiting" w:date="2019-02-07T07:51:00Z">
        <w:r w:rsidR="000F3DD7">
          <w:rPr>
            <w:rFonts w:cs="Arial"/>
            <w:szCs w:val="22"/>
            <w:lang w:val="en-AU"/>
          </w:rPr>
          <w:t xml:space="preserve"> them as a source of social info</w:t>
        </w:r>
      </w:ins>
      <w:ins w:id="458" w:author="Martin Whiting" w:date="2019-02-07T07:52:00Z">
        <w:r w:rsidR="000F3DD7">
          <w:rPr>
            <w:rFonts w:cs="Arial"/>
            <w:szCs w:val="22"/>
            <w:lang w:val="en-AU"/>
          </w:rPr>
          <w:t xml:space="preserve">rmation. </w:t>
        </w:r>
      </w:ins>
      <w:r w:rsidR="001E31C8">
        <w:rPr>
          <w:rFonts w:cs="Arial"/>
          <w:szCs w:val="22"/>
          <w:lang w:val="en-AU"/>
        </w:rPr>
        <w:t>less important. Using parents as demonstrators might have led to different result.</w:t>
      </w:r>
      <w:ins w:id="459" w:author="Martin Whiting" w:date="2019-02-07T07:52:00Z">
        <w:r w:rsidR="000F3DD7">
          <w:rPr>
            <w:rFonts w:cs="Arial"/>
            <w:szCs w:val="22"/>
            <w:lang w:val="en-AU"/>
          </w:rPr>
          <w:t xml:space="preserve"> </w:t>
        </w:r>
        <w:r w:rsidR="000F3DD7" w:rsidRPr="00FE3EC3">
          <w:rPr>
            <w:rFonts w:cs="Arial"/>
            <w:szCs w:val="22"/>
            <w:highlight w:val="yellow"/>
            <w:lang w:val="en-AU"/>
            <w:rPrChange w:id="460" w:author="Birgit Szabo" w:date="2019-02-07T12:53:00Z">
              <w:rPr>
                <w:rFonts w:cs="Arial"/>
                <w:szCs w:val="22"/>
                <w:lang w:val="en-AU"/>
              </w:rPr>
            </w:rPrChange>
          </w:rPr>
          <w:t>It did! No mention of the Frontiers paper? Whiting et al.</w:t>
        </w:r>
      </w:ins>
    </w:p>
    <w:p w14:paraId="0FBC6110" w14:textId="35E0272D" w:rsidR="00E87F12" w:rsidRPr="00015BF6" w:rsidRDefault="00346D33" w:rsidP="000C680C">
      <w:pPr>
        <w:rPr>
          <w:rFonts w:cs="Arial"/>
          <w:szCs w:val="22"/>
          <w:lang w:val="en-AU"/>
        </w:rPr>
      </w:pPr>
      <w:r w:rsidRPr="002B4E63">
        <w:rPr>
          <w:rFonts w:cs="Arial"/>
          <w:szCs w:val="22"/>
          <w:lang w:val="en-AU"/>
        </w:rPr>
        <w:t>Typically</w:t>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proofErr w:type="spellStart"/>
      <w:r w:rsidR="00D33B86">
        <w:rPr>
          <w:rFonts w:cs="Arial"/>
          <w:szCs w:val="22"/>
          <w:lang w:val="en-AU"/>
        </w:rPr>
        <w:t>heterospecifics</w:t>
      </w:r>
      <w:proofErr w:type="spellEnd"/>
      <w:r w:rsidR="00280354" w:rsidRPr="002B4E63">
        <w:rPr>
          <w:rFonts w:cs="Arial"/>
          <w:szCs w:val="22"/>
          <w:lang w:val="en-AU"/>
        </w:rPr>
        <w:t xml:space="preserve">. </w:t>
      </w:r>
      <w:ins w:id="461" w:author="Martin Whiting" w:date="2019-02-07T07:53:00Z">
        <w:r w:rsidR="000F3DD7" w:rsidRPr="00FE3EC3">
          <w:rPr>
            <w:rFonts w:cs="Arial"/>
            <w:szCs w:val="22"/>
            <w:highlight w:val="yellow"/>
            <w:lang w:val="en-AU"/>
            <w:rPrChange w:id="462" w:author="Birgit Szabo" w:date="2019-02-07T12:53:00Z">
              <w:rPr>
                <w:rFonts w:cs="Arial"/>
                <w:szCs w:val="22"/>
                <w:lang w:val="en-AU"/>
              </w:rPr>
            </w:rPrChange>
          </w:rPr>
          <w:t>How about saying that this has only been tested in one reptile. And then say that the basis for this study</w:t>
        </w:r>
      </w:ins>
      <w:ins w:id="463" w:author="Martin Whiting" w:date="2019-02-07T07:54:00Z">
        <w:r w:rsidR="000F3DD7" w:rsidRPr="00FE3EC3">
          <w:rPr>
            <w:rFonts w:cs="Arial"/>
            <w:szCs w:val="22"/>
            <w:highlight w:val="yellow"/>
            <w:lang w:val="en-AU"/>
            <w:rPrChange w:id="464" w:author="Birgit Szabo" w:date="2019-02-07T12:53:00Z">
              <w:rPr>
                <w:rFonts w:cs="Arial"/>
                <w:szCs w:val="22"/>
                <w:lang w:val="en-AU"/>
              </w:rPr>
            </w:rPrChange>
          </w:rPr>
          <w:t xml:space="preserve"> is that the lacertid lizard </w:t>
        </w:r>
        <w:proofErr w:type="spellStart"/>
        <w:r w:rsidR="000F3DD7" w:rsidRPr="00FE3EC3">
          <w:rPr>
            <w:rFonts w:cs="Arial"/>
            <w:szCs w:val="22"/>
            <w:highlight w:val="yellow"/>
            <w:lang w:val="en-AU"/>
            <w:rPrChange w:id="465" w:author="Birgit Szabo" w:date="2019-02-07T12:53:00Z">
              <w:rPr>
                <w:rFonts w:cs="Arial"/>
                <w:szCs w:val="22"/>
                <w:lang w:val="en-AU"/>
              </w:rPr>
            </w:rPrChange>
          </w:rPr>
          <w:t>Podarcis</w:t>
        </w:r>
        <w:proofErr w:type="spellEnd"/>
        <w:r w:rsidR="000F3DD7" w:rsidRPr="00FE3EC3">
          <w:rPr>
            <w:rFonts w:cs="Arial"/>
            <w:szCs w:val="22"/>
            <w:highlight w:val="yellow"/>
            <w:lang w:val="en-AU"/>
            <w:rPrChange w:id="466" w:author="Birgit Szabo" w:date="2019-02-07T12:53:00Z">
              <w:rPr>
                <w:rFonts w:cs="Arial"/>
                <w:szCs w:val="22"/>
                <w:lang w:val="en-AU"/>
              </w:rPr>
            </w:rPrChange>
          </w:rPr>
          <w:t xml:space="preserve"> </w:t>
        </w:r>
        <w:proofErr w:type="spellStart"/>
        <w:r w:rsidR="000F3DD7" w:rsidRPr="00FE3EC3">
          <w:rPr>
            <w:rFonts w:cs="Arial"/>
            <w:szCs w:val="22"/>
            <w:highlight w:val="yellow"/>
            <w:lang w:val="en-AU"/>
            <w:rPrChange w:id="467" w:author="Birgit Szabo" w:date="2019-02-07T12:53:00Z">
              <w:rPr>
                <w:rFonts w:cs="Arial"/>
                <w:szCs w:val="22"/>
                <w:lang w:val="en-AU"/>
              </w:rPr>
            </w:rPrChange>
          </w:rPr>
          <w:t>sicula</w:t>
        </w:r>
        <w:proofErr w:type="spellEnd"/>
        <w:r w:rsidR="000F3DD7" w:rsidRPr="00FE3EC3">
          <w:rPr>
            <w:rFonts w:cs="Arial"/>
            <w:szCs w:val="22"/>
            <w:highlight w:val="yellow"/>
            <w:lang w:val="en-AU"/>
            <w:rPrChange w:id="468" w:author="Birgit Szabo" w:date="2019-02-07T12:53:00Z">
              <w:rPr>
                <w:rFonts w:cs="Arial"/>
                <w:szCs w:val="22"/>
                <w:lang w:val="en-AU"/>
              </w:rPr>
            </w:rPrChange>
          </w:rPr>
          <w:t xml:space="preserve"> is commonly invasive across Europe. You could then say that it commonly co-occurs with other species </w:t>
        </w:r>
      </w:ins>
      <w:ins w:id="469" w:author="Martin Whiting" w:date="2019-02-07T07:55:00Z">
        <w:r w:rsidR="000F3DD7" w:rsidRPr="00FE3EC3">
          <w:rPr>
            <w:rFonts w:cs="Arial"/>
            <w:szCs w:val="22"/>
            <w:highlight w:val="yellow"/>
            <w:lang w:val="en-AU"/>
            <w:rPrChange w:id="470" w:author="Birgit Szabo" w:date="2019-02-07T12:53:00Z">
              <w:rPr>
                <w:rFonts w:cs="Arial"/>
                <w:szCs w:val="22"/>
                <w:lang w:val="en-AU"/>
              </w:rPr>
            </w:rPrChange>
          </w:rPr>
          <w:t xml:space="preserve">of </w:t>
        </w:r>
        <w:proofErr w:type="spellStart"/>
        <w:r w:rsidR="000F3DD7" w:rsidRPr="00FE3EC3">
          <w:rPr>
            <w:rFonts w:cs="Arial"/>
            <w:szCs w:val="22"/>
            <w:highlight w:val="yellow"/>
            <w:lang w:val="en-AU"/>
            <w:rPrChange w:id="471" w:author="Birgit Szabo" w:date="2019-02-07T12:53:00Z">
              <w:rPr>
                <w:rFonts w:cs="Arial"/>
                <w:szCs w:val="22"/>
                <w:lang w:val="en-AU"/>
              </w:rPr>
            </w:rPrChange>
          </w:rPr>
          <w:t>Podarcis</w:t>
        </w:r>
        <w:proofErr w:type="spellEnd"/>
        <w:r w:rsidR="000F3DD7" w:rsidRPr="00FE3EC3">
          <w:rPr>
            <w:rFonts w:cs="Arial"/>
            <w:szCs w:val="22"/>
            <w:highlight w:val="yellow"/>
            <w:lang w:val="en-AU"/>
            <w:rPrChange w:id="472" w:author="Birgit Szabo" w:date="2019-02-07T12:53:00Z">
              <w:rPr>
                <w:rFonts w:cs="Arial"/>
                <w:szCs w:val="22"/>
                <w:lang w:val="en-AU"/>
              </w:rPr>
            </w:rPrChange>
          </w:rPr>
          <w:t xml:space="preserve">, which creates a novel situation where they could exploit social information from a congeneric—lizards that are not dissimilar to themselves. This is a great situation where you can write a really interesting paragraph </w:t>
        </w:r>
      </w:ins>
      <w:ins w:id="473" w:author="Martin Whiting" w:date="2019-02-07T07:56:00Z">
        <w:r w:rsidR="000F3DD7" w:rsidRPr="00FE3EC3">
          <w:rPr>
            <w:rFonts w:cs="Arial"/>
            <w:szCs w:val="22"/>
            <w:highlight w:val="yellow"/>
            <w:lang w:val="en-AU"/>
            <w:rPrChange w:id="474" w:author="Birgit Szabo" w:date="2019-02-07T12:53:00Z">
              <w:rPr>
                <w:rFonts w:cs="Arial"/>
                <w:szCs w:val="22"/>
                <w:lang w:val="en-AU"/>
              </w:rPr>
            </w:rPrChange>
          </w:rPr>
          <w:t xml:space="preserve">and give the full story. Otherwise, it’s just </w:t>
        </w:r>
        <w:proofErr w:type="spellStart"/>
        <w:r w:rsidR="000F3DD7" w:rsidRPr="00FE3EC3">
          <w:rPr>
            <w:rFonts w:cs="Arial"/>
            <w:szCs w:val="22"/>
            <w:highlight w:val="yellow"/>
            <w:lang w:val="en-AU"/>
            <w:rPrChange w:id="475" w:author="Birgit Szabo" w:date="2019-02-07T12:53:00Z">
              <w:rPr>
                <w:rFonts w:cs="Arial"/>
                <w:szCs w:val="22"/>
                <w:lang w:val="en-AU"/>
              </w:rPr>
            </w:rPrChange>
          </w:rPr>
          <w:t>bean</w:t>
        </w:r>
        <w:proofErr w:type="spellEnd"/>
        <w:r w:rsidR="000F3DD7" w:rsidRPr="00FE3EC3">
          <w:rPr>
            <w:rFonts w:cs="Arial"/>
            <w:szCs w:val="22"/>
            <w:highlight w:val="yellow"/>
            <w:lang w:val="en-AU"/>
            <w:rPrChange w:id="476" w:author="Birgit Szabo" w:date="2019-02-07T12:53:00Z">
              <w:rPr>
                <w:rFonts w:cs="Arial"/>
                <w:szCs w:val="22"/>
                <w:lang w:val="en-AU"/>
              </w:rPr>
            </w:rPrChange>
          </w:rPr>
          <w:t xml:space="preserve"> counting: this lizard does this</w:t>
        </w:r>
        <w:r w:rsidR="000F3DD7">
          <w:rPr>
            <w:rFonts w:cs="Arial"/>
            <w:szCs w:val="22"/>
            <w:lang w:val="en-AU"/>
          </w:rPr>
          <w:t>…</w:t>
        </w:r>
      </w:ins>
      <w:r w:rsidR="00D33B86">
        <w:rPr>
          <w:rFonts w:cs="Arial"/>
          <w:szCs w:val="22"/>
          <w:lang w:val="en-AU"/>
        </w:rPr>
        <w:t>Accordingly, observer</w:t>
      </w:r>
      <w:r w:rsidR="00280354" w:rsidRPr="002B4E63">
        <w:rPr>
          <w:rFonts w:cs="Arial"/>
          <w:szCs w:val="22"/>
          <w:lang w:val="en-AU"/>
        </w:rPr>
        <w:t xml:space="preserve"> Italian wall lizards made </w:t>
      </w:r>
      <w:del w:id="477" w:author="Martin Whiting" w:date="2019-02-07T07:53:00Z">
        <w:r w:rsidR="00280354" w:rsidRPr="002B4E63" w:rsidDel="000F3DD7">
          <w:rPr>
            <w:rFonts w:cs="Arial"/>
            <w:szCs w:val="22"/>
            <w:lang w:val="en-AU"/>
          </w:rPr>
          <w:delText xml:space="preserve">less </w:delText>
        </w:r>
      </w:del>
      <w:ins w:id="478" w:author="Martin Whiting" w:date="2019-02-07T07:53:00Z">
        <w:r w:rsidR="000F3DD7">
          <w:rPr>
            <w:rFonts w:cs="Arial"/>
            <w:szCs w:val="22"/>
            <w:lang w:val="en-AU"/>
          </w:rPr>
          <w:t>fewer</w:t>
        </w:r>
        <w:r w:rsidR="000F3DD7" w:rsidRPr="002B4E63">
          <w:rPr>
            <w:rFonts w:cs="Arial"/>
            <w:szCs w:val="22"/>
            <w:lang w:val="en-AU"/>
          </w:rPr>
          <w:t xml:space="preserve"> </w:t>
        </w:r>
      </w:ins>
      <w:r w:rsidR="00280354" w:rsidRPr="002B4E63">
        <w:rPr>
          <w:rFonts w:cs="Arial"/>
          <w:szCs w:val="22"/>
          <w:lang w:val="en-AU"/>
        </w:rPr>
        <w:t xml:space="preserve">errors </w:t>
      </w:r>
      <w:r w:rsidR="00D33B86" w:rsidRPr="002B4E63">
        <w:rPr>
          <w:rFonts w:cs="Arial"/>
          <w:szCs w:val="22"/>
          <w:lang w:val="en-AU"/>
        </w:rPr>
        <w:t xml:space="preserve">than individual learners </w:t>
      </w:r>
      <w:r w:rsidR="00D33B86">
        <w:rPr>
          <w:rFonts w:cs="Arial"/>
          <w:szCs w:val="22"/>
          <w:lang w:val="en-AU"/>
        </w:rPr>
        <w:t>in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r w:rsidR="00970B80">
        <w:rPr>
          <w:rFonts w:cs="Arial"/>
          <w:szCs w:val="22"/>
          <w:lang w:val="en-AU"/>
        </w:rPr>
        <w:t>when provided with</w:t>
      </w:r>
      <w:r w:rsidR="00280354" w:rsidRPr="002B4E63">
        <w:rPr>
          <w:rFonts w:cs="Arial"/>
          <w:szCs w:val="22"/>
          <w:lang w:val="en-AU"/>
        </w:rPr>
        <w:t xml:space="preserve"> information from a conspecific </w:t>
      </w:r>
      <w:r w:rsidR="00D33B86">
        <w:rPr>
          <w:rFonts w:cs="Arial"/>
          <w:szCs w:val="22"/>
          <w:lang w:val="en-AU"/>
        </w:rPr>
        <w:t xml:space="preserve">or </w:t>
      </w:r>
      <w:r w:rsidR="00280354" w:rsidRPr="002B4E63">
        <w:rPr>
          <w:rFonts w:cs="Arial"/>
          <w:szCs w:val="22"/>
          <w:lang w:val="en-AU"/>
        </w:rPr>
        <w:t xml:space="preserve">a </w:t>
      </w:r>
      <w:proofErr w:type="spellStart"/>
      <w:r w:rsidR="00280354" w:rsidRPr="002B4E63">
        <w:rPr>
          <w:rFonts w:cs="Arial"/>
          <w:szCs w:val="22"/>
          <w:lang w:val="en-AU"/>
        </w:rPr>
        <w:t>heterospecific</w:t>
      </w:r>
      <w:proofErr w:type="spellEnd"/>
      <w:r w:rsidR="00280354" w:rsidRPr="002B4E63">
        <w:rPr>
          <w:rFonts w:cs="Arial"/>
          <w:szCs w:val="22"/>
          <w:lang w:val="en-AU"/>
        </w:rPr>
        <w:t xml:space="preserve"> species (</w:t>
      </w:r>
      <w:proofErr w:type="spellStart"/>
      <w:r w:rsidR="00280354" w:rsidRPr="002B4E63">
        <w:rPr>
          <w:rFonts w:cs="Arial"/>
          <w:i/>
          <w:szCs w:val="22"/>
          <w:lang w:val="en-AU"/>
        </w:rPr>
        <w:t>Podarcis</w:t>
      </w:r>
      <w:proofErr w:type="spellEnd"/>
      <w:r w:rsidR="00280354" w:rsidRPr="002B4E63">
        <w:rPr>
          <w:rFonts w:cs="Arial"/>
          <w:i/>
          <w:szCs w:val="22"/>
          <w:lang w:val="en-AU"/>
        </w:rPr>
        <w:t xml:space="preserve"> </w:t>
      </w:r>
      <w:proofErr w:type="spellStart"/>
      <w:r w:rsidR="00280354" w:rsidRPr="002B4E63">
        <w:rPr>
          <w:rFonts w:cs="Arial"/>
          <w:i/>
          <w:szCs w:val="22"/>
          <w:lang w:val="en-AU"/>
        </w:rPr>
        <w:t>bocagei</w:t>
      </w:r>
      <w:proofErr w:type="spellEnd"/>
      <w:r w:rsidR="00280354" w:rsidRPr="002B4E63">
        <w:rPr>
          <w:rFonts w:cs="Arial"/>
          <w:szCs w:val="22"/>
          <w:lang w:val="en-AU"/>
        </w:rPr>
        <w:t xml:space="preserve">). </w:t>
      </w:r>
      <w:r w:rsidR="00D33B86">
        <w:rPr>
          <w:rFonts w:cs="Arial"/>
          <w:szCs w:val="22"/>
          <w:lang w:val="en-AU"/>
        </w:rPr>
        <w:t>Wall lizards are highly invasive and t</w:t>
      </w:r>
      <w:r w:rsidR="00280354" w:rsidRPr="002B4E63">
        <w:rPr>
          <w:rFonts w:cs="Arial"/>
          <w:szCs w:val="22"/>
          <w:lang w:val="en-AU"/>
        </w:rPr>
        <w:t xml:space="preserve">hese results </w:t>
      </w:r>
      <w:r w:rsidR="00D33B86">
        <w:rPr>
          <w:rFonts w:cs="Arial"/>
          <w:szCs w:val="22"/>
          <w:lang w:val="en-AU"/>
        </w:rPr>
        <w:t>suggest a role for</w:t>
      </w:r>
      <w:r w:rsidR="00280354" w:rsidRPr="002B4E63">
        <w:rPr>
          <w:rFonts w:cs="Arial"/>
          <w:szCs w:val="22"/>
          <w:lang w:val="en-AU"/>
        </w:rPr>
        <w:t xml:space="preserve"> social </w:t>
      </w:r>
      <w:r w:rsidR="0066487C">
        <w:rPr>
          <w:rFonts w:cs="Arial"/>
          <w:szCs w:val="22"/>
          <w:lang w:val="en-AU"/>
        </w:rPr>
        <w:t>learning</w:t>
      </w:r>
      <w:r w:rsidR="00280354" w:rsidRPr="002B4E63">
        <w:rPr>
          <w:rFonts w:cs="Arial"/>
          <w:szCs w:val="22"/>
          <w:lang w:val="en-AU"/>
        </w:rPr>
        <w:t xml:space="preserve"> when invading new habitats (Damas-Moreira et al., 2018).</w:t>
      </w:r>
    </w:p>
    <w:p w14:paraId="6268E5FB" w14:textId="22775F99" w:rsidR="00811B8D" w:rsidRPr="00015BF6" w:rsidRDefault="00811B8D" w:rsidP="00811B8D">
      <w:pPr>
        <w:rPr>
          <w:lang w:val="en-AU"/>
        </w:rPr>
      </w:pPr>
      <w:r w:rsidRPr="00015BF6">
        <w:rPr>
          <w:lang w:val="en-AU"/>
        </w:rPr>
        <w:t xml:space="preserve">The only non-lab study </w:t>
      </w:r>
      <w:ins w:id="479" w:author="Martin Whiting" w:date="2019-02-07T07:56:00Z">
        <w:r w:rsidR="009A27EE">
          <w:rPr>
            <w:lang w:val="en-AU"/>
          </w:rPr>
          <w:t xml:space="preserve">of cognition in lizards (or, all reptiles?) </w:t>
        </w:r>
      </w:ins>
      <w:r w:rsidRPr="00015BF6">
        <w:rPr>
          <w:lang w:val="en-AU"/>
        </w:rPr>
        <w:t xml:space="preserve">was conducted on wild </w:t>
      </w:r>
      <w:proofErr w:type="spellStart"/>
      <w:r w:rsidRPr="00015BF6">
        <w:rPr>
          <w:rFonts w:eastAsia="Calibri"/>
          <w:i/>
          <w:lang w:val="en-AU"/>
        </w:rPr>
        <w:lastRenderedPageBreak/>
        <w:t>Podarcis</w:t>
      </w:r>
      <w:proofErr w:type="spellEnd"/>
      <w:r w:rsidRPr="00015BF6">
        <w:rPr>
          <w:rFonts w:eastAsia="Calibri"/>
          <w:i/>
          <w:lang w:val="en-AU"/>
        </w:rPr>
        <w:t xml:space="preserve"> </w:t>
      </w:r>
      <w:proofErr w:type="spellStart"/>
      <w:r w:rsidRPr="00015BF6">
        <w:rPr>
          <w:rFonts w:eastAsia="Calibri"/>
          <w:i/>
          <w:lang w:val="en-AU"/>
        </w:rPr>
        <w:t>lilfordi</w:t>
      </w:r>
      <w:proofErr w:type="spellEnd"/>
      <w:r w:rsidRPr="00015BF6">
        <w:rPr>
          <w:rFonts w:eastAsia="Calibri"/>
          <w:i/>
          <w:lang w:val="en-AU"/>
        </w:rPr>
        <w:t xml:space="preserve">. </w:t>
      </w:r>
      <w:r w:rsidRPr="00015BF6">
        <w:rPr>
          <w:rFonts w:eastAsia="Calibri"/>
          <w:lang w:val="en-AU"/>
        </w:rPr>
        <w:t xml:space="preserve">Lizards were presented </w:t>
      </w:r>
      <w:r w:rsidR="00096064">
        <w:rPr>
          <w:rFonts w:eastAsia="Calibri"/>
          <w:lang w:val="en-AU"/>
        </w:rPr>
        <w:t xml:space="preserve">with a </w:t>
      </w:r>
      <w:r w:rsidRPr="00015BF6">
        <w:rPr>
          <w:rFonts w:eastAsia="Calibri"/>
          <w:lang w:val="en-AU"/>
        </w:rPr>
        <w:t xml:space="preserve">choice </w:t>
      </w:r>
      <w:r w:rsidRPr="00015BF6">
        <w:rPr>
          <w:lang w:val="en-AU"/>
        </w:rPr>
        <w:t xml:space="preserve">between food with and without conspecifics </w:t>
      </w:r>
      <w:ins w:id="480" w:author="Martin Whiting" w:date="2019-02-07T07:56:00Z">
        <w:r w:rsidR="00730F88">
          <w:rPr>
            <w:lang w:val="en-AU"/>
          </w:rPr>
          <w:t>presen</w:t>
        </w:r>
      </w:ins>
      <w:ins w:id="481" w:author="Martin Whiting" w:date="2019-02-07T07:57:00Z">
        <w:r w:rsidR="00730F88">
          <w:rPr>
            <w:lang w:val="en-AU"/>
          </w:rPr>
          <w:t xml:space="preserve">t </w:t>
        </w:r>
      </w:ins>
      <w:r w:rsidR="00096064">
        <w:rPr>
          <w:lang w:val="en-AU"/>
        </w:rPr>
        <w:t>(</w:t>
      </w:r>
      <w:r w:rsidRPr="00015BF6">
        <w:rPr>
          <w:lang w:val="en-AU"/>
        </w:rPr>
        <w:t>including static copper models</w:t>
      </w:r>
      <w:r w:rsidR="00096064">
        <w:rPr>
          <w:lang w:val="en-AU"/>
        </w:rPr>
        <w:t>)</w:t>
      </w:r>
      <w:r w:rsidRPr="00015BF6">
        <w:rPr>
          <w:lang w:val="en-AU"/>
        </w:rPr>
        <w:t xml:space="preserve">. </w:t>
      </w:r>
      <w:commentRangeStart w:id="482"/>
      <w:r w:rsidR="00096064">
        <w:rPr>
          <w:rFonts w:eastAsia="Calibri"/>
          <w:lang w:val="en-AU"/>
        </w:rPr>
        <w:t>Animals</w:t>
      </w:r>
      <w:r w:rsidRPr="00015BF6">
        <w:rPr>
          <w:rFonts w:eastAsia="Calibri"/>
          <w:lang w:val="en-AU"/>
        </w:rPr>
        <w:t xml:space="preserve"> </w:t>
      </w:r>
      <w:r w:rsidR="00096064" w:rsidRPr="00015BF6">
        <w:rPr>
          <w:rFonts w:eastAsia="Calibri"/>
          <w:lang w:val="en-AU"/>
        </w:rPr>
        <w:t>prefer</w:t>
      </w:r>
      <w:r w:rsidR="00096064">
        <w:rPr>
          <w:rFonts w:eastAsia="Calibri"/>
          <w:lang w:val="en-AU"/>
        </w:rPr>
        <w:t>red</w:t>
      </w:r>
      <w:r w:rsidRPr="00015BF6">
        <w:rPr>
          <w:rFonts w:eastAsia="Calibri"/>
          <w:lang w:val="en-AU"/>
        </w:rPr>
        <w:t xml:space="preserve"> locations with conspecifics present showing social enhancement </w:t>
      </w:r>
      <w:r w:rsidR="00096064">
        <w:rPr>
          <w:rFonts w:eastAsia="Calibri"/>
          <w:lang w:val="en-AU"/>
        </w:rPr>
        <w:t xml:space="preserve">when </w:t>
      </w:r>
      <w:r w:rsidRPr="00015BF6">
        <w:rPr>
          <w:rFonts w:eastAsia="Calibri"/>
          <w:lang w:val="en-AU"/>
        </w:rPr>
        <w:t>feeding</w:t>
      </w:r>
      <w:r w:rsidR="00096064">
        <w:rPr>
          <w:rFonts w:eastAsia="Calibri"/>
          <w:lang w:val="en-AU"/>
        </w:rPr>
        <w:t>;</w:t>
      </w:r>
      <w:r w:rsidRPr="00015BF6">
        <w:rPr>
          <w:rFonts w:eastAsia="Calibri"/>
          <w:lang w:val="en-AU"/>
        </w:rPr>
        <w:t xml:space="preserve"> social attraction was also observed w</w:t>
      </w:r>
      <w:r w:rsidR="00096064">
        <w:rPr>
          <w:rFonts w:eastAsia="Calibri"/>
          <w:lang w:val="en-AU"/>
        </w:rPr>
        <w:t>ith</w:t>
      </w:r>
      <w:r w:rsidRPr="00015BF6">
        <w:rPr>
          <w:rFonts w:eastAsia="Calibri"/>
          <w:lang w:val="en-AU"/>
        </w:rPr>
        <w:t xml:space="preserve"> no food present.</w:t>
      </w:r>
      <w:commentRangeEnd w:id="482"/>
      <w:r w:rsidR="00730F88">
        <w:rPr>
          <w:rStyle w:val="CommentReference"/>
        </w:rPr>
        <w:commentReference w:id="482"/>
      </w:r>
      <w:r w:rsidRPr="00015BF6">
        <w:rPr>
          <w:rFonts w:eastAsia="Calibri"/>
          <w:lang w:val="en-AU"/>
        </w:rPr>
        <w:t xml:space="preserve"> </w:t>
      </w:r>
      <w:proofErr w:type="spellStart"/>
      <w:r w:rsidRPr="00015BF6">
        <w:rPr>
          <w:rFonts w:eastAsia="Calibri"/>
          <w:i/>
          <w:lang w:val="en-AU"/>
        </w:rPr>
        <w:t>Podarcis</w:t>
      </w:r>
      <w:proofErr w:type="spellEnd"/>
      <w:r w:rsidRPr="00015BF6">
        <w:rPr>
          <w:rFonts w:eastAsia="Calibri"/>
          <w:i/>
          <w:lang w:val="en-AU"/>
        </w:rPr>
        <w:t xml:space="preserve"> </w:t>
      </w:r>
      <w:proofErr w:type="spellStart"/>
      <w:r w:rsidRPr="00015BF6">
        <w:rPr>
          <w:rFonts w:eastAsia="Calibri"/>
          <w:i/>
          <w:lang w:val="en-AU"/>
        </w:rPr>
        <w:t>lilfordi</w:t>
      </w:r>
      <w:proofErr w:type="spellEnd"/>
      <w:r w:rsidRPr="00015BF6">
        <w:rPr>
          <w:rFonts w:eastAsia="Calibri"/>
          <w:i/>
          <w:lang w:val="en-AU"/>
        </w:rPr>
        <w:t xml:space="preserve"> </w:t>
      </w:r>
      <w:r w:rsidRPr="00015BF6">
        <w:rPr>
          <w:rFonts w:eastAsia="Calibri"/>
          <w:lang w:val="en-AU"/>
        </w:rPr>
        <w:t>occur in high densities, are generalist foragers and conspecifics</w:t>
      </w:r>
      <w:r w:rsidR="003B7072" w:rsidRPr="00015BF6">
        <w:rPr>
          <w:rFonts w:eastAsia="Calibri"/>
          <w:lang w:val="en-AU"/>
        </w:rPr>
        <w:t xml:space="preserve"> can</w:t>
      </w:r>
      <w:r w:rsidRPr="00015BF6">
        <w:rPr>
          <w:rFonts w:eastAsia="Calibri"/>
          <w:lang w:val="en-AU"/>
        </w:rPr>
        <w:t xml:space="preserve"> </w:t>
      </w:r>
      <w:r w:rsidR="00096064">
        <w:rPr>
          <w:rFonts w:eastAsia="Calibri"/>
          <w:lang w:val="en-AU"/>
        </w:rPr>
        <w:t>be</w:t>
      </w:r>
      <w:r w:rsidRPr="00015BF6">
        <w:rPr>
          <w:rFonts w:eastAsia="Calibri"/>
          <w:lang w:val="en-AU"/>
        </w:rPr>
        <w:t xml:space="preserve"> a reliable source of information regarding foraging opportunit</w:t>
      </w:r>
      <w:r w:rsidR="00CA1D94" w:rsidRPr="00015BF6">
        <w:rPr>
          <w:rFonts w:eastAsia="Calibri"/>
          <w:lang w:val="en-AU"/>
        </w:rPr>
        <w:t>ies</w:t>
      </w:r>
      <w:r w:rsidRPr="00015BF6">
        <w:rPr>
          <w:rFonts w:eastAsia="Calibri"/>
          <w:lang w:val="en-AU"/>
        </w:rPr>
        <w:t xml:space="preserve"> (Perez-</w:t>
      </w:r>
      <w:proofErr w:type="spellStart"/>
      <w:r w:rsidRPr="00015BF6">
        <w:rPr>
          <w:rFonts w:eastAsia="Calibri"/>
          <w:lang w:val="en-AU"/>
        </w:rPr>
        <w:t>Cembranos</w:t>
      </w:r>
      <w:proofErr w:type="spellEnd"/>
      <w:r w:rsidRPr="00015BF6">
        <w:rPr>
          <w:rFonts w:eastAsia="Calibri"/>
          <w:lang w:val="en-AU"/>
        </w:rPr>
        <w:t xml:space="preserve"> &amp; Perez-</w:t>
      </w:r>
      <w:proofErr w:type="spellStart"/>
      <w:r w:rsidRPr="00015BF6">
        <w:rPr>
          <w:rFonts w:eastAsia="Calibri"/>
          <w:lang w:val="en-AU"/>
        </w:rPr>
        <w:t>Mellado</w:t>
      </w:r>
      <w:proofErr w:type="spellEnd"/>
      <w:r w:rsidRPr="00015BF6">
        <w:rPr>
          <w:rFonts w:eastAsia="Calibri"/>
          <w:lang w:val="en-AU"/>
        </w:rPr>
        <w:t>, 2015).</w:t>
      </w:r>
      <w:ins w:id="483" w:author="Martin Whiting" w:date="2019-02-07T07:57:00Z">
        <w:r w:rsidR="00730F88">
          <w:rPr>
            <w:rFonts w:eastAsia="Calibri"/>
            <w:lang w:val="en-AU"/>
          </w:rPr>
          <w:t xml:space="preserve"> Again, this is a bit abrupt. Can you add a few more sentences to give mo</w:t>
        </w:r>
      </w:ins>
      <w:ins w:id="484" w:author="Martin Whiting" w:date="2019-02-07T07:58:00Z">
        <w:r w:rsidR="00730F88">
          <w:rPr>
            <w:rFonts w:eastAsia="Calibri"/>
            <w:lang w:val="en-AU"/>
          </w:rPr>
          <w:t>re interpretation of the significance of this finding?</w:t>
        </w:r>
      </w:ins>
    </w:p>
    <w:p w14:paraId="27BD9875" w14:textId="5B5369E9" w:rsidR="007F1DC7" w:rsidRPr="004A1BD9" w:rsidRDefault="007F1DC7" w:rsidP="004A1BD9">
      <w:pPr>
        <w:rPr>
          <w:rFonts w:cs="Arial"/>
          <w:szCs w:val="22"/>
          <w:lang w:val="en-AU"/>
        </w:rPr>
      </w:pPr>
      <w:r w:rsidRPr="00015BF6">
        <w:rPr>
          <w:lang w:val="en-AU"/>
        </w:rPr>
        <w:t xml:space="preserve">Although considered solitary animals, reptiles </w:t>
      </w:r>
      <w:r w:rsidR="00596FA3">
        <w:rPr>
          <w:lang w:val="en-AU"/>
        </w:rPr>
        <w:t>show</w:t>
      </w:r>
      <w:r w:rsidRPr="00015BF6">
        <w:rPr>
          <w:lang w:val="en-AU"/>
        </w:rPr>
        <w:t xml:space="preserve"> a </w:t>
      </w:r>
      <w:r w:rsidR="00783788">
        <w:rPr>
          <w:lang w:val="en-AU"/>
        </w:rPr>
        <w:t>range</w:t>
      </w:r>
      <w:r w:rsidRPr="00015BF6">
        <w:rPr>
          <w:lang w:val="en-AU"/>
        </w:rPr>
        <w:t xml:space="preserve"> of social </w:t>
      </w:r>
      <w:r w:rsidR="00783788">
        <w:rPr>
          <w:lang w:val="en-AU"/>
        </w:rPr>
        <w:t>groupings</w:t>
      </w:r>
      <w:r w:rsidRPr="00015BF6">
        <w:rPr>
          <w:lang w:val="en-AU"/>
        </w:rPr>
        <w:t xml:space="preserve"> </w:t>
      </w:r>
      <w:del w:id="485" w:author="Martin Whiting" w:date="2019-02-07T07:58:00Z">
        <w:r w:rsidR="00783788" w:rsidDel="00730F88">
          <w:rPr>
            <w:lang w:val="en-AU"/>
          </w:rPr>
          <w:delText>exhibiting</w:delText>
        </w:r>
        <w:r w:rsidRPr="00015BF6" w:rsidDel="00730F88">
          <w:rPr>
            <w:lang w:val="en-AU"/>
          </w:rPr>
          <w:delText xml:space="preserve"> </w:delText>
        </w:r>
      </w:del>
      <w:ins w:id="486" w:author="Martin Whiting" w:date="2019-02-07T07:58:00Z">
        <w:r w:rsidR="00730F88">
          <w:rPr>
            <w:lang w:val="en-AU"/>
          </w:rPr>
          <w:t>from</w:t>
        </w:r>
        <w:r w:rsidR="00730F88" w:rsidRPr="00015BF6">
          <w:rPr>
            <w:lang w:val="en-AU"/>
          </w:rPr>
          <w:t xml:space="preserve"> </w:t>
        </w:r>
      </w:ins>
      <w:r w:rsidRPr="00015BF6">
        <w:rPr>
          <w:lang w:val="en-AU"/>
        </w:rPr>
        <w:t xml:space="preserve">simple social tolerance to </w:t>
      </w:r>
      <w:r w:rsidR="00783788">
        <w:rPr>
          <w:lang w:val="en-AU"/>
        </w:rPr>
        <w:t xml:space="preserve">family </w:t>
      </w:r>
      <w:r w:rsidRPr="00015BF6">
        <w:rPr>
          <w:lang w:val="en-AU"/>
        </w:rPr>
        <w:t xml:space="preserve">group living (Whiting &amp; While, 2018). </w:t>
      </w:r>
      <w:commentRangeStart w:id="487"/>
      <w:r w:rsidR="00523F63" w:rsidRPr="00015BF6">
        <w:rPr>
          <w:lang w:val="en-AU"/>
        </w:rPr>
        <w:t xml:space="preserve">Studies </w:t>
      </w:r>
      <w:r w:rsidR="003C7F0A">
        <w:rPr>
          <w:lang w:val="en-AU"/>
        </w:rPr>
        <w:t xml:space="preserve">revealed </w:t>
      </w:r>
      <w:commentRangeEnd w:id="487"/>
      <w:r w:rsidR="00730F88">
        <w:rPr>
          <w:rStyle w:val="CommentReference"/>
        </w:rPr>
        <w:commentReference w:id="487"/>
      </w:r>
      <w:ins w:id="488" w:author="Martin Whiting" w:date="2019-02-07T07:59:00Z">
        <w:r w:rsidR="00730F88">
          <w:rPr>
            <w:lang w:val="en-AU"/>
          </w:rPr>
          <w:t>S</w:t>
        </w:r>
      </w:ins>
      <w:del w:id="489" w:author="Martin Whiting" w:date="2019-02-07T07:59:00Z">
        <w:r w:rsidR="003C7F0A" w:rsidDel="00730F88">
          <w:rPr>
            <w:lang w:val="en-AU"/>
          </w:rPr>
          <w:delText>s</w:delText>
        </w:r>
      </w:del>
      <w:r w:rsidR="003C7F0A">
        <w:rPr>
          <w:lang w:val="en-AU"/>
        </w:rPr>
        <w:t>ocial learning ability</w:t>
      </w:r>
      <w:r w:rsidR="00523F63" w:rsidRPr="00015BF6">
        <w:rPr>
          <w:lang w:val="en-AU"/>
        </w:rPr>
        <w:t xml:space="preserve"> </w:t>
      </w:r>
      <w:ins w:id="490" w:author="Martin Whiting" w:date="2019-02-07T07:59:00Z">
        <w:r w:rsidR="00730F88">
          <w:rPr>
            <w:lang w:val="en-AU"/>
          </w:rPr>
          <w:t xml:space="preserve">occurs in </w:t>
        </w:r>
      </w:ins>
      <w:r w:rsidR="00523F63" w:rsidRPr="00015BF6">
        <w:rPr>
          <w:lang w:val="en-AU"/>
        </w:rPr>
        <w:t xml:space="preserve">both </w:t>
      </w:r>
      <w:del w:id="491" w:author="Martin Whiting" w:date="2019-02-07T07:59:00Z">
        <w:r w:rsidR="003C7F0A" w:rsidDel="00730F88">
          <w:rPr>
            <w:lang w:val="en-AU"/>
          </w:rPr>
          <w:delText>in</w:delText>
        </w:r>
        <w:r w:rsidR="00523F63" w:rsidRPr="00015BF6" w:rsidDel="00730F88">
          <w:rPr>
            <w:lang w:val="en-AU"/>
          </w:rPr>
          <w:delText xml:space="preserve"> </w:delText>
        </w:r>
      </w:del>
      <w:r w:rsidR="00523F63" w:rsidRPr="00015BF6">
        <w:rPr>
          <w:lang w:val="en-AU"/>
        </w:rPr>
        <w:t xml:space="preserve">solitary </w:t>
      </w:r>
      <w:del w:id="492" w:author="Martin Whiting" w:date="2019-02-07T07:59:00Z">
        <w:r w:rsidR="00523F63" w:rsidRPr="00015BF6" w:rsidDel="00730F88">
          <w:rPr>
            <w:lang w:val="en-AU"/>
          </w:rPr>
          <w:delText xml:space="preserve">species </w:delText>
        </w:r>
      </w:del>
      <w:r w:rsidR="003F5DB4" w:rsidRPr="00015BF6">
        <w:rPr>
          <w:lang w:val="en-AU"/>
        </w:rPr>
        <w:t>(</w:t>
      </w:r>
      <w:r w:rsidR="003C7F0A">
        <w:rPr>
          <w:lang w:val="en-AU"/>
        </w:rPr>
        <w:t xml:space="preserve">e.g. </w:t>
      </w:r>
      <w:proofErr w:type="spellStart"/>
      <w:r w:rsidR="003F5DB4" w:rsidRPr="00015BF6">
        <w:rPr>
          <w:rFonts w:eastAsia="Calibri"/>
          <w:lang w:val="en-AU"/>
        </w:rPr>
        <w:t>Kis</w:t>
      </w:r>
      <w:proofErr w:type="spellEnd"/>
      <w:r w:rsidR="003F5DB4" w:rsidRPr="00015BF6">
        <w:rPr>
          <w:rFonts w:eastAsia="Calibri"/>
          <w:lang w:val="en-AU"/>
        </w:rPr>
        <w:t xml:space="preserve"> et al., 2015</w:t>
      </w:r>
      <w:r w:rsidR="003C7F0A">
        <w:rPr>
          <w:lang w:val="en-AU"/>
        </w:rPr>
        <w:t xml:space="preserve">; </w:t>
      </w:r>
      <w:r w:rsidR="003F5DB4" w:rsidRPr="00015BF6">
        <w:rPr>
          <w:rFonts w:eastAsiaTheme="minorHAnsi"/>
          <w:lang w:val="en-AU"/>
        </w:rPr>
        <w:t>Wilkinson et al., 2010; Wilkinson &amp; Huber, 2012</w:t>
      </w:r>
      <w:r w:rsidR="003F5DB4" w:rsidRPr="00015BF6">
        <w:rPr>
          <w:lang w:val="en-AU"/>
        </w:rPr>
        <w:t>)</w:t>
      </w:r>
      <w:r w:rsidR="00523F63" w:rsidRPr="00015BF6">
        <w:rPr>
          <w:lang w:val="en-AU"/>
        </w:rPr>
        <w:t xml:space="preserve"> </w:t>
      </w:r>
      <w:r w:rsidR="003C7F0A">
        <w:rPr>
          <w:lang w:val="en-AU"/>
        </w:rPr>
        <w:t>and social</w:t>
      </w:r>
      <w:ins w:id="493" w:author="Martin Whiting" w:date="2019-02-07T07:59:00Z">
        <w:r w:rsidR="00730F88">
          <w:rPr>
            <w:lang w:val="en-AU"/>
          </w:rPr>
          <w:t>,</w:t>
        </w:r>
      </w:ins>
      <w:r w:rsidR="003C7F0A">
        <w:rPr>
          <w:lang w:val="en-AU"/>
        </w:rPr>
        <w:t xml:space="preserve"> species</w:t>
      </w:r>
      <w:ins w:id="494" w:author="Martin Whiting" w:date="2019-02-07T07:59:00Z">
        <w:r w:rsidR="00730F88">
          <w:rPr>
            <w:lang w:val="en-AU"/>
          </w:rPr>
          <w:t>,</w:t>
        </w:r>
      </w:ins>
      <w:r w:rsidR="003C7F0A">
        <w:rPr>
          <w:lang w:val="en-AU"/>
        </w:rPr>
        <w:t xml:space="preserve"> such as in</w:t>
      </w:r>
      <w:r w:rsidR="00523F63" w:rsidRPr="00015BF6">
        <w:rPr>
          <w:lang w:val="en-AU"/>
        </w:rPr>
        <w:t xml:space="preserve"> the White’s skink</w:t>
      </w:r>
      <w:r w:rsidR="003C7F0A">
        <w:rPr>
          <w:lang w:val="en-AU"/>
        </w:rPr>
        <w:t xml:space="preserve"> in which</w:t>
      </w:r>
      <w:r w:rsidR="00523F63" w:rsidRPr="00015BF6">
        <w:rPr>
          <w:lang w:val="en-AU"/>
        </w:rPr>
        <w:t xml:space="preserve"> familiarity affected learning </w:t>
      </w:r>
      <w:r w:rsidR="003C7F0A">
        <w:rPr>
          <w:lang w:val="en-AU"/>
        </w:rPr>
        <w:t>in</w:t>
      </w:r>
      <w:r w:rsidR="00523F63" w:rsidRPr="00015BF6">
        <w:rPr>
          <w:lang w:val="en-AU"/>
        </w:rPr>
        <w:t xml:space="preserve"> a reversal</w:t>
      </w:r>
      <w:r w:rsidR="003C7F0A">
        <w:rPr>
          <w:lang w:val="en-AU"/>
        </w:rPr>
        <w:t xml:space="preserve"> task</w:t>
      </w:r>
      <w:r w:rsidR="00523F63" w:rsidRPr="00015BF6">
        <w:rPr>
          <w:lang w:val="en-AU"/>
        </w:rPr>
        <w:t xml:space="preserve"> </w:t>
      </w:r>
      <w:r w:rsidR="00483C8A" w:rsidRPr="00015BF6">
        <w:rPr>
          <w:lang w:val="en-AU"/>
        </w:rPr>
        <w:t>(</w:t>
      </w:r>
      <w:r w:rsidR="00483C8A" w:rsidRPr="00015BF6">
        <w:rPr>
          <w:rFonts w:cs="Arial"/>
          <w:szCs w:val="22"/>
          <w:lang w:val="en-AU"/>
        </w:rPr>
        <w:t>Munch et al., 2018</w:t>
      </w:r>
      <w:r w:rsidR="004D218D">
        <w:rPr>
          <w:rFonts w:cs="Arial"/>
          <w:szCs w:val="22"/>
          <w:lang w:val="en-AU"/>
        </w:rPr>
        <w:t>b</w:t>
      </w:r>
      <w:r w:rsidR="00483C8A" w:rsidRPr="00015BF6">
        <w:rPr>
          <w:lang w:val="en-AU"/>
        </w:rPr>
        <w:t>)</w:t>
      </w:r>
      <w:r w:rsidR="00523F63" w:rsidRPr="00015BF6">
        <w:rPr>
          <w:lang w:val="en-AU"/>
        </w:rPr>
        <w:t xml:space="preserve">. </w:t>
      </w:r>
      <w:r w:rsidR="003C7F0A">
        <w:rPr>
          <w:lang w:val="en-AU"/>
        </w:rPr>
        <w:t>F</w:t>
      </w:r>
      <w:r w:rsidR="00523F63" w:rsidRPr="00015BF6">
        <w:rPr>
          <w:lang w:val="en-AU"/>
        </w:rPr>
        <w:t>uture studies could reveal important new insights</w:t>
      </w:r>
      <w:r w:rsidR="004A1BD9">
        <w:rPr>
          <w:lang w:val="en-AU"/>
        </w:rPr>
        <w:t xml:space="preserve"> </w:t>
      </w:r>
      <w:r w:rsidR="00C91CCB">
        <w:rPr>
          <w:lang w:val="en-AU"/>
        </w:rPr>
        <w:t>into the difference in social information use between species with varying degree of sociality.</w:t>
      </w:r>
      <w:ins w:id="495" w:author="Martin Whiting" w:date="2019-02-07T08:00:00Z">
        <w:r w:rsidR="00730F88">
          <w:rPr>
            <w:lang w:val="en-AU"/>
          </w:rPr>
          <w:t xml:space="preserve"> I would like to see more about the costs and benefits of social learning in lizards. And more about how social structure </w:t>
        </w:r>
      </w:ins>
      <w:ins w:id="496" w:author="Martin Whiting" w:date="2019-02-07T08:01:00Z">
        <w:r w:rsidR="00730F88">
          <w:rPr>
            <w:lang w:val="en-AU"/>
          </w:rPr>
          <w:t>might influence social learning.</w:t>
        </w:r>
      </w:ins>
    </w:p>
    <w:p w14:paraId="565D34C9" w14:textId="50BEDC8F" w:rsidR="0094295E" w:rsidRPr="00015BF6" w:rsidRDefault="0094295E" w:rsidP="000E197E">
      <w:pPr>
        <w:ind w:firstLine="0"/>
        <w:rPr>
          <w:lang w:val="en-AU"/>
        </w:rPr>
      </w:pPr>
    </w:p>
    <w:p w14:paraId="4520361C" w14:textId="7CF9F0A7" w:rsidR="0094295E" w:rsidRPr="00015BF6" w:rsidRDefault="0094295E" w:rsidP="00B54BA9">
      <w:pPr>
        <w:pStyle w:val="Heading3"/>
        <w:rPr>
          <w:lang w:val="en-AU"/>
        </w:rPr>
      </w:pPr>
      <w:bookmarkStart w:id="497" w:name="_Toc533668568"/>
      <w:r w:rsidRPr="00B54BA9">
        <w:t>Memory</w:t>
      </w:r>
      <w:bookmarkEnd w:id="497"/>
    </w:p>
    <w:p w14:paraId="5820A5BD" w14:textId="43996C93"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 xml:space="preserve">can be important for survival especially if information stays relevant for extended </w:t>
      </w:r>
      <w:del w:id="498" w:author="Martin Whiting" w:date="2019-02-07T08:01:00Z">
        <w:r w:rsidR="0064314E" w:rsidRPr="00015BF6" w:rsidDel="00730F88">
          <w:rPr>
            <w:lang w:val="en-AU"/>
          </w:rPr>
          <w:delText xml:space="preserve">amounts </w:delText>
        </w:r>
      </w:del>
      <w:ins w:id="499" w:author="Martin Whiting" w:date="2019-02-07T08:01:00Z">
        <w:r w:rsidR="00730F88">
          <w:rPr>
            <w:lang w:val="en-AU"/>
          </w:rPr>
          <w:t>periods</w:t>
        </w:r>
        <w:r w:rsidR="00730F88" w:rsidRPr="00015BF6">
          <w:rPr>
            <w:lang w:val="en-AU"/>
          </w:rPr>
          <w:t xml:space="preserve"> </w:t>
        </w:r>
      </w:ins>
      <w:r w:rsidR="0064314E" w:rsidRPr="00015BF6">
        <w:rPr>
          <w:lang w:val="en-AU"/>
        </w:rPr>
        <w:t xml:space="preserve">of time and a good memory is energetically cheaper compared to relearning (Shettleworth, 2009). </w:t>
      </w:r>
      <w:commentRangeStart w:id="500"/>
      <w:r w:rsidR="0042208B" w:rsidRPr="00015BF6">
        <w:rPr>
          <w:lang w:val="en-AU"/>
        </w:rPr>
        <w:t>Turtles</w:t>
      </w:r>
      <w:r w:rsidR="00E955BE" w:rsidRPr="00015BF6">
        <w:rPr>
          <w:lang w:val="en-AU"/>
        </w:rPr>
        <w:t xml:space="preserve"> are generally long</w:t>
      </w:r>
      <w:ins w:id="501" w:author="Martin Whiting" w:date="2019-02-07T08:01:00Z">
        <w:r w:rsidR="00730F88">
          <w:rPr>
            <w:lang w:val="en-AU"/>
          </w:rPr>
          <w:t>-</w:t>
        </w:r>
      </w:ins>
      <w:del w:id="502" w:author="Martin Whiting" w:date="2019-02-07T08:01:00Z">
        <w:r w:rsidR="00E955BE" w:rsidRPr="00015BF6" w:rsidDel="00730F88">
          <w:rPr>
            <w:lang w:val="en-AU"/>
          </w:rPr>
          <w:delText xml:space="preserve"> </w:delText>
        </w:r>
      </w:del>
      <w:r w:rsidR="00E955BE" w:rsidRPr="00015BF6">
        <w:rPr>
          <w:lang w:val="en-AU"/>
        </w:rPr>
        <w:t xml:space="preserve">lived and </w:t>
      </w:r>
      <w:del w:id="503" w:author="Martin Whiting" w:date="2019-02-07T08:01:00Z">
        <w:r w:rsidR="00E955BE" w:rsidRPr="00015BF6" w:rsidDel="00730F88">
          <w:rPr>
            <w:lang w:val="en-AU"/>
          </w:rPr>
          <w:delText>proved to be</w:delText>
        </w:r>
      </w:del>
      <w:ins w:id="504" w:author="Martin Whiting" w:date="2019-02-07T08:01:00Z">
        <w:r w:rsidR="00730F88">
          <w:rPr>
            <w:lang w:val="en-AU"/>
          </w:rPr>
          <w:t>are</w:t>
        </w:r>
      </w:ins>
      <w:r w:rsidR="00E955BE" w:rsidRPr="00015BF6">
        <w:rPr>
          <w:lang w:val="en-AU"/>
        </w:rPr>
        <w:t xml:space="preserve"> good models </w:t>
      </w:r>
      <w:del w:id="505" w:author="Martin Whiting" w:date="2019-02-07T08:01:00Z">
        <w:r w:rsidR="00E955BE" w:rsidRPr="00015BF6" w:rsidDel="00730F88">
          <w:rPr>
            <w:lang w:val="en-AU"/>
          </w:rPr>
          <w:delText xml:space="preserve">to </w:delText>
        </w:r>
      </w:del>
      <w:ins w:id="506" w:author="Martin Whiting" w:date="2019-02-07T08:01:00Z">
        <w:r w:rsidR="00730F88">
          <w:rPr>
            <w:lang w:val="en-AU"/>
          </w:rPr>
          <w:t>for</w:t>
        </w:r>
        <w:r w:rsidR="00730F88" w:rsidRPr="00015BF6">
          <w:rPr>
            <w:lang w:val="en-AU"/>
          </w:rPr>
          <w:t xml:space="preserve"> </w:t>
        </w:r>
      </w:ins>
      <w:r w:rsidR="00E955BE" w:rsidRPr="00015BF6">
        <w:rPr>
          <w:lang w:val="en-AU"/>
        </w:rPr>
        <w:t>study</w:t>
      </w:r>
      <w:ins w:id="507" w:author="Martin Whiting" w:date="2019-02-07T08:01:00Z">
        <w:r w:rsidR="00730F88">
          <w:rPr>
            <w:lang w:val="en-AU"/>
          </w:rPr>
          <w:t>ing</w:t>
        </w:r>
      </w:ins>
      <w:r w:rsidR="00E955BE" w:rsidRPr="00015BF6">
        <w:rPr>
          <w:lang w:val="en-AU"/>
        </w:rPr>
        <w:t xml:space="preserve"> long-term memory.</w:t>
      </w:r>
      <w:r w:rsidR="0042208B" w:rsidRPr="00015BF6">
        <w:rPr>
          <w:lang w:val="en-AU"/>
        </w:rPr>
        <w:t xml:space="preserve"> </w:t>
      </w:r>
      <w:del w:id="508" w:author="Martin Whiting" w:date="2019-02-07T08:02:00Z">
        <w:r w:rsidR="00E955BE" w:rsidRPr="00015BF6" w:rsidDel="00730F88">
          <w:rPr>
            <w:lang w:val="en-AU"/>
          </w:rPr>
          <w:delText>T</w:delText>
        </w:r>
        <w:r w:rsidR="0042208B" w:rsidRPr="00015BF6" w:rsidDel="00730F88">
          <w:rPr>
            <w:lang w:val="en-AU"/>
          </w:rPr>
          <w:delText xml:space="preserve">he </w:delText>
        </w:r>
      </w:del>
      <w:r w:rsidR="0042208B" w:rsidRPr="00015BF6">
        <w:rPr>
          <w:rFonts w:eastAsia="Calibri"/>
          <w:lang w:val="en-AU"/>
        </w:rPr>
        <w:t xml:space="preserve">Florida red-bellied </w:t>
      </w:r>
      <w:proofErr w:type="spellStart"/>
      <w:r w:rsidR="0042208B" w:rsidRPr="00015BF6">
        <w:rPr>
          <w:rFonts w:eastAsia="Calibri"/>
          <w:lang w:val="en-AU"/>
        </w:rPr>
        <w:t>cooter</w:t>
      </w:r>
      <w:ins w:id="509" w:author="Martin Whiting" w:date="2019-02-07T08:02:00Z">
        <w:r w:rsidR="00730F88">
          <w:rPr>
            <w:rFonts w:eastAsia="Calibri"/>
            <w:lang w:val="en-AU"/>
          </w:rPr>
          <w:t>s</w:t>
        </w:r>
      </w:ins>
      <w:proofErr w:type="spellEnd"/>
      <w:r w:rsidR="0042208B" w:rsidRPr="00015BF6">
        <w:rPr>
          <w:rFonts w:eastAsia="Calibri"/>
          <w:lang w:val="en-AU"/>
        </w:rPr>
        <w:t>, red</w:t>
      </w:r>
      <w:ins w:id="510" w:author="Martin Whiting" w:date="2019-02-07T08:02:00Z">
        <w:r w:rsidR="00730F88">
          <w:rPr>
            <w:rFonts w:eastAsia="Calibri"/>
            <w:lang w:val="en-AU"/>
          </w:rPr>
          <w:t>-</w:t>
        </w:r>
      </w:ins>
      <w:del w:id="511" w:author="Martin Whiting" w:date="2019-02-07T08:02:00Z">
        <w:r w:rsidR="0042208B" w:rsidRPr="00015BF6" w:rsidDel="00730F88">
          <w:rPr>
            <w:rFonts w:eastAsia="Calibri"/>
            <w:lang w:val="en-AU"/>
          </w:rPr>
          <w:delText xml:space="preserve"> </w:delText>
        </w:r>
      </w:del>
      <w:r w:rsidR="0042208B" w:rsidRPr="00015BF6">
        <w:rPr>
          <w:rFonts w:eastAsia="Calibri"/>
          <w:lang w:val="en-AU"/>
        </w:rPr>
        <w:t>footed tortoises, common box turtles</w:t>
      </w:r>
      <w:ins w:id="512" w:author="Martin Whiting" w:date="2019-02-07T08:02:00Z">
        <w:r w:rsidR="00730F88">
          <w:rPr>
            <w:rFonts w:eastAsia="Calibri"/>
            <w:lang w:val="en-AU"/>
          </w:rPr>
          <w:t>,</w:t>
        </w:r>
      </w:ins>
      <w:r w:rsidR="0042208B" w:rsidRPr="00015BF6">
        <w:rPr>
          <w:lang w:val="en-AU"/>
        </w:rPr>
        <w:t xml:space="preserve"> and pond sliders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proofErr w:type="spellStart"/>
      <w:r w:rsidR="0042208B" w:rsidRPr="00015BF6">
        <w:rPr>
          <w:lang w:val="en-AU"/>
        </w:rPr>
        <w:t>Leighty</w:t>
      </w:r>
      <w:proofErr w:type="spellEnd"/>
      <w:r w:rsidR="0042208B" w:rsidRPr="00015BF6">
        <w:rPr>
          <w:lang w:val="en-AU"/>
        </w:rPr>
        <w:t xml:space="preserve"> et al., 2013;</w:t>
      </w:r>
      <w:r w:rsidR="0042208B" w:rsidRPr="00015BF6">
        <w:rPr>
          <w:rFonts w:eastAsia="Calibri"/>
          <w:lang w:val="en-AU"/>
        </w:rPr>
        <w:t xml:space="preserve"> Soldati et al., 2017</w:t>
      </w:r>
      <w:r w:rsidR="0042208B" w:rsidRPr="00015BF6">
        <w:rPr>
          <w:lang w:val="en-AU"/>
        </w:rPr>
        <w:t>)</w:t>
      </w:r>
      <w:ins w:id="513" w:author="Martin Whiting" w:date="2019-02-07T08:02:00Z">
        <w:r w:rsidR="00730F88">
          <w:rPr>
            <w:lang w:val="en-AU"/>
          </w:rPr>
          <w:t>,</w:t>
        </w:r>
      </w:ins>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del w:id="514" w:author="Martin Whiting" w:date="2019-02-07T08:02:00Z">
        <w:r w:rsidR="0089542D" w:rsidDel="00730F88">
          <w:rPr>
            <w:lang w:val="en-AU"/>
          </w:rPr>
          <w:delText>turtles</w:delText>
        </w:r>
        <w:r w:rsidR="00132635" w:rsidDel="00730F88">
          <w:rPr>
            <w:lang w:val="en-AU"/>
          </w:rPr>
          <w:delText xml:space="preserve"> </w:delText>
        </w:r>
      </w:del>
      <w:ins w:id="515" w:author="Martin Whiting" w:date="2019-02-07T08:02:00Z">
        <w:r w:rsidR="00730F88">
          <w:rPr>
            <w:lang w:val="en-AU"/>
          </w:rPr>
          <w:t xml:space="preserve">the </w:t>
        </w:r>
      </w:ins>
      <w:r w:rsidR="00132635">
        <w:rPr>
          <w:lang w:val="en-AU"/>
        </w:rPr>
        <w:t xml:space="preserve">basal forebrain, medial </w:t>
      </w:r>
      <w:r w:rsidR="00103354">
        <w:rPr>
          <w:lang w:val="en-AU"/>
        </w:rPr>
        <w:t>or</w:t>
      </w:r>
      <w:r w:rsidR="00132635">
        <w:rPr>
          <w:lang w:val="en-AU"/>
        </w:rPr>
        <w:t xml:space="preserve"> dorsal cortex</w:t>
      </w:r>
      <w:ins w:id="516" w:author="Martin Whiting" w:date="2019-02-07T08:03:00Z">
        <w:r w:rsidR="00730F88">
          <w:rPr>
            <w:lang w:val="en-AU"/>
          </w:rPr>
          <w:t>,</w:t>
        </w:r>
      </w:ins>
      <w:r w:rsidR="00132635">
        <w:rPr>
          <w:lang w:val="en-AU"/>
        </w:rPr>
        <w:t xml:space="preserve">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w:t>
      </w:r>
      <w:commentRangeEnd w:id="500"/>
      <w:r w:rsidR="005069F1">
        <w:rPr>
          <w:rStyle w:val="CommentReference"/>
        </w:rPr>
        <w:commentReference w:id="500"/>
      </w:r>
      <w:r w:rsidR="00E955BE" w:rsidRPr="00015BF6">
        <w:rPr>
          <w:lang w:val="en-AU"/>
        </w:rPr>
        <w:t xml:space="preserve"> investigating memory are rare</w:t>
      </w:r>
      <w:r w:rsidR="0089542D">
        <w:rPr>
          <w:lang w:val="en-AU"/>
        </w:rPr>
        <w:t xml:space="preserve"> and to the best of our knowledge</w:t>
      </w:r>
      <w:ins w:id="517" w:author="Martin Whiting" w:date="2019-02-07T08:06:00Z">
        <w:r w:rsidR="005069F1">
          <w:rPr>
            <w:lang w:val="en-AU"/>
          </w:rPr>
          <w:t>,</w:t>
        </w:r>
      </w:ins>
      <w:r w:rsidR="0089542D">
        <w:rPr>
          <w:lang w:val="en-AU"/>
        </w:rPr>
        <w:t xml:space="preserve"> only one study in</w:t>
      </w:r>
      <w:r w:rsidR="00087B77" w:rsidRPr="00015BF6">
        <w:rPr>
          <w:lang w:val="en-AU"/>
        </w:rPr>
        <w:t xml:space="preserve"> </w:t>
      </w:r>
      <w:ins w:id="518" w:author="Martin Whiting" w:date="2019-02-07T08:03:00Z">
        <w:r w:rsidR="00730F88">
          <w:rPr>
            <w:lang w:val="en-AU"/>
          </w:rPr>
          <w:t>c</w:t>
        </w:r>
      </w:ins>
      <w:del w:id="519" w:author="Martin Whiting" w:date="2019-02-07T08:03:00Z">
        <w:r w:rsidR="00E955BE" w:rsidRPr="00015BF6" w:rsidDel="00730F88">
          <w:rPr>
            <w:lang w:val="en-AU"/>
          </w:rPr>
          <w:delText>C</w:delText>
        </w:r>
      </w:del>
      <w:r w:rsidR="0094295E" w:rsidRPr="00015BF6">
        <w:rPr>
          <w:lang w:val="en-AU"/>
        </w:rPr>
        <w:t>revice spiny lizards (</w:t>
      </w:r>
      <w:proofErr w:type="spellStart"/>
      <w:r w:rsidR="0094295E" w:rsidRPr="00015BF6">
        <w:rPr>
          <w:i/>
          <w:lang w:val="en-AU"/>
        </w:rPr>
        <w:t>Sceloporus</w:t>
      </w:r>
      <w:proofErr w:type="spellEnd"/>
      <w:r w:rsidR="0094295E" w:rsidRPr="00015BF6">
        <w:rPr>
          <w:i/>
          <w:lang w:val="en-AU"/>
        </w:rPr>
        <w:t xml:space="preserve"> </w:t>
      </w:r>
      <w:proofErr w:type="spellStart"/>
      <w:r w:rsidR="0094295E" w:rsidRPr="00015BF6">
        <w:rPr>
          <w:i/>
          <w:lang w:val="en-AU"/>
        </w:rPr>
        <w:t>poinsettii</w:t>
      </w:r>
      <w:proofErr w:type="spellEnd"/>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short</w:t>
      </w:r>
      <w:ins w:id="520" w:author="Martin Whiting" w:date="2019-02-07T08:03:00Z">
        <w:r w:rsidR="00730F88">
          <w:rPr>
            <w:lang w:val="en-AU"/>
          </w:rPr>
          <w:t>-</w:t>
        </w:r>
      </w:ins>
      <w:del w:id="521" w:author="Martin Whiting" w:date="2019-02-07T08:03:00Z">
        <w:r w:rsidR="0089542D" w:rsidDel="00730F88">
          <w:rPr>
            <w:lang w:val="en-AU"/>
          </w:rPr>
          <w:delText xml:space="preserve"> </w:delText>
        </w:r>
      </w:del>
      <w:r w:rsidR="0089542D">
        <w:rPr>
          <w:lang w:val="en-AU"/>
        </w:rPr>
        <w:t xml:space="preserve">term memory. Lizards remembered the </w:t>
      </w:r>
      <w:r w:rsidR="0089542D">
        <w:rPr>
          <w:lang w:val="en-AU"/>
        </w:rPr>
        <w:lastRenderedPageBreak/>
        <w:t xml:space="preserve">location of a </w:t>
      </w:r>
      <w:ins w:id="522" w:author="Martin Whiting" w:date="2019-02-07T08:06:00Z">
        <w:r w:rsidR="005069F1">
          <w:rPr>
            <w:lang w:val="en-AU"/>
          </w:rPr>
          <w:t xml:space="preserve">food </w:t>
        </w:r>
      </w:ins>
      <w:r w:rsidR="0089542D">
        <w:rPr>
          <w:lang w:val="en-AU"/>
        </w:rPr>
        <w:t xml:space="preserve">patch </w:t>
      </w:r>
      <w:del w:id="523" w:author="Martin Whiting" w:date="2019-02-07T08:07:00Z">
        <w:r w:rsidR="0089542D" w:rsidDel="005069F1">
          <w:rPr>
            <w:lang w:val="en-AU"/>
          </w:rPr>
          <w:delText xml:space="preserve">previously providing food within an arena </w:delText>
        </w:r>
      </w:del>
      <w:r w:rsidR="0089542D">
        <w:rPr>
          <w:lang w:val="en-AU"/>
        </w:rPr>
        <w:t>24</w:t>
      </w:r>
      <w:ins w:id="524" w:author="Martin Whiting" w:date="2019-02-07T08:07:00Z">
        <w:r w:rsidR="005069F1">
          <w:rPr>
            <w:lang w:val="en-AU"/>
          </w:rPr>
          <w:t xml:space="preserve"> </w:t>
        </w:r>
      </w:ins>
      <w:r w:rsidR="0089542D">
        <w:rPr>
          <w:lang w:val="en-AU"/>
        </w:rPr>
        <w:t xml:space="preserve">h later </w:t>
      </w:r>
      <w:r w:rsidR="00087B77" w:rsidRPr="00015BF6">
        <w:rPr>
          <w:lang w:val="en-AU"/>
        </w:rPr>
        <w:t>(</w:t>
      </w:r>
      <w:proofErr w:type="spellStart"/>
      <w:r w:rsidR="00087B77" w:rsidRPr="00015BF6">
        <w:rPr>
          <w:lang w:val="en-AU"/>
        </w:rPr>
        <w:t>Punzo</w:t>
      </w:r>
      <w:proofErr w:type="spellEnd"/>
      <w:r w:rsidR="00087B77" w:rsidRPr="00015BF6">
        <w:rPr>
          <w:lang w:val="en-AU"/>
        </w:rPr>
        <w:t>,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r w:rsidR="00CD33BA">
        <w:rPr>
          <w:lang w:val="en-AU"/>
        </w:rPr>
        <w:t>Shettleworth, 2009</w:t>
      </w:r>
      <w:r w:rsidR="00256712" w:rsidRPr="00015BF6">
        <w:rPr>
          <w:lang w:val="en-AU"/>
        </w:rPr>
        <w:t xml:space="preserve">). Memory, however, </w:t>
      </w:r>
      <w:del w:id="525" w:author="Martin Whiting" w:date="2019-02-07T08:07:00Z">
        <w:r w:rsidR="00256712" w:rsidRPr="00015BF6" w:rsidDel="00300341">
          <w:rPr>
            <w:lang w:val="en-AU"/>
          </w:rPr>
          <w:delText xml:space="preserve">has </w:delText>
        </w:r>
      </w:del>
      <w:ins w:id="526" w:author="Martin Whiting" w:date="2019-02-07T08:07:00Z">
        <w:r w:rsidR="00300341">
          <w:rPr>
            <w:lang w:val="en-AU"/>
          </w:rPr>
          <w:t>is</w:t>
        </w:r>
        <w:r w:rsidR="00300341" w:rsidRPr="00015BF6">
          <w:rPr>
            <w:lang w:val="en-AU"/>
          </w:rPr>
          <w:t xml:space="preserve"> </w:t>
        </w:r>
      </w:ins>
      <w:del w:id="527" w:author="Martin Whiting" w:date="2019-02-07T08:07:00Z">
        <w:r w:rsidR="00256712" w:rsidRPr="00015BF6" w:rsidDel="00300341">
          <w:rPr>
            <w:lang w:val="en-AU"/>
          </w:rPr>
          <w:delText xml:space="preserve">been </w:delText>
        </w:r>
      </w:del>
      <w:r w:rsidR="00256712" w:rsidRPr="00015BF6">
        <w:rPr>
          <w:lang w:val="en-AU"/>
        </w:rPr>
        <w:t>little studie</w:t>
      </w:r>
      <w:ins w:id="528" w:author="Martin Whiting" w:date="2019-02-07T08:07:00Z">
        <w:r w:rsidR="00300341">
          <w:rPr>
            <w:lang w:val="en-AU"/>
          </w:rPr>
          <w:t>d</w:t>
        </w:r>
      </w:ins>
      <w:del w:id="529" w:author="Martin Whiting" w:date="2019-02-07T08:07:00Z">
        <w:r w:rsidR="00256712" w:rsidRPr="00015BF6" w:rsidDel="00300341">
          <w:rPr>
            <w:lang w:val="en-AU"/>
          </w:rPr>
          <w:delText>s</w:delText>
        </w:r>
      </w:del>
      <w:r w:rsidR="00256712" w:rsidRPr="00015BF6">
        <w:rPr>
          <w:lang w:val="en-AU"/>
        </w:rPr>
        <w:t xml:space="preserve"> in reptiles</w:t>
      </w:r>
      <w:ins w:id="530" w:author="Martin Whiting" w:date="2019-02-07T08:07:00Z">
        <w:r w:rsidR="00300341">
          <w:rPr>
            <w:lang w:val="en-AU"/>
          </w:rPr>
          <w:t>,</w:t>
        </w:r>
      </w:ins>
      <w:r w:rsidR="00256712" w:rsidRPr="00015BF6">
        <w:rPr>
          <w:lang w:val="en-AU"/>
        </w:rPr>
        <w:t xml:space="preserve"> although </w:t>
      </w:r>
      <w:del w:id="531" w:author="Martin Whiting" w:date="2019-02-07T08:07:00Z">
        <w:r w:rsidR="00256712" w:rsidRPr="00015BF6" w:rsidDel="00300341">
          <w:rPr>
            <w:lang w:val="en-AU"/>
          </w:rPr>
          <w:delText xml:space="preserve">many species </w:delText>
        </w:r>
      </w:del>
      <w:r w:rsidR="0089542D">
        <w:rPr>
          <w:lang w:val="en-AU"/>
        </w:rPr>
        <w:t xml:space="preserve">life span </w:t>
      </w:r>
      <w:ins w:id="532" w:author="Martin Whiting" w:date="2019-02-07T08:07:00Z">
        <w:r w:rsidR="00300341">
          <w:rPr>
            <w:lang w:val="en-AU"/>
          </w:rPr>
          <w:t xml:space="preserve">can </w:t>
        </w:r>
      </w:ins>
      <w:r w:rsidR="0089542D">
        <w:rPr>
          <w:lang w:val="en-AU"/>
        </w:rPr>
        <w:t>exceed</w:t>
      </w:r>
      <w:del w:id="533" w:author="Martin Whiting" w:date="2019-02-07T08:07:00Z">
        <w:r w:rsidR="0089542D" w:rsidDel="00300341">
          <w:rPr>
            <w:lang w:val="en-AU"/>
          </w:rPr>
          <w:delText>s</w:delText>
        </w:r>
      </w:del>
      <w:r w:rsidR="0089542D">
        <w:rPr>
          <w:lang w:val="en-AU"/>
        </w:rPr>
        <w:t xml:space="preserve"> </w:t>
      </w:r>
      <w:ins w:id="534" w:author="Martin Whiting" w:date="2019-02-07T08:07:00Z">
        <w:r w:rsidR="00300341">
          <w:rPr>
            <w:lang w:val="en-AU"/>
          </w:rPr>
          <w:t>5</w:t>
        </w:r>
      </w:ins>
      <w:del w:id="535" w:author="Martin Whiting" w:date="2019-02-07T08:07:00Z">
        <w:r w:rsidR="0089542D" w:rsidDel="00300341">
          <w:rPr>
            <w:lang w:val="en-AU"/>
          </w:rPr>
          <w:delText>4</w:delText>
        </w:r>
      </w:del>
      <w:r w:rsidR="0089542D">
        <w:rPr>
          <w:lang w:val="en-AU"/>
        </w:rPr>
        <w:t>0 years</w:t>
      </w:r>
      <w:ins w:id="536" w:author="Martin Whiting" w:date="2019-02-07T08:08:00Z">
        <w:r w:rsidR="00300341">
          <w:rPr>
            <w:lang w:val="en-AU"/>
          </w:rPr>
          <w:t xml:space="preserve"> in some taxa</w:t>
        </w:r>
      </w:ins>
      <w:r w:rsidR="00256712" w:rsidRPr="00015BF6">
        <w:rPr>
          <w:lang w:val="en-AU"/>
        </w:rPr>
        <w:t xml:space="preserve"> (</w:t>
      </w:r>
      <w:commentRangeStart w:id="537"/>
      <w:r w:rsidR="00F46790" w:rsidRPr="00F46790">
        <w:rPr>
          <w:highlight w:val="yellow"/>
          <w:lang w:val="en-AU"/>
        </w:rPr>
        <w:t>REF</w:t>
      </w:r>
      <w:commentRangeEnd w:id="537"/>
      <w:r w:rsidR="007D2FA1">
        <w:rPr>
          <w:rStyle w:val="CommentReference"/>
        </w:rPr>
        <w:commentReference w:id="537"/>
      </w:r>
      <w:r w:rsidR="00256712" w:rsidRPr="00015BF6">
        <w:rPr>
          <w:lang w:val="en-AU"/>
        </w:rPr>
        <w:t xml:space="preserve">). Previous research has </w:t>
      </w:r>
      <w:del w:id="538" w:author="Martin Whiting" w:date="2019-02-07T08:09:00Z">
        <w:r w:rsidR="00256712" w:rsidRPr="00015BF6" w:rsidDel="00300341">
          <w:rPr>
            <w:lang w:val="en-AU"/>
          </w:rPr>
          <w:delText xml:space="preserve">shown </w:delText>
        </w:r>
      </w:del>
      <w:ins w:id="539" w:author="Martin Whiting" w:date="2019-02-07T08:09:00Z">
        <w:r w:rsidR="00300341">
          <w:rPr>
            <w:lang w:val="en-AU"/>
          </w:rPr>
          <w:t>demonstrated both</w:t>
        </w:r>
        <w:r w:rsidR="00300341" w:rsidRPr="00015BF6">
          <w:rPr>
            <w:lang w:val="en-AU"/>
          </w:rPr>
          <w:t xml:space="preserve"> </w:t>
        </w:r>
      </w:ins>
      <w:r w:rsidR="00256712" w:rsidRPr="00015BF6">
        <w:rPr>
          <w:lang w:val="en-AU"/>
        </w:rPr>
        <w:t>long</w:t>
      </w:r>
      <w:ins w:id="540" w:author="Martin Whiting" w:date="2019-02-07T08:09:00Z">
        <w:r w:rsidR="00300341">
          <w:rPr>
            <w:lang w:val="en-AU"/>
          </w:rPr>
          <w:t>-</w:t>
        </w:r>
      </w:ins>
      <w:del w:id="541" w:author="Martin Whiting" w:date="2019-02-07T08:09:00Z">
        <w:r w:rsidR="00256712" w:rsidRPr="00015BF6" w:rsidDel="00300341">
          <w:rPr>
            <w:lang w:val="en-AU"/>
          </w:rPr>
          <w:delText xml:space="preserve"> </w:delText>
        </w:r>
      </w:del>
      <w:r w:rsidR="00256712" w:rsidRPr="00015BF6">
        <w:rPr>
          <w:lang w:val="en-AU"/>
        </w:rPr>
        <w:t>term and short</w:t>
      </w:r>
      <w:ins w:id="542" w:author="Martin Whiting" w:date="2019-02-07T08:09:00Z">
        <w:r w:rsidR="00300341">
          <w:rPr>
            <w:lang w:val="en-AU"/>
          </w:rPr>
          <w:t>-</w:t>
        </w:r>
      </w:ins>
      <w:del w:id="543" w:author="Martin Whiting" w:date="2019-02-07T08:09:00Z">
        <w:r w:rsidR="00256712" w:rsidRPr="00015BF6" w:rsidDel="00300341">
          <w:rPr>
            <w:lang w:val="en-AU"/>
          </w:rPr>
          <w:delText xml:space="preserve"> </w:delText>
        </w:r>
      </w:del>
      <w:r w:rsidR="00256712" w:rsidRPr="00015BF6">
        <w:rPr>
          <w:lang w:val="en-AU"/>
        </w:rPr>
        <w:t>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 xml:space="preserve">are </w:t>
      </w:r>
      <w:del w:id="544" w:author="Martin Whiting" w:date="2019-02-07T08:10:00Z">
        <w:r w:rsidR="007F5158" w:rsidDel="00300341">
          <w:rPr>
            <w:lang w:val="en-AU"/>
          </w:rPr>
          <w:delText>scarce</w:delText>
        </w:r>
      </w:del>
      <w:ins w:id="545" w:author="Martin Whiting" w:date="2019-02-07T08:10:00Z">
        <w:r w:rsidR="00300341">
          <w:rPr>
            <w:lang w:val="en-AU"/>
          </w:rPr>
          <w:t>rare</w:t>
        </w:r>
      </w:ins>
      <w:r w:rsidR="007F5158">
        <w:rPr>
          <w:lang w:val="en-AU"/>
        </w:rPr>
        <w:t xml:space="preserve">. </w:t>
      </w:r>
      <w:ins w:id="546" w:author="Martin Whiting" w:date="2019-02-07T08:10:00Z">
        <w:r w:rsidR="00300341">
          <w:rPr>
            <w:lang w:val="en-AU"/>
          </w:rPr>
          <w:t xml:space="preserve">This is an area that is ripe for further study. </w:t>
        </w:r>
      </w:ins>
      <w:del w:id="547" w:author="Martin Whiting" w:date="2019-02-07T08:10:00Z">
        <w:r w:rsidR="007F5158" w:rsidDel="00300341">
          <w:rPr>
            <w:lang w:val="en-AU"/>
          </w:rPr>
          <w:delText>We hope to see more research on reptilian memory in the future</w:delText>
        </w:r>
        <w:r w:rsidR="00A00620" w:rsidRPr="00015BF6" w:rsidDel="00300341">
          <w:rPr>
            <w:lang w:val="en-AU"/>
          </w:rPr>
          <w:delText>.</w:delText>
        </w:r>
      </w:del>
    </w:p>
    <w:p w14:paraId="7D779A31" w14:textId="30827AB8" w:rsidR="0094295E" w:rsidRPr="00015BF6" w:rsidRDefault="0094295E" w:rsidP="0094295E">
      <w:pPr>
        <w:rPr>
          <w:lang w:val="en-AU"/>
        </w:rPr>
      </w:pPr>
    </w:p>
    <w:p w14:paraId="18AAB7CB" w14:textId="464CF45E" w:rsidR="00E743FE" w:rsidRPr="00015BF6" w:rsidRDefault="00E253AA" w:rsidP="00B54BA9">
      <w:pPr>
        <w:pStyle w:val="Heading2"/>
        <w:ind w:hanging="142"/>
        <w:rPr>
          <w:lang w:val="en-AU"/>
        </w:rPr>
      </w:pPr>
      <w:bookmarkStart w:id="548" w:name="_Toc533668569"/>
      <w:r>
        <w:rPr>
          <w:lang w:val="en-AU"/>
        </w:rPr>
        <w:t>F</w:t>
      </w:r>
      <w:r w:rsidR="009921AD" w:rsidRPr="00015BF6">
        <w:rPr>
          <w:lang w:val="en-AU"/>
        </w:rPr>
        <w:t>uture</w:t>
      </w:r>
      <w:r w:rsidR="00E743FE" w:rsidRPr="00015BF6">
        <w:rPr>
          <w:lang w:val="en-AU"/>
        </w:rPr>
        <w:t xml:space="preserve"> </w:t>
      </w:r>
      <w:r w:rsidR="00E743FE" w:rsidRPr="00B54BA9">
        <w:t>directions</w:t>
      </w:r>
      <w:bookmarkEnd w:id="548"/>
    </w:p>
    <w:p w14:paraId="3FD009D8" w14:textId="0EBDEBAF" w:rsidR="009921AD" w:rsidRDefault="00AA46C8" w:rsidP="00A77FAF">
      <w:pPr>
        <w:ind w:firstLine="0"/>
        <w:rPr>
          <w:lang w:val="en-AU"/>
        </w:rPr>
      </w:pPr>
      <w:commentRangeStart w:id="549"/>
      <w:r>
        <w:rPr>
          <w:lang w:val="en-AU"/>
        </w:rPr>
        <w:t>In the</w:t>
      </w:r>
      <w:r w:rsidR="001253DA">
        <w:rPr>
          <w:lang w:val="en-AU"/>
        </w:rPr>
        <w:t xml:space="preserve"> last 40 years</w:t>
      </w:r>
      <w:commentRangeEnd w:id="549"/>
      <w:r w:rsidR="00DA278F">
        <w:rPr>
          <w:rStyle w:val="CommentReference"/>
        </w:rPr>
        <w:commentReference w:id="549"/>
      </w:r>
      <w:r w:rsidR="00E253AA">
        <w:rPr>
          <w:lang w:val="en-AU"/>
        </w:rPr>
        <w:t>,</w:t>
      </w:r>
      <w:r w:rsidR="001253DA">
        <w:rPr>
          <w:lang w:val="en-AU"/>
        </w:rPr>
        <w:t xml:space="preserve"> stud</w:t>
      </w:r>
      <w:r w:rsidR="00E253AA">
        <w:rPr>
          <w:lang w:val="en-AU"/>
        </w:rPr>
        <w:t>ies</w:t>
      </w:r>
      <w:r w:rsidR="001253DA">
        <w:rPr>
          <w:lang w:val="en-AU"/>
        </w:rPr>
        <w:t xml:space="preserve"> o</w:t>
      </w:r>
      <w:ins w:id="550" w:author="Martin Whiting" w:date="2019-02-07T08:13:00Z">
        <w:r w:rsidR="003D6C83">
          <w:rPr>
            <w:lang w:val="en-AU"/>
          </w:rPr>
          <w:t>f</w:t>
        </w:r>
      </w:ins>
      <w:del w:id="551" w:author="Martin Whiting" w:date="2019-02-07T08:13:00Z">
        <w:r w:rsidR="00E253AA" w:rsidDel="003D6C83">
          <w:rPr>
            <w:lang w:val="en-AU"/>
          </w:rPr>
          <w:delText>n</w:delText>
        </w:r>
      </w:del>
      <w:r w:rsidR="001253DA">
        <w:rPr>
          <w:lang w:val="en-AU"/>
        </w:rPr>
        <w:t xml:space="preserve"> reptile learning </w:t>
      </w:r>
      <w:ins w:id="552" w:author="Martin Whiting" w:date="2019-02-07T08:13:00Z">
        <w:r w:rsidR="003D6C83">
          <w:rPr>
            <w:lang w:val="en-AU"/>
          </w:rPr>
          <w:t xml:space="preserve">have </w:t>
        </w:r>
      </w:ins>
      <w:r w:rsidR="001253DA">
        <w:rPr>
          <w:lang w:val="en-AU"/>
        </w:rPr>
        <w:t xml:space="preserve">undoubtedly demonstrated </w:t>
      </w:r>
      <w:ins w:id="553" w:author="Martin Whiting" w:date="2019-02-07T08:13:00Z">
        <w:r w:rsidR="003D6C83">
          <w:rPr>
            <w:lang w:val="en-AU"/>
          </w:rPr>
          <w:t xml:space="preserve">that </w:t>
        </w:r>
      </w:ins>
      <w:r w:rsidR="001253DA">
        <w:rPr>
          <w:lang w:val="en-AU"/>
        </w:rPr>
        <w:t xml:space="preserve">these animals </w:t>
      </w:r>
      <w:ins w:id="554" w:author="Martin Whiting" w:date="2019-02-07T08:13:00Z">
        <w:r w:rsidR="003D6C83">
          <w:rPr>
            <w:lang w:val="en-AU"/>
          </w:rPr>
          <w:t xml:space="preserve">are </w:t>
        </w:r>
      </w:ins>
      <w:r w:rsidR="00E253AA">
        <w:rPr>
          <w:lang w:val="en-AU"/>
        </w:rPr>
        <w:t>capab</w:t>
      </w:r>
      <w:ins w:id="555" w:author="Martin Whiting" w:date="2019-02-07T08:13:00Z">
        <w:r w:rsidR="003D6C83">
          <w:rPr>
            <w:lang w:val="en-AU"/>
          </w:rPr>
          <w:t>le</w:t>
        </w:r>
      </w:ins>
      <w:del w:id="556" w:author="Martin Whiting" w:date="2019-02-07T08:13:00Z">
        <w:r w:rsidR="00E253AA" w:rsidDel="003D6C83">
          <w:rPr>
            <w:lang w:val="en-AU"/>
          </w:rPr>
          <w:delText>ility</w:delText>
        </w:r>
        <w:r w:rsidR="001253DA" w:rsidDel="003D6C83">
          <w:rPr>
            <w:lang w:val="en-AU"/>
          </w:rPr>
          <w:delText xml:space="preserve"> </w:delText>
        </w:r>
        <w:r w:rsidR="00E253AA" w:rsidDel="003D6C83">
          <w:rPr>
            <w:lang w:val="en-AU"/>
          </w:rPr>
          <w:delText>for</w:delText>
        </w:r>
      </w:del>
      <w:ins w:id="557" w:author="Martin Whiting" w:date="2019-02-07T08:13:00Z">
        <w:r w:rsidR="003D6C83">
          <w:rPr>
            <w:lang w:val="en-AU"/>
          </w:rPr>
          <w:t xml:space="preserve"> of</w:t>
        </w:r>
      </w:ins>
      <w:r w:rsidR="001253DA">
        <w:rPr>
          <w:lang w:val="en-AU"/>
        </w:rPr>
        <w:t xml:space="preserve"> more than just instinctive reactions and </w:t>
      </w:r>
      <w:r w:rsidR="00E253AA">
        <w:rPr>
          <w:lang w:val="en-AU"/>
        </w:rPr>
        <w:t>basic</w:t>
      </w:r>
      <w:r w:rsidR="001253DA">
        <w:rPr>
          <w:lang w:val="en-AU"/>
        </w:rPr>
        <w:t xml:space="preserve"> cognition (Whiting &amp; Noble, 2018). </w:t>
      </w:r>
      <w:r w:rsidR="00E253AA">
        <w:rPr>
          <w:lang w:val="en-AU"/>
        </w:rPr>
        <w:t>D</w:t>
      </w:r>
      <w:r w:rsidR="001253DA">
        <w:rPr>
          <w:lang w:val="en-AU"/>
        </w:rPr>
        <w:t xml:space="preserve">ue to the paucity of data, </w:t>
      </w:r>
      <w:commentRangeStart w:id="558"/>
      <w:r w:rsidR="00E253AA">
        <w:rPr>
          <w:lang w:val="en-AU"/>
        </w:rPr>
        <w:t xml:space="preserve">the evidence </w:t>
      </w:r>
      <w:r w:rsidR="001253DA">
        <w:rPr>
          <w:lang w:val="en-AU"/>
        </w:rPr>
        <w:t xml:space="preserve">has </w:t>
      </w:r>
      <w:commentRangeEnd w:id="558"/>
      <w:r w:rsidR="003D6C83">
        <w:rPr>
          <w:rStyle w:val="CommentReference"/>
        </w:rPr>
        <w:commentReference w:id="558"/>
      </w:r>
      <w:r w:rsidR="001253DA">
        <w:rPr>
          <w:lang w:val="en-AU"/>
        </w:rPr>
        <w:t xml:space="preserve">as of yet to be strung together into a coherent </w:t>
      </w:r>
      <w:r w:rsidR="00E253AA">
        <w:rPr>
          <w:lang w:val="en-AU"/>
        </w:rPr>
        <w:t>story</w:t>
      </w:r>
      <w:r w:rsidR="001253DA">
        <w:rPr>
          <w:lang w:val="en-AU"/>
        </w:rPr>
        <w:t>. In our review</w:t>
      </w:r>
      <w:ins w:id="559" w:author="Martin Whiting" w:date="2019-02-07T08:14:00Z">
        <w:r w:rsidR="003D6C83">
          <w:rPr>
            <w:lang w:val="en-AU"/>
          </w:rPr>
          <w:t>,</w:t>
        </w:r>
      </w:ins>
      <w:r w:rsidR="001253DA">
        <w:rPr>
          <w:lang w:val="en-AU"/>
        </w:rPr>
        <w:t xml:space="preserve"> </w:t>
      </w:r>
      <w:commentRangeStart w:id="560"/>
      <w:r w:rsidR="001253DA">
        <w:rPr>
          <w:lang w:val="en-AU"/>
        </w:rPr>
        <w:t xml:space="preserve">we </w:t>
      </w:r>
      <w:ins w:id="561" w:author="Martin Whiting" w:date="2019-02-07T08:14:00Z">
        <w:r w:rsidR="003D6C83">
          <w:rPr>
            <w:lang w:val="en-AU"/>
          </w:rPr>
          <w:t xml:space="preserve">have </w:t>
        </w:r>
      </w:ins>
      <w:r w:rsidR="001253DA">
        <w:rPr>
          <w:lang w:val="en-AU"/>
        </w:rPr>
        <w:t>attempted to link findings</w:t>
      </w:r>
      <w:commentRangeEnd w:id="560"/>
      <w:r w:rsidR="001714E9">
        <w:rPr>
          <w:rStyle w:val="CommentReference"/>
        </w:rPr>
        <w:commentReference w:id="560"/>
      </w:r>
      <w:r w:rsidR="00E253AA">
        <w:rPr>
          <w:lang w:val="en-AU"/>
        </w:rPr>
        <w:t>,</w:t>
      </w:r>
      <w:r w:rsidR="001253DA">
        <w:rPr>
          <w:lang w:val="en-AU"/>
        </w:rPr>
        <w:t xml:space="preserve"> </w:t>
      </w:r>
      <w:r w:rsidR="00E253AA">
        <w:rPr>
          <w:lang w:val="en-AU"/>
        </w:rPr>
        <w:t>present</w:t>
      </w:r>
      <w:r w:rsidR="001253DA">
        <w:rPr>
          <w:lang w:val="en-AU"/>
        </w:rPr>
        <w:t xml:space="preserve"> a comprehensive overview and clearly outline existing knowledge ga</w:t>
      </w:r>
      <w:ins w:id="562" w:author="Martin Whiting" w:date="2019-02-07T08:18:00Z">
        <w:r w:rsidR="005E48EA">
          <w:rPr>
            <w:lang w:val="en-AU"/>
          </w:rPr>
          <w:t>p</w:t>
        </w:r>
      </w:ins>
      <w:del w:id="563" w:author="Martin Whiting" w:date="2019-02-07T08:18:00Z">
        <w:r w:rsidR="001253DA" w:rsidDel="005E48EA">
          <w:rPr>
            <w:lang w:val="en-AU"/>
          </w:rPr>
          <w:delText>b</w:delText>
        </w:r>
      </w:del>
      <w:r w:rsidR="001253DA">
        <w:rPr>
          <w:lang w:val="en-AU"/>
        </w:rPr>
        <w:t xml:space="preserve">s to be filled by future investigations. </w:t>
      </w:r>
      <w:ins w:id="564" w:author="Martin Whiting" w:date="2019-02-07T08:19:00Z">
        <w:r w:rsidR="005E48EA">
          <w:rPr>
            <w:lang w:val="en-AU"/>
          </w:rPr>
          <w:t>This paragraph needs some work</w:t>
        </w:r>
      </w:ins>
      <w:ins w:id="565" w:author="Martin Whiting" w:date="2019-02-07T08:20:00Z">
        <w:r w:rsidR="005E48EA">
          <w:rPr>
            <w:lang w:val="en-AU"/>
          </w:rPr>
          <w:t>. In the process of this review, we have identified some key themes and questions that</w:t>
        </w:r>
      </w:ins>
      <w:ins w:id="566" w:author="Martin Whiting" w:date="2019-02-07T08:21:00Z">
        <w:r w:rsidR="005E48EA">
          <w:rPr>
            <w:lang w:val="en-AU"/>
          </w:rPr>
          <w:t xml:space="preserve"> we believe are </w:t>
        </w:r>
      </w:ins>
      <w:del w:id="567" w:author="Martin Whiting" w:date="2019-02-07T08:21:00Z">
        <w:r w:rsidR="001253DA" w:rsidDel="005E48EA">
          <w:rPr>
            <w:lang w:val="en-AU"/>
          </w:rPr>
          <w:delText>We</w:delText>
        </w:r>
        <w:r w:rsidR="00E253AA" w:rsidDel="005E48EA">
          <w:rPr>
            <w:lang w:val="en-AU"/>
          </w:rPr>
          <w:delText>,</w:delText>
        </w:r>
        <w:r w:rsidR="001253DA" w:rsidDel="005E48EA">
          <w:rPr>
            <w:lang w:val="en-AU"/>
          </w:rPr>
          <w:delText xml:space="preserve"> </w:delText>
        </w:r>
        <w:r w:rsidR="00E253AA" w:rsidDel="005E48EA">
          <w:rPr>
            <w:lang w:val="en-AU"/>
          </w:rPr>
          <w:delText xml:space="preserve">however, want to highlight some </w:delText>
        </w:r>
      </w:del>
      <w:r w:rsidR="00E253AA">
        <w:rPr>
          <w:lang w:val="en-AU"/>
        </w:rPr>
        <w:t xml:space="preserve">particularly interesting topics for future </w:t>
      </w:r>
      <w:r w:rsidR="007D1CE0">
        <w:rPr>
          <w:lang w:val="en-AU"/>
        </w:rPr>
        <w:t>research</w:t>
      </w:r>
      <w:r w:rsidR="00E253AA">
        <w:rPr>
          <w:lang w:val="en-AU"/>
        </w:rPr>
        <w:t>.</w:t>
      </w:r>
    </w:p>
    <w:p w14:paraId="5660684F" w14:textId="6FC86A77" w:rsidR="00D027AE" w:rsidRDefault="00D027AE" w:rsidP="00A77FAF">
      <w:pPr>
        <w:ind w:firstLine="0"/>
        <w:rPr>
          <w:lang w:val="en-AU"/>
        </w:rPr>
      </w:pPr>
    </w:p>
    <w:p w14:paraId="76A95A47" w14:textId="06DA01B1" w:rsidR="00D027AE" w:rsidRPr="00B54BA9" w:rsidRDefault="00D027AE" w:rsidP="00B54BA9">
      <w:pPr>
        <w:pStyle w:val="Heading3"/>
        <w:numPr>
          <w:ilvl w:val="0"/>
          <w:numId w:val="12"/>
        </w:numPr>
        <w:ind w:left="284" w:hanging="284"/>
        <w:rPr>
          <w:lang w:val="en-AU"/>
        </w:rPr>
      </w:pPr>
      <w:bookmarkStart w:id="568" w:name="_Toc533668570"/>
      <w:r w:rsidRPr="00B54BA9">
        <w:rPr>
          <w:lang w:val="en-AU"/>
        </w:rPr>
        <w:t>“</w:t>
      </w:r>
      <w:r w:rsidRPr="00B54BA9">
        <w:t>Invader</w:t>
      </w:r>
      <w:ins w:id="569" w:author="Martin Whiting" w:date="2019-02-07T08:21:00Z">
        <w:r w:rsidR="005E48EA">
          <w:rPr>
            <w:lang w:val="en-AU"/>
          </w:rPr>
          <w:t>-</w:t>
        </w:r>
      </w:ins>
      <w:del w:id="570" w:author="Martin Whiting" w:date="2019-02-07T08:21:00Z">
        <w:r w:rsidRPr="00B54BA9" w:rsidDel="005E48EA">
          <w:rPr>
            <w:lang w:val="en-AU"/>
          </w:rPr>
          <w:delText xml:space="preserve">” </w:delText>
        </w:r>
      </w:del>
      <w:r w:rsidRPr="00B54BA9">
        <w:rPr>
          <w:lang w:val="en-AU"/>
        </w:rPr>
        <w:t>smart</w:t>
      </w:r>
      <w:ins w:id="571" w:author="Martin Whiting" w:date="2019-02-07T08:21:00Z">
        <w:r w:rsidR="005E48EA">
          <w:rPr>
            <w:lang w:val="en-AU"/>
          </w:rPr>
          <w:t>”</w:t>
        </w:r>
      </w:ins>
      <w:r w:rsidRPr="00B54BA9">
        <w:rPr>
          <w:lang w:val="en-AU"/>
        </w:rPr>
        <w:t xml:space="preserve"> reptiles</w:t>
      </w:r>
      <w:bookmarkEnd w:id="568"/>
    </w:p>
    <w:p w14:paraId="377AC592" w14:textId="6351AC58" w:rsidR="00D027AE" w:rsidRPr="00B56207" w:rsidRDefault="00D027AE" w:rsidP="00B56207">
      <w:pPr>
        <w:ind w:firstLine="0"/>
        <w:rPr>
          <w:rFonts w:cs="Arial"/>
          <w:szCs w:val="22"/>
        </w:rPr>
      </w:pPr>
      <w:commentRangeStart w:id="572"/>
      <w:r>
        <w:rPr>
          <w:lang w:val="en-AU"/>
        </w:rPr>
        <w:t xml:space="preserve">Studies demonstrated </w:t>
      </w:r>
      <w:commentRangeEnd w:id="572"/>
      <w:r w:rsidR="005E48EA">
        <w:rPr>
          <w:rStyle w:val="CommentReference"/>
        </w:rPr>
        <w:commentReference w:id="572"/>
      </w:r>
      <w:r>
        <w:rPr>
          <w:lang w:val="en-AU"/>
        </w:rPr>
        <w:t xml:space="preserve">how </w:t>
      </w:r>
      <w:ins w:id="573" w:author="Martin Whiting" w:date="2019-02-07T08:22:00Z">
        <w:r w:rsidR="005E48EA">
          <w:rPr>
            <w:lang w:val="en-AU"/>
          </w:rPr>
          <w:t>A</w:t>
        </w:r>
      </w:ins>
      <w:del w:id="574" w:author="Martin Whiting" w:date="2019-02-07T08:22:00Z">
        <w:r w:rsidDel="005E48EA">
          <w:rPr>
            <w:lang w:val="en-AU"/>
          </w:rPr>
          <w:delText>a</w:delText>
        </w:r>
      </w:del>
      <w:r>
        <w:rPr>
          <w:lang w:val="en-AU"/>
        </w:rPr>
        <w:t xml:space="preserve"> single aversive event can prevent </w:t>
      </w:r>
      <w:r w:rsidR="00B56207">
        <w:rPr>
          <w:lang w:val="en-AU"/>
        </w:rPr>
        <w:t>reptile</w:t>
      </w:r>
      <w:r>
        <w:rPr>
          <w:lang w:val="en-AU"/>
        </w:rPr>
        <w:t xml:space="preserve">s from consuming novel toxic invaders </w:t>
      </w:r>
      <w:r w:rsidR="00F234D5">
        <w:rPr>
          <w:lang w:val="en-AU"/>
        </w:rPr>
        <w:t>(</w:t>
      </w:r>
      <w:r w:rsidR="00375406">
        <w:rPr>
          <w:lang w:val="en-AU"/>
        </w:rPr>
        <w:t xml:space="preserve">e.g. </w:t>
      </w:r>
      <w:r w:rsidR="006364F6" w:rsidRPr="00CC6B5E">
        <w:rPr>
          <w:rFonts w:eastAsia="Calibri"/>
          <w:lang w:val="en-AU"/>
        </w:rPr>
        <w:t>Price-Rees</w:t>
      </w:r>
      <w:r w:rsidR="006364F6">
        <w:rPr>
          <w:rFonts w:eastAsia="Calibri"/>
          <w:lang w:val="en-AU"/>
        </w:rPr>
        <w:t xml:space="preserve"> et al.</w:t>
      </w:r>
      <w:r w:rsidR="006364F6" w:rsidRPr="00CC6B5E">
        <w:rPr>
          <w:rFonts w:eastAsia="Calibri"/>
          <w:lang w:val="en-AU"/>
        </w:rPr>
        <w:t>, 2011</w:t>
      </w:r>
      <w:r w:rsidR="006364F6">
        <w:rPr>
          <w:rFonts w:eastAsia="Calibri"/>
          <w:lang w:val="en-AU"/>
        </w:rPr>
        <w:t xml:space="preserve">; </w:t>
      </w:r>
      <w:proofErr w:type="spellStart"/>
      <w:r w:rsidR="006364F6" w:rsidRPr="00015BF6">
        <w:rPr>
          <w:lang w:val="en-AU"/>
        </w:rPr>
        <w:t>Somaweera</w:t>
      </w:r>
      <w:proofErr w:type="spellEnd"/>
      <w:r w:rsidR="006364F6">
        <w:rPr>
          <w:lang w:val="en-AU"/>
        </w:rPr>
        <w:t xml:space="preserve"> et al., </w:t>
      </w:r>
      <w:r w:rsidR="006364F6" w:rsidRPr="00015BF6">
        <w:rPr>
          <w:lang w:val="en-AU"/>
        </w:rPr>
        <w:t>2011</w:t>
      </w:r>
      <w:r w:rsidR="00F234D5">
        <w:rPr>
          <w:lang w:val="en-AU"/>
        </w:rPr>
        <w:t>)</w:t>
      </w:r>
      <w:r w:rsidR="00B56207">
        <w:rPr>
          <w:lang w:val="en-AU"/>
        </w:rPr>
        <w:t xml:space="preserve"> which</w:t>
      </w:r>
      <w:r w:rsidR="00AA681B">
        <w:rPr>
          <w:lang w:val="en-AU"/>
        </w:rPr>
        <w:t xml:space="preserve"> can ha</w:t>
      </w:r>
      <w:r w:rsidR="00B56207">
        <w:rPr>
          <w:lang w:val="en-AU"/>
        </w:rPr>
        <w:t>ve</w:t>
      </w:r>
      <w:r w:rsidR="00AA681B">
        <w:rPr>
          <w:lang w:val="en-AU"/>
        </w:rPr>
        <w:t xml:space="preserve"> detrimental effects on naïve native </w:t>
      </w:r>
      <w:r w:rsidR="00B56207">
        <w:rPr>
          <w:lang w:val="en-AU"/>
        </w:rPr>
        <w:t>species</w:t>
      </w:r>
      <w:r w:rsidR="00AA681B">
        <w:rPr>
          <w:lang w:val="en-AU"/>
        </w:rPr>
        <w:t xml:space="preserve">. For example, </w:t>
      </w:r>
      <w:del w:id="575" w:author="Martin Whiting" w:date="2019-02-07T08:22:00Z">
        <w:r w:rsidR="00B56207" w:rsidDel="005E48EA">
          <w:rPr>
            <w:lang w:val="en-AU"/>
          </w:rPr>
          <w:delText>numbers of</w:delText>
        </w:r>
      </w:del>
      <w:ins w:id="576" w:author="Martin Whiting" w:date="2019-02-07T08:22:00Z">
        <w:r w:rsidR="005E48EA">
          <w:rPr>
            <w:lang w:val="en-AU"/>
          </w:rPr>
          <w:t>the</w:t>
        </w:r>
      </w:ins>
      <w:r w:rsidR="006364F6">
        <w:rPr>
          <w:lang w:val="en-AU"/>
        </w:rPr>
        <w:t xml:space="preserve"> northern</w:t>
      </w:r>
      <w:r>
        <w:rPr>
          <w:lang w:val="en-AU"/>
        </w:rPr>
        <w:t xml:space="preserve"> quoll</w:t>
      </w:r>
      <w:del w:id="577" w:author="Martin Whiting" w:date="2019-02-07T08:22:00Z">
        <w:r w:rsidR="00B56207" w:rsidDel="005E48EA">
          <w:rPr>
            <w:lang w:val="en-AU"/>
          </w:rPr>
          <w:delText>s</w:delText>
        </w:r>
      </w:del>
      <w:r w:rsidR="00B56207">
        <w:rPr>
          <w:lang w:val="en-AU"/>
        </w:rPr>
        <w:t xml:space="preserve"> (</w:t>
      </w:r>
      <w:proofErr w:type="spellStart"/>
      <w:r w:rsidR="00B56207" w:rsidRPr="00B56207">
        <w:rPr>
          <w:rFonts w:cs="Arial"/>
          <w:i/>
          <w:szCs w:val="22"/>
        </w:rPr>
        <w:t>Dasyurus</w:t>
      </w:r>
      <w:proofErr w:type="spellEnd"/>
      <w:r w:rsidR="00B56207" w:rsidRPr="00B56207">
        <w:rPr>
          <w:rFonts w:cs="Arial"/>
          <w:i/>
          <w:szCs w:val="22"/>
        </w:rPr>
        <w:t xml:space="preserve"> </w:t>
      </w:r>
      <w:proofErr w:type="spellStart"/>
      <w:r w:rsidR="00B56207" w:rsidRPr="00B56207">
        <w:rPr>
          <w:rFonts w:cs="Arial"/>
          <w:i/>
          <w:szCs w:val="22"/>
        </w:rPr>
        <w:t>hallucatus</w:t>
      </w:r>
      <w:proofErr w:type="spellEnd"/>
      <w:r w:rsidR="00B56207">
        <w:rPr>
          <w:lang w:val="en-AU"/>
        </w:rPr>
        <w:t xml:space="preserve">) </w:t>
      </w:r>
      <w:del w:id="578" w:author="Martin Whiting" w:date="2019-02-07T08:22:00Z">
        <w:r w:rsidR="006364F6" w:rsidDel="005E48EA">
          <w:rPr>
            <w:lang w:val="en-AU"/>
          </w:rPr>
          <w:delText xml:space="preserve">have </w:delText>
        </w:r>
      </w:del>
      <w:ins w:id="579" w:author="Martin Whiting" w:date="2019-02-07T08:22:00Z">
        <w:r w:rsidR="005E48EA">
          <w:rPr>
            <w:lang w:val="en-AU"/>
          </w:rPr>
          <w:t xml:space="preserve">has </w:t>
        </w:r>
      </w:ins>
      <w:r w:rsidR="006364F6">
        <w:rPr>
          <w:lang w:val="en-AU"/>
        </w:rPr>
        <w:t xml:space="preserve">drastically declined </w:t>
      </w:r>
      <w:r w:rsidR="00B56207">
        <w:rPr>
          <w:lang w:val="en-AU"/>
        </w:rPr>
        <w:t>because of</w:t>
      </w:r>
      <w:r w:rsidR="006364F6">
        <w:rPr>
          <w:lang w:val="en-AU"/>
        </w:rPr>
        <w:t xml:space="preserve"> </w:t>
      </w:r>
      <w:ins w:id="580" w:author="Martin Whiting" w:date="2019-02-07T08:22:00Z">
        <w:r w:rsidR="005E48EA">
          <w:rPr>
            <w:lang w:val="en-AU"/>
          </w:rPr>
          <w:t>a variety of factors</w:t>
        </w:r>
      </w:ins>
      <w:ins w:id="581" w:author="Martin Whiting" w:date="2019-02-07T08:23:00Z">
        <w:r w:rsidR="005E48EA">
          <w:rPr>
            <w:lang w:val="en-AU"/>
          </w:rPr>
          <w:t xml:space="preserve">, including the </w:t>
        </w:r>
      </w:ins>
      <w:r w:rsidR="006364F6">
        <w:rPr>
          <w:lang w:val="en-AU"/>
        </w:rPr>
        <w:t>invasive toxic cane toad</w:t>
      </w:r>
      <w:del w:id="582" w:author="Martin Whiting" w:date="2019-02-07T08:23:00Z">
        <w:r w:rsidR="006364F6" w:rsidDel="005E48EA">
          <w:rPr>
            <w:lang w:val="en-AU"/>
          </w:rPr>
          <w:delText>s</w:delText>
        </w:r>
      </w:del>
      <w:r w:rsidR="006364F6">
        <w:rPr>
          <w:lang w:val="en-AU"/>
        </w:rPr>
        <w:t xml:space="preserve">. </w:t>
      </w:r>
      <w:r w:rsidR="00B56207">
        <w:rPr>
          <w:lang w:val="en-AU"/>
        </w:rPr>
        <w:t>S</w:t>
      </w:r>
      <w:r w:rsidR="006364F6">
        <w:rPr>
          <w:lang w:val="en-AU"/>
        </w:rPr>
        <w:t>ome populations</w:t>
      </w:r>
      <w:r w:rsidR="00B56207">
        <w:rPr>
          <w:lang w:val="en-AU"/>
        </w:rPr>
        <w:t>,</w:t>
      </w:r>
      <w:r w:rsidR="00B56207" w:rsidRPr="00B56207">
        <w:rPr>
          <w:lang w:val="en-AU"/>
        </w:rPr>
        <w:t xml:space="preserve"> </w:t>
      </w:r>
      <w:r w:rsidR="00B56207">
        <w:rPr>
          <w:lang w:val="en-AU"/>
        </w:rPr>
        <w:t xml:space="preserve">however, </w:t>
      </w:r>
      <w:r w:rsidR="006364F6">
        <w:rPr>
          <w:lang w:val="en-AU"/>
        </w:rPr>
        <w:t>coexis</w:t>
      </w:r>
      <w:r w:rsidR="00B56207">
        <w:rPr>
          <w:lang w:val="en-AU"/>
        </w:rPr>
        <w:t>t</w:t>
      </w:r>
      <w:r w:rsidR="006364F6">
        <w:rPr>
          <w:lang w:val="en-AU"/>
        </w:rPr>
        <w:t xml:space="preserve"> with the </w:t>
      </w:r>
      <w:r w:rsidR="00AA681B">
        <w:rPr>
          <w:lang w:val="en-AU"/>
        </w:rPr>
        <w:t>inva</w:t>
      </w:r>
      <w:r w:rsidR="00B56207">
        <w:rPr>
          <w:lang w:val="en-AU"/>
        </w:rPr>
        <w:t>der</w:t>
      </w:r>
      <w:r w:rsidR="006364F6">
        <w:rPr>
          <w:lang w:val="en-AU"/>
        </w:rPr>
        <w:t xml:space="preserve">. </w:t>
      </w:r>
      <w:r w:rsidR="00B56207">
        <w:rPr>
          <w:lang w:val="en-AU"/>
        </w:rPr>
        <w:t>T</w:t>
      </w:r>
      <w:r w:rsidR="006364F6">
        <w:rPr>
          <w:lang w:val="en-AU"/>
        </w:rPr>
        <w:t xml:space="preserve">hese toad-smart </w:t>
      </w:r>
      <w:r w:rsidR="00B56207">
        <w:rPr>
          <w:lang w:val="en-AU"/>
        </w:rPr>
        <w:t>quolls</w:t>
      </w:r>
      <w:r w:rsidR="006364F6">
        <w:rPr>
          <w:lang w:val="en-AU"/>
        </w:rPr>
        <w:t xml:space="preserve"> </w:t>
      </w:r>
      <w:r>
        <w:rPr>
          <w:lang w:val="en-AU"/>
        </w:rPr>
        <w:t>avoid</w:t>
      </w:r>
      <w:r w:rsidR="00B56207">
        <w:rPr>
          <w:lang w:val="en-AU"/>
        </w:rPr>
        <w:t xml:space="preserve"> toads and </w:t>
      </w:r>
      <w:commentRangeStart w:id="583"/>
      <w:r w:rsidR="00B56207">
        <w:rPr>
          <w:lang w:val="en-AU"/>
        </w:rPr>
        <w:t xml:space="preserve">genetically </w:t>
      </w:r>
      <w:commentRangeEnd w:id="583"/>
      <w:r w:rsidR="005E48EA">
        <w:rPr>
          <w:rStyle w:val="CommentReference"/>
        </w:rPr>
        <w:commentReference w:id="583"/>
      </w:r>
      <w:r w:rsidR="00B56207">
        <w:rPr>
          <w:lang w:val="en-AU"/>
        </w:rPr>
        <w:t>pass this behaviour on</w:t>
      </w:r>
      <w:r>
        <w:rPr>
          <w:lang w:val="en-AU"/>
        </w:rPr>
        <w:t xml:space="preserve"> </w:t>
      </w:r>
      <w:r w:rsidR="00B56207">
        <w:rPr>
          <w:lang w:val="en-AU"/>
        </w:rPr>
        <w:t>to</w:t>
      </w:r>
      <w:r>
        <w:rPr>
          <w:lang w:val="en-AU"/>
        </w:rPr>
        <w:t xml:space="preserve"> the</w:t>
      </w:r>
      <w:r w:rsidR="006364F6">
        <w:rPr>
          <w:lang w:val="en-AU"/>
        </w:rPr>
        <w:t>ir</w:t>
      </w:r>
      <w:r>
        <w:rPr>
          <w:lang w:val="en-AU"/>
        </w:rPr>
        <w:t xml:space="preserve"> offspring </w:t>
      </w:r>
      <w:r w:rsidR="00B56207">
        <w:rPr>
          <w:lang w:val="en-AU"/>
        </w:rPr>
        <w:t>which</w:t>
      </w:r>
      <w:r>
        <w:rPr>
          <w:lang w:val="en-AU"/>
        </w:rPr>
        <w:t xml:space="preserve"> can</w:t>
      </w:r>
      <w:r w:rsidR="00B56207">
        <w:rPr>
          <w:lang w:val="en-AU"/>
        </w:rPr>
        <w:t xml:space="preserve"> </w:t>
      </w:r>
      <w:r>
        <w:rPr>
          <w:lang w:val="en-AU"/>
        </w:rPr>
        <w:t xml:space="preserve">be </w:t>
      </w:r>
      <w:r w:rsidR="00B56207">
        <w:rPr>
          <w:lang w:val="en-AU"/>
        </w:rPr>
        <w:t>utilised</w:t>
      </w:r>
      <w:r>
        <w:rPr>
          <w:lang w:val="en-AU"/>
        </w:rPr>
        <w:t xml:space="preserve"> </w:t>
      </w:r>
      <w:r w:rsidR="00B56207">
        <w:rPr>
          <w:lang w:val="en-AU"/>
        </w:rPr>
        <w:t>as a protective measure for the</w:t>
      </w:r>
      <w:r>
        <w:rPr>
          <w:lang w:val="en-AU"/>
        </w:rPr>
        <w:t xml:space="preserve"> remaining </w:t>
      </w:r>
      <w:r w:rsidR="00B56207">
        <w:rPr>
          <w:lang w:val="en-AU"/>
        </w:rPr>
        <w:t xml:space="preserve">wild </w:t>
      </w:r>
      <w:r>
        <w:rPr>
          <w:lang w:val="en-AU"/>
        </w:rPr>
        <w:t>population (</w:t>
      </w:r>
      <w:r w:rsidR="006364F6">
        <w:rPr>
          <w:rFonts w:eastAsiaTheme="minorHAnsi"/>
        </w:rPr>
        <w:t>Indigo</w:t>
      </w:r>
      <w:r w:rsidR="00D43198">
        <w:rPr>
          <w:rFonts w:eastAsiaTheme="minorHAnsi"/>
        </w:rPr>
        <w:t xml:space="preserve"> et al.</w:t>
      </w:r>
      <w:r w:rsidR="006364F6">
        <w:rPr>
          <w:rFonts w:eastAsiaTheme="minorHAnsi"/>
        </w:rPr>
        <w:t>, 2018</w:t>
      </w:r>
      <w:r w:rsidR="006364F6" w:rsidRPr="006364F6">
        <w:rPr>
          <w:rFonts w:eastAsiaTheme="minorHAnsi"/>
        </w:rPr>
        <w:t>; Kelly &amp; Phillips, 2017; 2018</w:t>
      </w:r>
      <w:r>
        <w:rPr>
          <w:lang w:val="en-AU"/>
        </w:rPr>
        <w:t xml:space="preserve">). </w:t>
      </w:r>
      <w:commentRangeStart w:id="584"/>
      <w:r>
        <w:rPr>
          <w:lang w:val="en-AU"/>
        </w:rPr>
        <w:t xml:space="preserve">If </w:t>
      </w:r>
      <w:r w:rsidR="00EB443C">
        <w:rPr>
          <w:lang w:val="en-AU"/>
        </w:rPr>
        <w:t>behaviour</w:t>
      </w:r>
      <w:r>
        <w:rPr>
          <w:lang w:val="en-AU"/>
        </w:rPr>
        <w:t xml:space="preserve"> is heritable in reptiles has not</w:t>
      </w:r>
      <w:r w:rsidR="00BF4C3A">
        <w:rPr>
          <w:lang w:val="en-AU"/>
        </w:rPr>
        <w:t xml:space="preserve"> yet</w:t>
      </w:r>
      <w:r>
        <w:rPr>
          <w:lang w:val="en-AU"/>
        </w:rPr>
        <w:t xml:space="preserve"> been investigated.</w:t>
      </w:r>
      <w:commentRangeEnd w:id="584"/>
      <w:r w:rsidR="005E48EA">
        <w:rPr>
          <w:rStyle w:val="CommentReference"/>
        </w:rPr>
        <w:commentReference w:id="584"/>
      </w:r>
      <w:r>
        <w:rPr>
          <w:lang w:val="en-AU"/>
        </w:rPr>
        <w:t xml:space="preserve"> </w:t>
      </w:r>
      <w:r w:rsidR="00B56207">
        <w:rPr>
          <w:lang w:val="en-AU"/>
        </w:rPr>
        <w:t>T</w:t>
      </w:r>
      <w:r>
        <w:rPr>
          <w:lang w:val="en-AU"/>
        </w:rPr>
        <w:t xml:space="preserve">aste aversion </w:t>
      </w:r>
      <w:r w:rsidR="00B56207">
        <w:rPr>
          <w:lang w:val="en-AU"/>
        </w:rPr>
        <w:t>could also</w:t>
      </w:r>
      <w:r>
        <w:rPr>
          <w:lang w:val="en-AU"/>
        </w:rPr>
        <w:t xml:space="preserve"> be socially transmitted </w:t>
      </w:r>
      <w:r w:rsidR="00B56207">
        <w:rPr>
          <w:lang w:val="en-AU"/>
        </w:rPr>
        <w:t>to</w:t>
      </w:r>
      <w:r>
        <w:rPr>
          <w:lang w:val="en-AU"/>
        </w:rPr>
        <w:t xml:space="preserve"> naïve individuals. </w:t>
      </w:r>
      <w:r w:rsidR="0035534D">
        <w:rPr>
          <w:lang w:val="en-AU"/>
        </w:rPr>
        <w:t>Previous</w:t>
      </w:r>
      <w:r>
        <w:rPr>
          <w:lang w:val="en-AU"/>
        </w:rPr>
        <w:t xml:space="preserve"> </w:t>
      </w:r>
      <w:r w:rsidR="0035534D">
        <w:rPr>
          <w:lang w:val="en-AU"/>
        </w:rPr>
        <w:t>work</w:t>
      </w:r>
      <w:r>
        <w:rPr>
          <w:lang w:val="en-AU"/>
        </w:rPr>
        <w:t xml:space="preserve"> </w:t>
      </w:r>
      <w:r w:rsidR="00B56207">
        <w:rPr>
          <w:lang w:val="en-AU"/>
        </w:rPr>
        <w:t>demonstrated</w:t>
      </w:r>
      <w:r>
        <w:rPr>
          <w:lang w:val="en-AU"/>
        </w:rPr>
        <w:t xml:space="preserve"> </w:t>
      </w:r>
      <w:r>
        <w:rPr>
          <w:lang w:val="en-AU"/>
        </w:rPr>
        <w:lastRenderedPageBreak/>
        <w:t xml:space="preserve">information </w:t>
      </w:r>
      <w:r w:rsidR="00B56207">
        <w:rPr>
          <w:lang w:val="en-AU"/>
        </w:rPr>
        <w:t>transmission</w:t>
      </w:r>
      <w:r>
        <w:rPr>
          <w:lang w:val="en-AU"/>
        </w:rPr>
        <w:t xml:space="preserve"> through enhancement and facilitation</w:t>
      </w:r>
      <w:r w:rsidR="00F234D5">
        <w:rPr>
          <w:lang w:val="en-AU"/>
        </w:rPr>
        <w:t xml:space="preserve"> (</w:t>
      </w:r>
      <w:r w:rsidR="00375406">
        <w:rPr>
          <w:lang w:val="en-AU"/>
        </w:rPr>
        <w:t xml:space="preserve">e.g. </w:t>
      </w:r>
      <w:r w:rsidR="00375406" w:rsidRPr="00015BF6">
        <w:rPr>
          <w:lang w:val="en-AU"/>
        </w:rPr>
        <w:t xml:space="preserve">Davis </w:t>
      </w:r>
      <w:r w:rsidR="00375406" w:rsidRPr="00015BF6">
        <w:rPr>
          <w:rFonts w:eastAsia="Calibri"/>
          <w:lang w:val="en-AU"/>
        </w:rPr>
        <w:t>&amp; Burghardt, 2011</w:t>
      </w:r>
      <w:r w:rsidR="00375406">
        <w:rPr>
          <w:rFonts w:eastAsia="Calibri"/>
          <w:lang w:val="en-AU"/>
        </w:rPr>
        <w:t xml:space="preserve">; </w:t>
      </w:r>
      <w:r w:rsidR="00375406" w:rsidRPr="00015BF6">
        <w:rPr>
          <w:rFonts w:eastAsia="Calibri"/>
          <w:lang w:val="en-AU"/>
        </w:rPr>
        <w:t>Perez-</w:t>
      </w:r>
      <w:proofErr w:type="spellStart"/>
      <w:r w:rsidR="00375406" w:rsidRPr="00015BF6">
        <w:rPr>
          <w:rFonts w:eastAsia="Calibri"/>
          <w:lang w:val="en-AU"/>
        </w:rPr>
        <w:t>Cembranos</w:t>
      </w:r>
      <w:proofErr w:type="spellEnd"/>
      <w:r w:rsidR="00375406" w:rsidRPr="00015BF6">
        <w:rPr>
          <w:rFonts w:eastAsia="Calibri"/>
          <w:lang w:val="en-AU"/>
        </w:rPr>
        <w:t xml:space="preserve"> &amp; Perez-</w:t>
      </w:r>
      <w:proofErr w:type="spellStart"/>
      <w:r w:rsidR="00375406" w:rsidRPr="00015BF6">
        <w:rPr>
          <w:rFonts w:eastAsia="Calibri"/>
          <w:lang w:val="en-AU"/>
        </w:rPr>
        <w:t>Mellado</w:t>
      </w:r>
      <w:proofErr w:type="spellEnd"/>
      <w:r w:rsidR="00375406" w:rsidRPr="00015BF6">
        <w:rPr>
          <w:rFonts w:eastAsia="Calibri"/>
          <w:lang w:val="en-AU"/>
        </w:rPr>
        <w:t>, 2015</w:t>
      </w:r>
      <w:r w:rsidR="00F234D5">
        <w:rPr>
          <w:lang w:val="en-AU"/>
        </w:rPr>
        <w:t>)</w:t>
      </w:r>
      <w:r w:rsidR="00B56207">
        <w:rPr>
          <w:lang w:val="en-AU"/>
        </w:rPr>
        <w:t xml:space="preserve"> even in wild animals</w:t>
      </w:r>
      <w:r w:rsidR="00D43198">
        <w:rPr>
          <w:lang w:val="en-AU"/>
        </w:rPr>
        <w:t xml:space="preserve"> </w:t>
      </w:r>
      <w:r w:rsidR="00B56207">
        <w:rPr>
          <w:lang w:val="en-AU"/>
        </w:rPr>
        <w:t xml:space="preserve">(e.g. </w:t>
      </w:r>
      <w:proofErr w:type="spellStart"/>
      <w:r w:rsidR="00B56207" w:rsidRPr="00015BF6">
        <w:rPr>
          <w:lang w:val="en-AU"/>
        </w:rPr>
        <w:t>Schall</w:t>
      </w:r>
      <w:proofErr w:type="spellEnd"/>
      <w:r w:rsidR="00B56207" w:rsidRPr="00015BF6">
        <w:rPr>
          <w:lang w:val="en-AU"/>
        </w:rPr>
        <w:t>, 2000</w:t>
      </w:r>
      <w:r w:rsidR="00B56207">
        <w:rPr>
          <w:lang w:val="en-AU"/>
        </w:rPr>
        <w:t>)</w:t>
      </w:r>
      <w:r>
        <w:rPr>
          <w:lang w:val="en-AU"/>
        </w:rPr>
        <w:t xml:space="preserve">. Conservation interventions might </w:t>
      </w:r>
      <w:r w:rsidR="00B56207">
        <w:rPr>
          <w:lang w:val="en-AU"/>
        </w:rPr>
        <w:t>benefit from</w:t>
      </w:r>
      <w:r>
        <w:rPr>
          <w:lang w:val="en-AU"/>
        </w:rPr>
        <w:t xml:space="preserve"> adopting a behaviour c</w:t>
      </w:r>
      <w:r w:rsidR="001E0543">
        <w:rPr>
          <w:lang w:val="en-AU"/>
        </w:rPr>
        <w:t>e</w:t>
      </w:r>
      <w:r>
        <w:rPr>
          <w:lang w:val="en-AU"/>
        </w:rPr>
        <w:t>nt</w:t>
      </w:r>
      <w:r w:rsidR="001E0543">
        <w:rPr>
          <w:lang w:val="en-AU"/>
        </w:rPr>
        <w:t>r</w:t>
      </w:r>
      <w:r>
        <w:rPr>
          <w:lang w:val="en-AU"/>
        </w:rPr>
        <w:t>ed approach</w:t>
      </w:r>
      <w:r w:rsidR="00EB443C">
        <w:rPr>
          <w:lang w:val="en-AU"/>
        </w:rPr>
        <w:t xml:space="preserve"> by</w:t>
      </w:r>
      <w:r>
        <w:rPr>
          <w:lang w:val="en-AU"/>
        </w:rPr>
        <w:t xml:space="preserve"> incorporating species</w:t>
      </w:r>
      <w:ins w:id="585" w:author="Martin Whiting" w:date="2019-02-07T08:25:00Z">
        <w:r w:rsidR="005E48EA">
          <w:rPr>
            <w:lang w:val="en-AU"/>
          </w:rPr>
          <w:t>-specific</w:t>
        </w:r>
      </w:ins>
      <w:r>
        <w:rPr>
          <w:lang w:val="en-AU"/>
        </w:rPr>
        <w:t xml:space="preserve"> cognitive ability</w:t>
      </w:r>
      <w:r w:rsidR="00B56207">
        <w:rPr>
          <w:lang w:val="en-AU"/>
        </w:rPr>
        <w:t>.</w:t>
      </w:r>
      <w:ins w:id="586" w:author="Martin Whiting" w:date="2019-02-07T08:26:00Z">
        <w:r w:rsidR="005E48EA">
          <w:rPr>
            <w:lang w:val="en-AU"/>
          </w:rPr>
          <w:t xml:space="preserve"> It’s not really clear to me what you are advocating here? Given that this is about future directions, you need to be prescriptive.</w:t>
        </w:r>
      </w:ins>
      <w:ins w:id="587" w:author="Martin Whiting" w:date="2019-02-07T08:27:00Z">
        <w:r w:rsidR="001745E1">
          <w:rPr>
            <w:lang w:val="en-AU"/>
          </w:rPr>
          <w:t xml:space="preserve"> What about all of Isabel’s work?!! This is kind of what I was expecting when I saw this heading.</w:t>
        </w:r>
      </w:ins>
      <w:ins w:id="588" w:author="Martin Whiting" w:date="2019-02-07T08:28:00Z">
        <w:r w:rsidR="001745E1">
          <w:rPr>
            <w:lang w:val="en-AU"/>
          </w:rPr>
          <w:t xml:space="preserve"> She will be so mad at you!</w:t>
        </w:r>
      </w:ins>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589" w:name="_Toc533668571"/>
      <w:r w:rsidRPr="00CB0A5A">
        <w:rPr>
          <w:lang w:val="en-AU"/>
        </w:rPr>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589"/>
    </w:p>
    <w:p w14:paraId="2F6481C0" w14:textId="4CB222BC" w:rsidR="00160771" w:rsidRPr="001D4489" w:rsidRDefault="003F6EA4" w:rsidP="00A77FAF">
      <w:pPr>
        <w:ind w:firstLine="0"/>
      </w:pPr>
      <w:del w:id="590" w:author="Martin Whiting" w:date="2019-02-07T08:28:00Z">
        <w:r w:rsidDel="00DF3F8A">
          <w:delText>Between the sexes,</w:delText>
        </w:r>
      </w:del>
      <w:ins w:id="591" w:author="Martin Whiting" w:date="2019-02-07T08:28:00Z">
        <w:r w:rsidR="00DF3F8A">
          <w:t>Sex-specific</w:t>
        </w:r>
      </w:ins>
      <w:r>
        <w:t xml:space="preserve"> </w:t>
      </w:r>
      <w:r w:rsidR="000B4CF6">
        <w:t xml:space="preserve">differences in ecological demands and </w:t>
      </w:r>
      <w:ins w:id="592" w:author="Martin Whiting" w:date="2019-02-07T08:29:00Z">
        <w:r w:rsidR="007A7074">
          <w:t xml:space="preserve">the </w:t>
        </w:r>
      </w:ins>
      <w:r w:rsidR="000B4CF6">
        <w:t xml:space="preserve">resulting selective pressures can </w:t>
      </w:r>
      <w:r w:rsidR="00897059">
        <w:t>lead to</w:t>
      </w:r>
      <w:r>
        <w:t xml:space="preserve"> </w:t>
      </w:r>
      <w:r>
        <w:rPr>
          <w:rFonts w:cs="Arial"/>
          <w:szCs w:val="22"/>
        </w:rPr>
        <w:t>a</w:t>
      </w:r>
      <w:r w:rsidRPr="00C93F29">
        <w:rPr>
          <w:rFonts w:cs="Arial"/>
          <w:szCs w:val="22"/>
        </w:rPr>
        <w:t xml:space="preserve">daptive </w:t>
      </w:r>
      <w:r>
        <w:rPr>
          <w:rFonts w:cs="Arial"/>
          <w:szCs w:val="22"/>
        </w:rPr>
        <w:t>s</w:t>
      </w:r>
      <w:r w:rsidRPr="00C93F29">
        <w:rPr>
          <w:rFonts w:cs="Arial"/>
          <w:szCs w:val="22"/>
        </w:rPr>
        <w:t>pecialisation</w:t>
      </w:r>
      <w:ins w:id="593" w:author="Martin Whiting" w:date="2019-02-07T08:29:00Z">
        <w:r w:rsidR="007A7074">
          <w:rPr>
            <w:rFonts w:cs="Arial"/>
            <w:szCs w:val="22"/>
          </w:rPr>
          <w:t>,</w:t>
        </w:r>
      </w:ins>
      <w:r w:rsidRPr="00C93F29">
        <w:rPr>
          <w:rFonts w:cs="Arial"/>
          <w:szCs w:val="22"/>
        </w:rPr>
        <w:t xml:space="preserve"> </w:t>
      </w:r>
      <w:r>
        <w:t xml:space="preserve">including </w:t>
      </w:r>
      <w:ins w:id="594" w:author="Martin Whiting" w:date="2019-02-07T08:29:00Z">
        <w:r w:rsidR="007A7074">
          <w:t xml:space="preserve">in </w:t>
        </w:r>
      </w:ins>
      <w:r w:rsidR="000B4CF6">
        <w:t>cognitive abilit</w:t>
      </w:r>
      <w:ins w:id="595" w:author="Martin Whiting" w:date="2019-02-07T08:29:00Z">
        <w:r w:rsidR="007A7074">
          <w:t>y</w:t>
        </w:r>
      </w:ins>
      <w:del w:id="596" w:author="Martin Whiting" w:date="2019-02-07T08:29:00Z">
        <w:r w:rsidR="000B4CF6" w:rsidDel="007A7074">
          <w:delText>ies</w:delText>
        </w:r>
      </w:del>
      <w:r>
        <w:t xml:space="preserve"> </w:t>
      </w:r>
      <w:r>
        <w:rPr>
          <w:rFonts w:eastAsiaTheme="minorHAnsi"/>
        </w:rPr>
        <w:t>(</w:t>
      </w:r>
      <w:r w:rsidRPr="005E5169">
        <w:rPr>
          <w:rFonts w:eastAsiaTheme="minorHAnsi"/>
        </w:rPr>
        <w:t xml:space="preserve">Kimura, 1992; </w:t>
      </w:r>
      <w:proofErr w:type="spellStart"/>
      <w:r w:rsidRPr="005E5169">
        <w:t>Alcock</w:t>
      </w:r>
      <w:proofErr w:type="spellEnd"/>
      <w:r w:rsidRPr="005E5169">
        <w:t>, 1998</w:t>
      </w:r>
      <w:r>
        <w:t>)</w:t>
      </w:r>
      <w:r w:rsidR="000B4CF6">
        <w:t xml:space="preserve">. </w:t>
      </w:r>
      <w:r>
        <w:t xml:space="preserve">For example, when spatial demands differ between males and females, </w:t>
      </w:r>
      <w:r w:rsidR="00FD53A9">
        <w:t>promiscuous</w:t>
      </w:r>
      <w:r>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proofErr w:type="spellStart"/>
      <w:r w:rsidR="005520CA" w:rsidRPr="0085073C">
        <w:rPr>
          <w:rFonts w:eastAsiaTheme="minorHAnsi" w:cs="Arial"/>
          <w:szCs w:val="22"/>
        </w:rPr>
        <w:t>Gaulin</w:t>
      </w:r>
      <w:proofErr w:type="spellEnd"/>
      <w:r w:rsidR="005520CA" w:rsidRPr="0085073C">
        <w:rPr>
          <w:rFonts w:eastAsiaTheme="minorHAnsi" w:cs="Arial"/>
          <w:szCs w:val="22"/>
        </w:rPr>
        <w:t xml:space="preserve">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ins w:id="597" w:author="Martin Whiting" w:date="2019-02-07T08:30:00Z">
        <w:r w:rsidR="007A7074">
          <w:t xml:space="preserve">have </w:t>
        </w:r>
      </w:ins>
      <w:r w:rsidR="00FD53A9">
        <w:t>tested</w:t>
      </w:r>
      <w:r w:rsidR="00BD1736">
        <w:t xml:space="preserve"> </w:t>
      </w:r>
      <w:ins w:id="598" w:author="Martin Whiting" w:date="2019-02-07T08:30:00Z">
        <w:r w:rsidR="007A7074">
          <w:t xml:space="preserve">only </w:t>
        </w:r>
      </w:ins>
      <w:r w:rsidR="00BD1736">
        <w:t>male</w:t>
      </w:r>
      <w:r w:rsidR="00FD53A9">
        <w:t>s</w:t>
      </w:r>
      <w:r w:rsidR="00BD1736">
        <w:t xml:space="preserve"> </w:t>
      </w:r>
      <w:del w:id="599" w:author="Martin Whiting" w:date="2019-02-07T08:30:00Z">
        <w:r w:rsidR="00BD1736" w:rsidDel="007A7074">
          <w:delText xml:space="preserve">only </w:delText>
        </w:r>
      </w:del>
      <w:r w:rsidR="00BD1736">
        <w:t xml:space="preserve">(e.g.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proofErr w:type="spellStart"/>
      <w:r w:rsidR="00BD1736" w:rsidRPr="00EC0930">
        <w:rPr>
          <w:rFonts w:eastAsia="Calibri"/>
          <w:lang w:val="en-US"/>
        </w:rPr>
        <w:t>Foa</w:t>
      </w:r>
      <w:proofErr w:type="spellEnd"/>
      <w:r w:rsidR="00BD1736" w:rsidRPr="00EC0930">
        <w:rPr>
          <w:rFonts w:eastAsia="Calibri"/>
          <w:lang w:val="en-US"/>
        </w:rPr>
        <w:t xml:space="preserve"> et al., 2009</w:t>
      </w:r>
      <w:r w:rsidR="00E81B9B">
        <w:rPr>
          <w:rFonts w:eastAsia="Calibri"/>
          <w:lang w:val="en-US"/>
        </w:rPr>
        <w:t>;</w:t>
      </w:r>
      <w:r w:rsidR="00E81B9B" w:rsidRPr="001E3589">
        <w:rPr>
          <w:rFonts w:eastAsia="Calibri"/>
        </w:rPr>
        <w:t xml:space="preserve"> </w:t>
      </w:r>
      <w:r w:rsidR="001E3589" w:rsidRPr="001E3589">
        <w:rPr>
          <w:rFonts w:eastAsiaTheme="minorHAnsi"/>
        </w:rPr>
        <w:t>LaDage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proofErr w:type="spellStart"/>
      <w:r w:rsidR="00497415">
        <w:rPr>
          <w:rFonts w:eastAsia="Calibri"/>
          <w:lang w:val="en-US"/>
        </w:rPr>
        <w:t>Zuri</w:t>
      </w:r>
      <w:proofErr w:type="spellEnd"/>
      <w:r w:rsidR="00497415">
        <w:rPr>
          <w:rFonts w:eastAsia="Calibri"/>
          <w:lang w:val="en-US"/>
        </w:rPr>
        <w:t xml:space="preserve"> &amp; Bull, </w:t>
      </w:r>
      <w:r w:rsidR="00497415" w:rsidRPr="00EC0930">
        <w:rPr>
          <w:rFonts w:eastAsia="Calibri"/>
          <w:lang w:val="en-US"/>
        </w:rPr>
        <w:t>2000</w:t>
      </w:r>
      <w:r w:rsidR="00870677">
        <w:t>)</w:t>
      </w:r>
      <w:r w:rsidR="00FD53A9">
        <w:t xml:space="preserve"> despite known sex differences in </w:t>
      </w:r>
      <w:r w:rsidR="00EC2420">
        <w:rPr>
          <w:rFonts w:eastAsia="Calibri"/>
        </w:rPr>
        <w:t>home range sizes (Stamps, 1977)</w:t>
      </w:r>
      <w:r w:rsidR="00FD53A9">
        <w:rPr>
          <w:rFonts w:eastAsia="Calibri"/>
        </w:rPr>
        <w:t>.</w:t>
      </w:r>
      <w:r w:rsidR="009674C3">
        <w:rPr>
          <w:rFonts w:eastAsia="Calibri"/>
        </w:rPr>
        <w:t xml:space="preserve"> Furthermore, the sexes might use different learning strategies similar to humans. </w:t>
      </w:r>
      <w:r w:rsidR="009674C3">
        <w:t>W</w:t>
      </w:r>
      <w:r w:rsidR="009674C3" w:rsidRPr="0085073C">
        <w:t>omen</w:t>
      </w:r>
      <w:r w:rsidR="009674C3">
        <w:t>, f</w:t>
      </w:r>
      <w:r w:rsidR="009674C3" w:rsidRPr="0085073C">
        <w:t>or example,</w:t>
      </w:r>
      <w:r w:rsidR="009674C3">
        <w:t xml:space="preserve"> can</w:t>
      </w:r>
      <w:r w:rsidR="009674C3" w:rsidRPr="0085073C">
        <w:t xml:space="preserve"> memorise </w:t>
      </w:r>
      <w:r w:rsidR="00FD53A9">
        <w:t>more</w:t>
      </w:r>
      <w:r w:rsidR="009674C3" w:rsidRPr="0085073C">
        <w:t xml:space="preserve"> landmarks while men show better mental rotation skills (</w:t>
      </w:r>
      <w:r w:rsidR="009674C3" w:rsidRPr="0085073C">
        <w:rPr>
          <w:rFonts w:eastAsiaTheme="minorHAnsi"/>
        </w:rPr>
        <w:t>Kimura, 1992</w:t>
      </w:r>
      <w:r w:rsidR="009674C3" w:rsidRPr="0085073C">
        <w:t>).</w:t>
      </w:r>
      <w:r w:rsidR="009674C3">
        <w:t xml:space="preserve"> </w:t>
      </w:r>
      <w:r w:rsidR="00654F42">
        <w:t xml:space="preserve">Venturing in this unexplored research field </w:t>
      </w:r>
      <w:del w:id="600" w:author="Martin Whiting" w:date="2019-02-07T08:31:00Z">
        <w:r w:rsidR="00654F42" w:rsidDel="007A7074">
          <w:delText>might proof to</w:delText>
        </w:r>
      </w:del>
      <w:ins w:id="601" w:author="Martin Whiting" w:date="2019-02-07T08:31:00Z">
        <w:r w:rsidR="007A7074">
          <w:t>will likely</w:t>
        </w:r>
      </w:ins>
      <w:r w:rsidR="00654F42">
        <w:t xml:space="preserve"> produce novel insights into spatial navigation</w:t>
      </w:r>
      <w:r w:rsidR="00766338">
        <w:t xml:space="preserve"> and how sexual selection </w:t>
      </w:r>
      <w:r w:rsidR="00F323E8">
        <w:t>shapes</w:t>
      </w:r>
      <w:r w:rsidR="00766338">
        <w:t xml:space="preserve"> </w:t>
      </w:r>
      <w:r w:rsidR="00DF5E13">
        <w:t>spatial learning</w:t>
      </w:r>
      <w:r w:rsidR="00654F42">
        <w:t xml:space="preserve">. </w:t>
      </w:r>
      <w:ins w:id="602" w:author="Martin Whiting" w:date="2019-02-07T08:31:00Z">
        <w:r w:rsidR="005B309E" w:rsidRPr="00FE3EC3">
          <w:rPr>
            <w:highlight w:val="yellow"/>
            <w:rPrChange w:id="603" w:author="Birgit Szabo" w:date="2019-02-07T12:57:00Z">
              <w:rPr/>
            </w:rPrChange>
          </w:rPr>
          <w:t xml:space="preserve">I would </w:t>
        </w:r>
      </w:ins>
      <w:ins w:id="604" w:author="Martin Whiting" w:date="2019-02-07T08:32:00Z">
        <w:r w:rsidR="005B309E" w:rsidRPr="00FE3EC3">
          <w:rPr>
            <w:highlight w:val="yellow"/>
            <w:rPrChange w:id="605" w:author="Birgit Szabo" w:date="2019-02-07T12:57:00Z">
              <w:rPr/>
            </w:rPrChange>
          </w:rPr>
          <w:t>mention that we already have evidence in sex-specific differences (Eulamprus) and this could be quite common given that males defend territories or</w:t>
        </w:r>
      </w:ins>
      <w:ins w:id="606" w:author="Martin Whiting" w:date="2019-02-07T08:39:00Z">
        <w:r w:rsidR="00311FD8" w:rsidRPr="00FE3EC3">
          <w:rPr>
            <w:highlight w:val="yellow"/>
            <w:rPrChange w:id="607" w:author="Birgit Szabo" w:date="2019-02-07T12:57:00Z">
              <w:rPr/>
            </w:rPrChange>
          </w:rPr>
          <w:t xml:space="preserve"> </w:t>
        </w:r>
        <w:r w:rsidR="004F0E71" w:rsidRPr="00FE3EC3">
          <w:rPr>
            <w:highlight w:val="yellow"/>
            <w:rPrChange w:id="608" w:author="Birgit Szabo" w:date="2019-02-07T12:57:00Z">
              <w:rPr/>
            </w:rPrChange>
          </w:rPr>
          <w:t>search for females. We therefore need more studies of species with distinct male and female tactics and it would be interest</w:t>
        </w:r>
      </w:ins>
      <w:ins w:id="609" w:author="Martin Whiting" w:date="2019-02-07T08:40:00Z">
        <w:r w:rsidR="004F0E71" w:rsidRPr="00FE3EC3">
          <w:rPr>
            <w:highlight w:val="yellow"/>
            <w:rPrChange w:id="610" w:author="Birgit Szabo" w:date="2019-02-07T12:57:00Z">
              <w:rPr/>
            </w:rPrChange>
          </w:rPr>
          <w:t>ing to compare this to species in which there is less conflict such as family-living species.</w:t>
        </w:r>
        <w:r w:rsidR="003C63C7" w:rsidRPr="00FE3EC3">
          <w:rPr>
            <w:highlight w:val="yellow"/>
            <w:rPrChange w:id="611" w:author="Birgit Szabo" w:date="2019-02-07T12:57:00Z">
              <w:rPr/>
            </w:rPrChange>
          </w:rPr>
          <w:t xml:space="preserve"> (High vs low sexual conflict in which space </w:t>
        </w:r>
      </w:ins>
      <w:ins w:id="612" w:author="Martin Whiting" w:date="2019-02-07T08:41:00Z">
        <w:r w:rsidR="003C63C7" w:rsidRPr="00FE3EC3">
          <w:rPr>
            <w:highlight w:val="yellow"/>
            <w:rPrChange w:id="613" w:author="Birgit Szabo" w:date="2019-02-07T12:57:00Z">
              <w:rPr/>
            </w:rPrChange>
          </w:rPr>
          <w:t>use patterns differ.</w:t>
        </w:r>
      </w:ins>
      <w:ins w:id="614" w:author="Martin Whiting" w:date="2019-02-07T08:40:00Z">
        <w:r w:rsidR="003C63C7" w:rsidRPr="00FE3EC3">
          <w:rPr>
            <w:highlight w:val="yellow"/>
            <w:rPrChange w:id="615" w:author="Birgit Szabo" w:date="2019-02-07T12:57:00Z">
              <w:rPr/>
            </w:rPrChange>
          </w:rPr>
          <w:t>)</w:t>
        </w:r>
      </w:ins>
    </w:p>
    <w:p w14:paraId="53B4F3D9" w14:textId="77777777" w:rsidR="00160771" w:rsidRDefault="00160771" w:rsidP="00A77FAF">
      <w:pPr>
        <w:ind w:firstLine="0"/>
        <w:rPr>
          <w:lang w:val="en-AU"/>
        </w:rPr>
      </w:pPr>
    </w:p>
    <w:p w14:paraId="09551858" w14:textId="51952C20" w:rsidR="002A71FC" w:rsidRPr="00CB0A5A" w:rsidRDefault="00D16016" w:rsidP="00B54BA9">
      <w:pPr>
        <w:pStyle w:val="Heading3"/>
        <w:rPr>
          <w:lang w:val="en-AU"/>
        </w:rPr>
      </w:pPr>
      <w:bookmarkStart w:id="616" w:name="_Toc533668572"/>
      <w:r w:rsidRPr="00CB0A5A">
        <w:rPr>
          <w:lang w:val="en-AU"/>
        </w:rPr>
        <w:lastRenderedPageBreak/>
        <w:t>Executive function</w:t>
      </w:r>
      <w:bookmarkEnd w:id="616"/>
    </w:p>
    <w:p w14:paraId="61413AB3" w14:textId="3D27F757" w:rsidR="00C53388" w:rsidRDefault="00C53388" w:rsidP="00A77FAF">
      <w:pPr>
        <w:ind w:firstLine="0"/>
        <w:rPr>
          <w:lang w:val="en-AU"/>
        </w:rPr>
      </w:pPr>
      <w:r>
        <w:rPr>
          <w:lang w:val="en-AU"/>
        </w:rPr>
        <w:t>Core executive function comprise inhibitory skills, selective attention, associated memory</w:t>
      </w:r>
      <w:ins w:id="617" w:author="Martin Whiting" w:date="2019-02-07T08:43:00Z">
        <w:r w:rsidR="00CE798A">
          <w:rPr>
            <w:lang w:val="en-AU"/>
          </w:rPr>
          <w:t>,</w:t>
        </w:r>
      </w:ins>
      <w:r>
        <w:rPr>
          <w:lang w:val="en-AU"/>
        </w:rPr>
        <w:t xml:space="preserve"> and flexibility in cognition. These processes </w:t>
      </w:r>
      <w:r w:rsidR="006466B4">
        <w:rPr>
          <w:lang w:val="en-AU"/>
        </w:rPr>
        <w:t xml:space="preserve">prevent </w:t>
      </w:r>
      <w:r>
        <w:rPr>
          <w:lang w:val="en-AU"/>
        </w:rPr>
        <w:t>automatic re</w:t>
      </w:r>
      <w:r w:rsidR="006466B4">
        <w:rPr>
          <w:lang w:val="en-AU"/>
        </w:rPr>
        <w:t>sponses</w:t>
      </w:r>
      <w:r>
        <w:rPr>
          <w:lang w:val="en-AU"/>
        </w:rPr>
        <w:t xml:space="preserve"> </w:t>
      </w:r>
      <w:r w:rsidR="00EB443C">
        <w:rPr>
          <w:lang w:val="en-AU"/>
        </w:rPr>
        <w:t xml:space="preserve">to </w:t>
      </w:r>
      <w:r>
        <w:rPr>
          <w:lang w:val="en-AU"/>
        </w:rPr>
        <w:t>make informed decisions</w:t>
      </w:r>
      <w:r w:rsidR="001D7804">
        <w:rPr>
          <w:lang w:val="en-AU"/>
        </w:rPr>
        <w:t xml:space="preserve">. </w:t>
      </w:r>
      <w:r w:rsidR="005607FD">
        <w:rPr>
          <w:lang w:val="en-AU"/>
        </w:rPr>
        <w:t>T</w:t>
      </w:r>
      <w:r w:rsidR="001D7804">
        <w:rPr>
          <w:lang w:val="en-AU"/>
        </w:rPr>
        <w:t>est</w:t>
      </w:r>
      <w:r w:rsidR="005607FD">
        <w:rPr>
          <w:lang w:val="en-AU"/>
        </w:rPr>
        <w:t>s</w:t>
      </w:r>
      <w:r w:rsidR="001D7804">
        <w:rPr>
          <w:lang w:val="en-AU"/>
        </w:rPr>
        <w:t xml:space="preserve"> for executive function includ</w:t>
      </w:r>
      <w:r w:rsidR="005607FD">
        <w:rPr>
          <w:lang w:val="en-AU"/>
        </w:rPr>
        <w:t>e</w:t>
      </w:r>
      <w:r w:rsidR="001D7804">
        <w:rPr>
          <w:lang w:val="en-AU"/>
        </w:rPr>
        <w:t xml:space="preserve"> reversal learning</w:t>
      </w:r>
      <w:r w:rsidR="005607FD">
        <w:rPr>
          <w:lang w:val="en-AU"/>
        </w:rPr>
        <w:t>,</w:t>
      </w:r>
      <w:r w:rsidR="001D7804">
        <w:rPr>
          <w:lang w:val="en-AU"/>
        </w:rPr>
        <w:t xml:space="preserve"> set-shifting</w:t>
      </w:r>
      <w:ins w:id="618" w:author="Martin Whiting" w:date="2019-02-07T08:44:00Z">
        <w:r w:rsidR="00CE798A">
          <w:rPr>
            <w:lang w:val="en-AU"/>
          </w:rPr>
          <w:t>,</w:t>
        </w:r>
      </w:ins>
      <w:r w:rsidR="001D7804">
        <w:rPr>
          <w:lang w:val="en-AU"/>
        </w:rPr>
        <w:t xml:space="preserve"> </w:t>
      </w:r>
      <w:r w:rsidR="005607FD">
        <w:rPr>
          <w:lang w:val="en-AU"/>
        </w:rPr>
        <w:t>or detour tasks</w:t>
      </w:r>
      <w:r w:rsidR="007E5D0D">
        <w:rPr>
          <w:lang w:val="en-AU"/>
        </w:rPr>
        <w:t xml:space="preserve"> </w:t>
      </w:r>
      <w:r>
        <w:rPr>
          <w:lang w:val="en-AU"/>
        </w:rPr>
        <w:t>(</w:t>
      </w:r>
      <w:r w:rsidR="001D7804" w:rsidRPr="001D7804">
        <w:rPr>
          <w:rFonts w:eastAsiaTheme="minorHAnsi"/>
        </w:rPr>
        <w:t>Brown &amp; Tait, 2015</w:t>
      </w:r>
      <w:r w:rsidR="001D7804">
        <w:rPr>
          <w:rFonts w:eastAsiaTheme="minorHAnsi"/>
        </w:rPr>
        <w:t>;</w:t>
      </w:r>
      <w:r w:rsidR="001D7804" w:rsidRPr="00C53388">
        <w:rPr>
          <w:rFonts w:eastAsiaTheme="minorHAnsi"/>
        </w:rPr>
        <w:t xml:space="preserve"> </w:t>
      </w:r>
      <w:r w:rsidRPr="00C53388">
        <w:rPr>
          <w:rFonts w:eastAsiaTheme="minorHAnsi"/>
        </w:rPr>
        <w:t>Diamond, 2013</w:t>
      </w:r>
      <w:r>
        <w:rPr>
          <w:lang w:val="en-AU"/>
        </w:rPr>
        <w:t>)</w:t>
      </w:r>
      <w:r w:rsidR="007E5D0D">
        <w:rPr>
          <w:lang w:val="en-AU"/>
        </w:rPr>
        <w:t xml:space="preserve"> which </w:t>
      </w:r>
      <w:del w:id="619" w:author="Martin Whiting" w:date="2019-02-07T08:45:00Z">
        <w:r w:rsidR="005607FD" w:rsidDel="00CE798A">
          <w:rPr>
            <w:lang w:val="en-AU"/>
          </w:rPr>
          <w:delText>were</w:delText>
        </w:r>
        <w:r w:rsidR="007E5D0D" w:rsidDel="00CE798A">
          <w:rPr>
            <w:lang w:val="en-AU"/>
          </w:rPr>
          <w:delText xml:space="preserve"> </w:delText>
        </w:r>
        <w:r w:rsidR="00766338" w:rsidDel="00CE798A">
          <w:rPr>
            <w:lang w:val="en-AU"/>
          </w:rPr>
          <w:delText xml:space="preserve">successfully </w:delText>
        </w:r>
        <w:r w:rsidR="005607FD" w:rsidDel="00CE798A">
          <w:rPr>
            <w:lang w:val="en-AU"/>
          </w:rPr>
          <w:delText>adopted</w:delText>
        </w:r>
      </w:del>
      <w:ins w:id="620" w:author="Martin Whiting" w:date="2019-02-07T08:45:00Z">
        <w:r w:rsidR="00CE798A">
          <w:rPr>
            <w:lang w:val="en-AU"/>
          </w:rPr>
          <w:t>have been demonstrated</w:t>
        </w:r>
      </w:ins>
      <w:r w:rsidR="007E5D0D">
        <w:rPr>
          <w:lang w:val="en-AU"/>
        </w:rPr>
        <w:t xml:space="preserve"> in reptiles (e.g. Leal &amp; Powell, 2012, Powell, 2012</w:t>
      </w:r>
      <w:r w:rsidR="007E5D0D">
        <w:rPr>
          <w:rFonts w:eastAsia="Calibri"/>
          <w:lang w:val="en-AU"/>
        </w:rPr>
        <w:t>; Szabo et al., 2018</w:t>
      </w:r>
      <w:r w:rsidR="00EB443C">
        <w:rPr>
          <w:lang w:val="en-AU"/>
        </w:rPr>
        <w:t xml:space="preserve">; </w:t>
      </w:r>
      <w:r w:rsidR="00EB443C">
        <w:rPr>
          <w:rFonts w:eastAsia="Calibri"/>
          <w:lang w:val="en-AU"/>
        </w:rPr>
        <w:t>Wilkinson &amp; Huber,</w:t>
      </w:r>
      <w:r w:rsidR="00EB443C" w:rsidRPr="00015BF6">
        <w:rPr>
          <w:rFonts w:eastAsia="Calibri"/>
          <w:lang w:val="en-AU"/>
        </w:rPr>
        <w:t xml:space="preserve"> 201</w:t>
      </w:r>
      <w:r w:rsidR="00EB443C">
        <w:rPr>
          <w:rFonts w:eastAsia="Calibri"/>
          <w:lang w:val="en-AU"/>
        </w:rPr>
        <w:t>2</w:t>
      </w:r>
      <w:r w:rsidR="007E5D0D">
        <w:rPr>
          <w:lang w:val="en-AU"/>
        </w:rPr>
        <w:t xml:space="preserve">). </w:t>
      </w:r>
      <w:commentRangeStart w:id="621"/>
      <w:r w:rsidR="005373A1">
        <w:rPr>
          <w:lang w:val="en-AU"/>
        </w:rPr>
        <w:t>Impairment</w:t>
      </w:r>
      <w:r w:rsidR="00A27810">
        <w:rPr>
          <w:lang w:val="en-AU"/>
        </w:rPr>
        <w:t>s</w:t>
      </w:r>
      <w:commentRangeEnd w:id="621"/>
      <w:r w:rsidR="00CE798A">
        <w:rPr>
          <w:rStyle w:val="CommentReference"/>
        </w:rPr>
        <w:commentReference w:id="621"/>
      </w:r>
      <w:r w:rsidR="005373A1">
        <w:rPr>
          <w:lang w:val="en-AU"/>
        </w:rPr>
        <w:t xml:space="preserve"> in executive function </w:t>
      </w:r>
      <w:del w:id="622" w:author="Martin Whiting" w:date="2019-02-07T08:44:00Z">
        <w:r w:rsidR="005607FD" w:rsidDel="00CE798A">
          <w:rPr>
            <w:lang w:val="en-AU"/>
          </w:rPr>
          <w:delText>were</w:delText>
        </w:r>
        <w:r w:rsidR="005373A1" w:rsidDel="00CE798A">
          <w:rPr>
            <w:lang w:val="en-AU"/>
          </w:rPr>
          <w:delText xml:space="preserve"> </w:delText>
        </w:r>
      </w:del>
      <w:ins w:id="623" w:author="Martin Whiting" w:date="2019-02-07T08:44:00Z">
        <w:r w:rsidR="00CE798A">
          <w:rPr>
            <w:lang w:val="en-AU"/>
          </w:rPr>
          <w:t xml:space="preserve">are </w:t>
        </w:r>
      </w:ins>
      <w:r w:rsidR="005373A1">
        <w:rPr>
          <w:lang w:val="en-AU"/>
        </w:rPr>
        <w:t xml:space="preserve">linked to diseases such as </w:t>
      </w:r>
      <w:r w:rsidR="005373A1" w:rsidRPr="005373A1">
        <w:t xml:space="preserve">Alzheimer’s, </w:t>
      </w:r>
      <w:r w:rsidR="005373A1" w:rsidRPr="005373A1">
        <w:rPr>
          <w:rFonts w:eastAsiaTheme="minorHAnsi"/>
        </w:rPr>
        <w:t xml:space="preserve">Parkinson's or Schizophrenia (e.g. </w:t>
      </w:r>
      <w:r w:rsidR="004C658E">
        <w:rPr>
          <w:rFonts w:eastAsiaTheme="minorHAnsi"/>
        </w:rPr>
        <w:t>Royall et al., 2002</w:t>
      </w:r>
      <w:r w:rsidR="005373A1" w:rsidRPr="005373A1">
        <w:rPr>
          <w:rFonts w:eastAsiaTheme="minorHAnsi"/>
        </w:rPr>
        <w:t>)</w:t>
      </w:r>
      <w:r w:rsidR="005373A1">
        <w:rPr>
          <w:rFonts w:eastAsiaTheme="minorHAnsi"/>
        </w:rPr>
        <w:t xml:space="preserve">. Understanding how executive function </w:t>
      </w:r>
      <w:r w:rsidR="005607FD">
        <w:rPr>
          <w:rFonts w:eastAsiaTheme="minorHAnsi"/>
        </w:rPr>
        <w:t>is</w:t>
      </w:r>
      <w:r w:rsidR="005373A1">
        <w:rPr>
          <w:rFonts w:eastAsiaTheme="minorHAnsi"/>
        </w:rPr>
        <w:t xml:space="preserve"> processed in reptile brains </w:t>
      </w:r>
      <w:r w:rsidR="00A27810">
        <w:rPr>
          <w:rFonts w:eastAsiaTheme="minorHAnsi"/>
        </w:rPr>
        <w:t xml:space="preserve">which </w:t>
      </w:r>
      <w:r w:rsidR="005607FD">
        <w:rPr>
          <w:rFonts w:eastAsiaTheme="minorHAnsi"/>
        </w:rPr>
        <w:t xml:space="preserve">differ from mammals in </w:t>
      </w:r>
      <w:r w:rsidR="005373A1">
        <w:rPr>
          <w:rFonts w:eastAsiaTheme="minorHAnsi"/>
        </w:rPr>
        <w:t>neurological architecture (</w:t>
      </w:r>
      <w:r w:rsidR="005373A1" w:rsidRPr="005373A1">
        <w:rPr>
          <w:rFonts w:eastAsiaTheme="minorHAnsi"/>
        </w:rPr>
        <w:t>Nomura et al., 2013</w:t>
      </w:r>
      <w:r w:rsidR="005373A1">
        <w:rPr>
          <w:rFonts w:eastAsiaTheme="minorHAnsi"/>
        </w:rPr>
        <w:t>) might aid</w:t>
      </w:r>
      <w:r w:rsidR="00A27810">
        <w:rPr>
          <w:rFonts w:eastAsiaTheme="minorHAnsi"/>
        </w:rPr>
        <w:t xml:space="preserve"> the</w:t>
      </w:r>
      <w:r w:rsidR="005373A1">
        <w:rPr>
          <w:rFonts w:eastAsiaTheme="minorHAnsi"/>
        </w:rPr>
        <w:t xml:space="preserve"> develop</w:t>
      </w:r>
      <w:r w:rsidR="005607FD">
        <w:rPr>
          <w:rFonts w:eastAsiaTheme="minorHAnsi"/>
        </w:rPr>
        <w:t>ment of</w:t>
      </w:r>
      <w:r w:rsidR="005373A1">
        <w:rPr>
          <w:rFonts w:eastAsiaTheme="minorHAnsi"/>
        </w:rPr>
        <w:t xml:space="preserve"> better treatments</w:t>
      </w:r>
      <w:r w:rsidR="00DF5E13">
        <w:rPr>
          <w:rFonts w:eastAsiaTheme="minorHAnsi"/>
        </w:rPr>
        <w:t xml:space="preserve"> for these </w:t>
      </w:r>
      <w:r w:rsidR="002535BB">
        <w:rPr>
          <w:rFonts w:eastAsiaTheme="minorHAnsi"/>
        </w:rPr>
        <w:t>diseases</w:t>
      </w:r>
      <w:r w:rsidR="005373A1">
        <w:rPr>
          <w:rFonts w:eastAsiaTheme="minorHAnsi"/>
        </w:rPr>
        <w:t>.</w:t>
      </w:r>
      <w:ins w:id="624" w:author="Martin Whiting" w:date="2019-02-07T08:45:00Z">
        <w:r w:rsidR="00CE798A">
          <w:rPr>
            <w:rFonts w:eastAsiaTheme="minorHAnsi"/>
          </w:rPr>
          <w:t xml:space="preserve"> I think this argument need</w:t>
        </w:r>
      </w:ins>
      <w:ins w:id="625" w:author="Martin Whiting" w:date="2019-02-07T08:46:00Z">
        <w:r w:rsidR="00CE798A">
          <w:rPr>
            <w:rFonts w:eastAsiaTheme="minorHAnsi"/>
          </w:rPr>
          <w:t>s developing..</w:t>
        </w:r>
      </w:ins>
    </w:p>
    <w:p w14:paraId="14A56E07" w14:textId="0FBA4EA2" w:rsidR="00D16016" w:rsidRDefault="00D16016" w:rsidP="00A77FAF">
      <w:pPr>
        <w:ind w:firstLine="0"/>
        <w:rPr>
          <w:lang w:val="en-AU"/>
        </w:rPr>
      </w:pPr>
    </w:p>
    <w:p w14:paraId="79675EC9" w14:textId="523394A1" w:rsidR="00E9738A" w:rsidRPr="002D21ED" w:rsidRDefault="00E9738A" w:rsidP="00B54BA9">
      <w:pPr>
        <w:pStyle w:val="Heading3"/>
        <w:rPr>
          <w:lang w:val="en-AU"/>
        </w:rPr>
      </w:pPr>
      <w:bookmarkStart w:id="626" w:name="_Toc533668573"/>
      <w:r w:rsidRPr="002D21ED">
        <w:rPr>
          <w:lang w:val="en-AU"/>
        </w:rPr>
        <w:t>Innovative problem solving</w:t>
      </w:r>
      <w:bookmarkEnd w:id="626"/>
    </w:p>
    <w:p w14:paraId="7BFD0044" w14:textId="6FBDD102" w:rsidR="00E9738A" w:rsidRDefault="00D73119" w:rsidP="00A77FAF">
      <w:pPr>
        <w:ind w:firstLine="0"/>
        <w:rPr>
          <w:lang w:val="en-AU"/>
        </w:rPr>
      </w:pPr>
      <w:r>
        <w:rPr>
          <w:lang w:val="en-AU"/>
        </w:rPr>
        <w:t xml:space="preserve">In lizards, </w:t>
      </w:r>
      <w:r w:rsidR="007210A3">
        <w:rPr>
          <w:lang w:val="en-AU"/>
        </w:rPr>
        <w:t>sit-and-wait forager</w:t>
      </w:r>
      <w:r w:rsidR="00CB2560">
        <w:rPr>
          <w:lang w:val="en-AU"/>
        </w:rPr>
        <w:t>s</w:t>
      </w:r>
      <w:r w:rsidR="007210A3">
        <w:rPr>
          <w:lang w:val="en-AU"/>
        </w:rPr>
        <w:t xml:space="preserve"> ambush passing prey, </w:t>
      </w:r>
      <w:ins w:id="627" w:author="Martin Whiting" w:date="2019-02-07T08:46:00Z">
        <w:r w:rsidR="00CE798A">
          <w:rPr>
            <w:lang w:val="en-AU"/>
          </w:rPr>
          <w:t xml:space="preserve">do not </w:t>
        </w:r>
      </w:ins>
      <w:r w:rsidR="007210A3">
        <w:rPr>
          <w:lang w:val="en-AU"/>
        </w:rPr>
        <w:t xml:space="preserve">use </w:t>
      </w:r>
      <w:del w:id="628" w:author="Martin Whiting" w:date="2019-02-07T08:46:00Z">
        <w:r w:rsidR="007210A3" w:rsidDel="00CE798A">
          <w:rPr>
            <w:lang w:val="en-AU"/>
          </w:rPr>
          <w:delText xml:space="preserve">little olfactory </w:delText>
        </w:r>
      </w:del>
      <w:ins w:id="629" w:author="Martin Whiting" w:date="2019-02-07T08:46:00Z">
        <w:r w:rsidR="00CE798A">
          <w:rPr>
            <w:lang w:val="en-AU"/>
          </w:rPr>
          <w:t xml:space="preserve">chemical </w:t>
        </w:r>
      </w:ins>
      <w:r w:rsidR="007210A3">
        <w:rPr>
          <w:lang w:val="en-AU"/>
        </w:rPr>
        <w:t>cues and rely heavily on vison</w:t>
      </w:r>
      <w:r w:rsidR="00CB2560">
        <w:rPr>
          <w:lang w:val="en-AU"/>
        </w:rPr>
        <w:t xml:space="preserve"> while</w:t>
      </w:r>
      <w:r w:rsidR="007210A3">
        <w:rPr>
          <w:lang w:val="en-AU"/>
        </w:rPr>
        <w:t xml:space="preserve"> a</w:t>
      </w:r>
      <w:r w:rsidR="00935951">
        <w:rPr>
          <w:lang w:val="en-AU"/>
        </w:rPr>
        <w:t>ctive foragers typically move through the habitat</w:t>
      </w:r>
      <w:r w:rsidR="00FA2E59">
        <w:rPr>
          <w:lang w:val="en-AU"/>
        </w:rPr>
        <w:t xml:space="preserve"> while</w:t>
      </w:r>
      <w:r w:rsidR="00935951">
        <w:rPr>
          <w:lang w:val="en-AU"/>
        </w:rPr>
        <w:t xml:space="preserve"> tongue</w:t>
      </w:r>
      <w:ins w:id="630" w:author="Martin Whiting" w:date="2019-02-07T08:46:00Z">
        <w:r w:rsidR="00CE798A">
          <w:rPr>
            <w:lang w:val="en-AU"/>
          </w:rPr>
          <w:t>-</w:t>
        </w:r>
      </w:ins>
      <w:del w:id="631" w:author="Martin Whiting" w:date="2019-02-07T08:46:00Z">
        <w:r w:rsidR="00935951" w:rsidDel="00CE798A">
          <w:rPr>
            <w:lang w:val="en-AU"/>
          </w:rPr>
          <w:delText xml:space="preserve"> </w:delText>
        </w:r>
      </w:del>
      <w:r w:rsidR="00935951">
        <w:rPr>
          <w:lang w:val="en-AU"/>
        </w:rPr>
        <w:t xml:space="preserve">flicking to detect </w:t>
      </w:r>
      <w:ins w:id="632" w:author="Martin Whiting" w:date="2019-02-07T08:46:00Z">
        <w:r w:rsidR="00CE798A">
          <w:rPr>
            <w:lang w:val="en-AU"/>
          </w:rPr>
          <w:t xml:space="preserve">hidden </w:t>
        </w:r>
      </w:ins>
      <w:r w:rsidR="00CB2560">
        <w:rPr>
          <w:lang w:val="en-AU"/>
        </w:rPr>
        <w:t>prey</w:t>
      </w:r>
      <w:del w:id="633" w:author="Martin Whiting" w:date="2019-02-07T08:46:00Z">
        <w:r w:rsidR="00CB2560" w:rsidDel="00CE798A">
          <w:rPr>
            <w:lang w:val="en-AU"/>
          </w:rPr>
          <w:delText xml:space="preserve"> </w:delText>
        </w:r>
        <w:r w:rsidR="00935951" w:rsidDel="00CE798A">
          <w:rPr>
            <w:lang w:val="en-AU"/>
          </w:rPr>
          <w:delText>odour</w:delText>
        </w:r>
      </w:del>
      <w:r w:rsidR="00935951">
        <w:rPr>
          <w:lang w:val="en-AU"/>
        </w:rPr>
        <w:t xml:space="preserve">. Concealed prey </w:t>
      </w:r>
      <w:del w:id="634" w:author="Martin Whiting" w:date="2019-02-07T08:47:00Z">
        <w:r w:rsidR="00935951" w:rsidDel="00CE798A">
          <w:rPr>
            <w:lang w:val="en-AU"/>
          </w:rPr>
          <w:delText xml:space="preserve">is </w:delText>
        </w:r>
      </w:del>
      <w:ins w:id="635" w:author="Martin Whiting" w:date="2019-02-07T08:47:00Z">
        <w:r w:rsidR="00CE798A">
          <w:rPr>
            <w:lang w:val="en-AU"/>
          </w:rPr>
          <w:t xml:space="preserve">are </w:t>
        </w:r>
      </w:ins>
      <w:r w:rsidR="00935951">
        <w:rPr>
          <w:lang w:val="en-AU"/>
        </w:rPr>
        <w:t xml:space="preserve">often </w:t>
      </w:r>
      <w:ins w:id="636" w:author="Martin Whiting" w:date="2019-02-07T08:47:00Z">
        <w:r w:rsidR="00CE798A">
          <w:rPr>
            <w:lang w:val="en-AU"/>
          </w:rPr>
          <w:t xml:space="preserve">detected by </w:t>
        </w:r>
        <w:proofErr w:type="spellStart"/>
        <w:r w:rsidR="00CE798A">
          <w:rPr>
            <w:lang w:val="en-AU"/>
          </w:rPr>
          <w:t>vomerolfaction</w:t>
        </w:r>
        <w:proofErr w:type="spellEnd"/>
        <w:r w:rsidR="00CE798A">
          <w:rPr>
            <w:lang w:val="en-AU"/>
          </w:rPr>
          <w:t xml:space="preserve"> followed by digging or </w:t>
        </w:r>
      </w:ins>
      <w:del w:id="637" w:author="Martin Whiting" w:date="2019-02-07T08:47:00Z">
        <w:r w:rsidR="00935951" w:rsidDel="00CE798A">
          <w:rPr>
            <w:lang w:val="en-AU"/>
          </w:rPr>
          <w:delText>uncovered by</w:delText>
        </w:r>
      </w:del>
      <w:r w:rsidR="00935951">
        <w:rPr>
          <w:lang w:val="en-AU"/>
        </w:rPr>
        <w:t xml:space="preserve"> removing debris</w:t>
      </w:r>
      <w:del w:id="638" w:author="Martin Whiting" w:date="2019-02-07T08:47:00Z">
        <w:r w:rsidR="00935951" w:rsidDel="00CE798A">
          <w:rPr>
            <w:lang w:val="en-AU"/>
          </w:rPr>
          <w:delText xml:space="preserve">, leaves or soil </w:delText>
        </w:r>
      </w:del>
      <w:r w:rsidR="00935951">
        <w:rPr>
          <w:lang w:val="en-AU"/>
        </w:rPr>
        <w:t>(</w:t>
      </w:r>
      <w:commentRangeStart w:id="639"/>
      <w:r w:rsidR="00935951">
        <w:rPr>
          <w:lang w:val="en-AU"/>
        </w:rPr>
        <w:t>Whiting &amp; Noble, 2018</w:t>
      </w:r>
      <w:commentRangeEnd w:id="639"/>
      <w:r w:rsidR="00CE798A">
        <w:rPr>
          <w:rStyle w:val="CommentReference"/>
        </w:rPr>
        <w:commentReference w:id="639"/>
      </w:r>
      <w:r w:rsidR="00935951">
        <w:rPr>
          <w:lang w:val="en-AU"/>
        </w:rPr>
        <w:t xml:space="preserve">). </w:t>
      </w:r>
      <w:commentRangeStart w:id="640"/>
      <w:r w:rsidR="00935951">
        <w:rPr>
          <w:lang w:val="en-AU"/>
        </w:rPr>
        <w:t xml:space="preserve">Previous examples demonstrated </w:t>
      </w:r>
      <w:commentRangeEnd w:id="640"/>
      <w:r w:rsidR="00CE798A">
        <w:rPr>
          <w:rStyle w:val="CommentReference"/>
        </w:rPr>
        <w:commentReference w:id="640"/>
      </w:r>
      <w:r w:rsidR="00935951">
        <w:rPr>
          <w:lang w:val="en-AU"/>
        </w:rPr>
        <w:t>lizards</w:t>
      </w:r>
      <w:r w:rsidR="00CB2560">
        <w:rPr>
          <w:lang w:val="en-AU"/>
        </w:rPr>
        <w:t xml:space="preserve">’ capability to acquire </w:t>
      </w:r>
      <w:r w:rsidR="00935951">
        <w:rPr>
          <w:lang w:val="en-AU"/>
        </w:rPr>
        <w:t xml:space="preserve">novel foraging techniques and </w:t>
      </w:r>
      <w:r w:rsidR="00CB2560">
        <w:rPr>
          <w:lang w:val="en-AU"/>
        </w:rPr>
        <w:t>to</w:t>
      </w:r>
      <w:r w:rsidR="00935951">
        <w:rPr>
          <w:lang w:val="en-AU"/>
        </w:rPr>
        <w:t xml:space="preserve"> solv</w:t>
      </w:r>
      <w:r w:rsidR="00CB2560">
        <w:rPr>
          <w:lang w:val="en-AU"/>
        </w:rPr>
        <w:t>e</w:t>
      </w:r>
      <w:r w:rsidR="00935951">
        <w:rPr>
          <w:lang w:val="en-AU"/>
        </w:rPr>
        <w:t xml:space="preserve"> complex problem</w:t>
      </w:r>
      <w:r w:rsidR="00012F12">
        <w:rPr>
          <w:lang w:val="en-AU"/>
        </w:rPr>
        <w:t xml:space="preserve">s </w:t>
      </w:r>
      <w:r w:rsidR="00935951">
        <w:rPr>
          <w:lang w:val="en-AU"/>
        </w:rPr>
        <w:t>such as puzzle boxes. It is our firm belie</w:t>
      </w:r>
      <w:ins w:id="641" w:author="Martin Whiting" w:date="2019-02-07T08:48:00Z">
        <w:r w:rsidR="00CE798A">
          <w:rPr>
            <w:lang w:val="en-AU"/>
          </w:rPr>
          <w:t>f</w:t>
        </w:r>
      </w:ins>
      <w:del w:id="642" w:author="Martin Whiting" w:date="2019-02-07T08:48:00Z">
        <w:r w:rsidR="00935951" w:rsidDel="00CE798A">
          <w:rPr>
            <w:lang w:val="en-AU"/>
          </w:rPr>
          <w:delText>ve</w:delText>
        </w:r>
      </w:del>
      <w:r w:rsidR="00935951">
        <w:rPr>
          <w:lang w:val="en-AU"/>
        </w:rPr>
        <w:t xml:space="preserve"> that lizards </w:t>
      </w:r>
      <w:r w:rsidR="00CB2560">
        <w:rPr>
          <w:lang w:val="en-AU"/>
        </w:rPr>
        <w:t>can</w:t>
      </w:r>
      <w:r w:rsidR="00935951">
        <w:rPr>
          <w:lang w:val="en-AU"/>
        </w:rPr>
        <w:t xml:space="preserve"> </w:t>
      </w:r>
      <w:del w:id="643" w:author="Martin Whiting" w:date="2019-02-07T08:49:00Z">
        <w:r w:rsidR="00935951" w:rsidDel="00CE798A">
          <w:rPr>
            <w:lang w:val="en-AU"/>
          </w:rPr>
          <w:delText xml:space="preserve">invent or </w:delText>
        </w:r>
      </w:del>
      <w:r w:rsidR="00935951">
        <w:rPr>
          <w:lang w:val="en-AU"/>
        </w:rPr>
        <w:t xml:space="preserve">apply behaviour in new ways when facing novel </w:t>
      </w:r>
      <w:commentRangeStart w:id="644"/>
      <w:r w:rsidR="00935951">
        <w:rPr>
          <w:lang w:val="en-AU"/>
        </w:rPr>
        <w:t>problems</w:t>
      </w:r>
      <w:commentRangeEnd w:id="644"/>
      <w:r w:rsidR="00CE798A">
        <w:rPr>
          <w:rStyle w:val="CommentReference"/>
        </w:rPr>
        <w:commentReference w:id="644"/>
      </w:r>
      <w:r w:rsidR="00935951">
        <w:rPr>
          <w:lang w:val="en-AU"/>
        </w:rPr>
        <w:t>. Active foragers might be especially suited</w:t>
      </w:r>
      <w:r w:rsidR="00461F9D">
        <w:rPr>
          <w:lang w:val="en-AU"/>
        </w:rPr>
        <w:t>,</w:t>
      </w:r>
      <w:r w:rsidR="00935951">
        <w:rPr>
          <w:lang w:val="en-AU"/>
        </w:rPr>
        <w:t xml:space="preserve"> </w:t>
      </w:r>
      <w:r w:rsidR="00461F9D">
        <w:rPr>
          <w:lang w:val="en-AU"/>
        </w:rPr>
        <w:t>and in Australia,</w:t>
      </w:r>
      <w:r w:rsidR="00F243B9">
        <w:rPr>
          <w:lang w:val="en-AU"/>
        </w:rPr>
        <w:t xml:space="preserve"> </w:t>
      </w:r>
      <w:ins w:id="645" w:author="Martin Whiting" w:date="2019-02-07T08:50:00Z">
        <w:r w:rsidR="00BE0A35">
          <w:rPr>
            <w:lang w:val="en-AU"/>
          </w:rPr>
          <w:t>v</w:t>
        </w:r>
      </w:ins>
      <w:del w:id="646" w:author="Martin Whiting" w:date="2019-02-07T08:50:00Z">
        <w:r w:rsidR="00F243B9" w:rsidRPr="00015BF6" w:rsidDel="00BE0A35">
          <w:rPr>
            <w:lang w:val="en-AU"/>
          </w:rPr>
          <w:delText>V</w:delText>
        </w:r>
      </w:del>
      <w:r w:rsidR="00F243B9" w:rsidRPr="00015BF6">
        <w:rPr>
          <w:lang w:val="en-AU"/>
        </w:rPr>
        <w:t xml:space="preserve">aranids </w:t>
      </w:r>
      <w:r w:rsidR="00461F9D">
        <w:rPr>
          <w:lang w:val="en-AU"/>
        </w:rPr>
        <w:t>(</w:t>
      </w:r>
      <w:r w:rsidR="00F243B9" w:rsidRPr="00015BF6">
        <w:rPr>
          <w:lang w:val="en-AU"/>
        </w:rPr>
        <w:t xml:space="preserve">considered ‘smart’ </w:t>
      </w:r>
      <w:r w:rsidR="00461F9D">
        <w:rPr>
          <w:lang w:val="en-AU"/>
        </w:rPr>
        <w:t>lizards)</w:t>
      </w:r>
      <w:r w:rsidR="00F243B9" w:rsidRPr="00015BF6">
        <w:rPr>
          <w:lang w:val="en-AU"/>
        </w:rPr>
        <w:t xml:space="preserve"> </w:t>
      </w:r>
      <w:r w:rsidR="00461F9D">
        <w:rPr>
          <w:lang w:val="en-AU"/>
        </w:rPr>
        <w:t>are</w:t>
      </w:r>
      <w:r w:rsidR="00F243B9" w:rsidRPr="00015BF6">
        <w:rPr>
          <w:lang w:val="en-AU"/>
        </w:rPr>
        <w:t xml:space="preserve"> frequently found in picnic areas </w:t>
      </w:r>
      <w:r w:rsidR="00F243B9">
        <w:rPr>
          <w:lang w:val="en-AU"/>
        </w:rPr>
        <w:t>habituated to human</w:t>
      </w:r>
      <w:r w:rsidR="00461F9D">
        <w:rPr>
          <w:lang w:val="en-AU"/>
        </w:rPr>
        <w:t>s</w:t>
      </w:r>
      <w:r w:rsidR="00F243B9">
        <w:rPr>
          <w:lang w:val="en-AU"/>
        </w:rPr>
        <w:t xml:space="preserve"> </w:t>
      </w:r>
      <w:r w:rsidR="00F243B9" w:rsidRPr="00015BF6">
        <w:rPr>
          <w:lang w:val="en-AU"/>
        </w:rPr>
        <w:t>(Whiting &amp; Noble, 2018)</w:t>
      </w:r>
      <w:r w:rsidR="00FC366C">
        <w:rPr>
          <w:lang w:val="en-AU"/>
        </w:rPr>
        <w:t xml:space="preserve"> represent</w:t>
      </w:r>
      <w:r w:rsidR="00461F9D">
        <w:rPr>
          <w:lang w:val="en-AU"/>
        </w:rPr>
        <w:t>ing</w:t>
      </w:r>
      <w:r w:rsidR="00F243B9">
        <w:rPr>
          <w:lang w:val="en-AU"/>
        </w:rPr>
        <w:t xml:space="preserve"> a great </w:t>
      </w:r>
      <w:r w:rsidR="00F243B9" w:rsidRPr="00015BF6">
        <w:rPr>
          <w:lang w:val="en-AU"/>
        </w:rPr>
        <w:t xml:space="preserve">opportunity to study </w:t>
      </w:r>
      <w:r w:rsidR="00461F9D">
        <w:rPr>
          <w:lang w:val="en-AU"/>
        </w:rPr>
        <w:t xml:space="preserve">wild lizards </w:t>
      </w:r>
      <w:r w:rsidR="00F243B9" w:rsidRPr="00015BF6">
        <w:rPr>
          <w:lang w:val="en-AU"/>
        </w:rPr>
        <w:t xml:space="preserve">on </w:t>
      </w:r>
      <w:r w:rsidR="00461F9D">
        <w:rPr>
          <w:lang w:val="en-AU"/>
        </w:rPr>
        <w:t>different</w:t>
      </w:r>
      <w:r w:rsidR="00F243B9" w:rsidRPr="00015BF6">
        <w:rPr>
          <w:lang w:val="en-AU"/>
        </w:rPr>
        <w:t xml:space="preserve"> </w:t>
      </w:r>
      <w:r w:rsidR="00461F9D">
        <w:rPr>
          <w:lang w:val="en-AU"/>
        </w:rPr>
        <w:t>problems</w:t>
      </w:r>
      <w:r w:rsidR="00F243B9">
        <w:rPr>
          <w:lang w:val="en-AU"/>
        </w:rPr>
        <w:t xml:space="preserve"> (</w:t>
      </w:r>
      <w:r w:rsidR="00F243B9" w:rsidRPr="00E87FED">
        <w:rPr>
          <w:lang w:val="en-AU"/>
        </w:rPr>
        <w:t>Whiting &amp; Noble, 2018</w:t>
      </w:r>
      <w:r w:rsidR="00F243B9">
        <w:rPr>
          <w:lang w:val="en-AU"/>
        </w:rPr>
        <w:t>)</w:t>
      </w:r>
      <w:r w:rsidR="00F243B9" w:rsidRPr="00015BF6">
        <w:rPr>
          <w:lang w:val="en-AU"/>
        </w:rPr>
        <w:t>.</w:t>
      </w:r>
      <w:r w:rsidR="00012F12">
        <w:rPr>
          <w:lang w:val="en-AU"/>
        </w:rPr>
        <w:t xml:space="preserve"> </w:t>
      </w:r>
      <w:ins w:id="647" w:author="Martin Whiting" w:date="2019-02-07T08:50:00Z">
        <w:r w:rsidR="00BE0A35">
          <w:rPr>
            <w:lang w:val="en-AU"/>
          </w:rPr>
          <w:t xml:space="preserve">This </w:t>
        </w:r>
        <w:proofErr w:type="spellStart"/>
        <w:r w:rsidR="00BE0A35">
          <w:rPr>
            <w:lang w:val="en-AU"/>
          </w:rPr>
          <w:t>pg</w:t>
        </w:r>
        <w:proofErr w:type="spellEnd"/>
        <w:r w:rsidR="00BE0A35">
          <w:rPr>
            <w:lang w:val="en-AU"/>
          </w:rPr>
          <w:t xml:space="preserve"> needs more meat to it. You don’t really explain how foraging behaviour links to innovative problem </w:t>
        </w:r>
      </w:ins>
      <w:ins w:id="648" w:author="Martin Whiting" w:date="2019-02-07T08:51:00Z">
        <w:r w:rsidR="00BE0A35">
          <w:rPr>
            <w:lang w:val="en-AU"/>
          </w:rPr>
          <w:t>solving. And be clear about what needs to be investigated.</w:t>
        </w:r>
      </w:ins>
    </w:p>
    <w:p w14:paraId="4E4D59FA" w14:textId="24C63011" w:rsidR="00E9738A" w:rsidRDefault="00E9738A" w:rsidP="00A77FAF">
      <w:pPr>
        <w:ind w:firstLine="0"/>
        <w:rPr>
          <w:lang w:val="en-AU"/>
        </w:rPr>
      </w:pPr>
    </w:p>
    <w:p w14:paraId="622EB412" w14:textId="42207A9C" w:rsidR="00E9738A" w:rsidRPr="004E4794" w:rsidRDefault="00E9738A" w:rsidP="00B54BA9">
      <w:pPr>
        <w:pStyle w:val="Heading3"/>
        <w:rPr>
          <w:lang w:val="en-AU"/>
        </w:rPr>
      </w:pPr>
      <w:bookmarkStart w:id="649" w:name="_Toc533668574"/>
      <w:r w:rsidRPr="004E4794">
        <w:rPr>
          <w:lang w:val="en-AU"/>
        </w:rPr>
        <w:lastRenderedPageBreak/>
        <w:t>Social learning in social reptiles</w:t>
      </w:r>
      <w:bookmarkEnd w:id="649"/>
    </w:p>
    <w:p w14:paraId="2AE9921E" w14:textId="2E3DEC3E" w:rsidR="00E9738A" w:rsidRDefault="00F33499" w:rsidP="00A77FAF">
      <w:pPr>
        <w:ind w:firstLine="0"/>
        <w:rPr>
          <w:lang w:val="en-AU"/>
        </w:rPr>
      </w:pPr>
      <w:r>
        <w:rPr>
          <w:lang w:val="en-AU"/>
        </w:rPr>
        <w:t>S</w:t>
      </w:r>
      <w:r w:rsidR="008C1B03" w:rsidRPr="00015BF6">
        <w:rPr>
          <w:lang w:val="en-AU"/>
        </w:rPr>
        <w:t xml:space="preserve">ocial learning </w:t>
      </w:r>
      <w:r>
        <w:rPr>
          <w:lang w:val="en-AU"/>
        </w:rPr>
        <w:t xml:space="preserve">is usually studied in group living </w:t>
      </w:r>
      <w:r w:rsidR="008C1B03" w:rsidRPr="00015BF6">
        <w:rPr>
          <w:lang w:val="en-AU"/>
        </w:rPr>
        <w:t>animals (Wilkinson &amp; Huber, 2012)</w:t>
      </w:r>
      <w:r>
        <w:rPr>
          <w:lang w:val="en-AU"/>
        </w:rPr>
        <w:t xml:space="preserve"> because it </w:t>
      </w:r>
      <w:r w:rsidR="00EC0D23">
        <w:rPr>
          <w:lang w:val="en-AU"/>
        </w:rPr>
        <w:t>is</w:t>
      </w:r>
      <w:r>
        <w:rPr>
          <w:lang w:val="en-AU"/>
        </w:rPr>
        <w:t xml:space="preserve"> hypothesised </w:t>
      </w:r>
      <w:r w:rsidR="00737DBB">
        <w:rPr>
          <w:lang w:val="en-AU"/>
        </w:rPr>
        <w:t xml:space="preserve">that the demands of group living act as a selective pressure </w:t>
      </w:r>
      <w:r w:rsidR="009B42A7">
        <w:rPr>
          <w:lang w:val="en-AU"/>
        </w:rPr>
        <w:t>to</w:t>
      </w:r>
      <w:r w:rsidR="00737DBB">
        <w:rPr>
          <w:lang w:val="en-AU"/>
        </w:rPr>
        <w:t xml:space="preserve"> improve cognition to cope with these demands (</w:t>
      </w:r>
      <w:commentRangeStart w:id="650"/>
      <w:r w:rsidR="00737DBB">
        <w:rPr>
          <w:lang w:val="en-AU"/>
        </w:rPr>
        <w:t>Social Intelligence Hypothesis</w:t>
      </w:r>
      <w:r w:rsidR="00F323E8">
        <w:rPr>
          <w:lang w:val="en-AU"/>
        </w:rPr>
        <w:t>:</w:t>
      </w:r>
      <w:r w:rsidR="00737DBB">
        <w:rPr>
          <w:lang w:val="en-AU"/>
        </w:rPr>
        <w:t xml:space="preserve"> </w:t>
      </w:r>
      <w:r w:rsidR="007D3964">
        <w:rPr>
          <w:rFonts w:eastAsiaTheme="minorHAnsi"/>
        </w:rPr>
        <w:t>Byrne &amp; Whiten, 1988</w:t>
      </w:r>
      <w:r w:rsidR="00737DBB">
        <w:rPr>
          <w:lang w:val="en-AU"/>
        </w:rPr>
        <w:t>; Social Brain Hypothesis</w:t>
      </w:r>
      <w:r w:rsidR="00F323E8">
        <w:rPr>
          <w:lang w:val="en-AU"/>
        </w:rPr>
        <w:t>:</w:t>
      </w:r>
      <w:r w:rsidR="00EB663A" w:rsidRPr="00EB663A">
        <w:rPr>
          <w:rFonts w:eastAsiaTheme="minorHAnsi"/>
        </w:rPr>
        <w:t xml:space="preserve"> </w:t>
      </w:r>
      <w:r w:rsidR="00EB663A">
        <w:rPr>
          <w:rFonts w:eastAsiaTheme="minorHAnsi"/>
        </w:rPr>
        <w:t>Reader &amp; Laland, 2002</w:t>
      </w:r>
      <w:r w:rsidR="00737DBB">
        <w:rPr>
          <w:lang w:val="en-AU"/>
        </w:rPr>
        <w:t>)</w:t>
      </w:r>
      <w:commentRangeEnd w:id="650"/>
      <w:r w:rsidR="00BE0A35">
        <w:rPr>
          <w:rStyle w:val="CommentReference"/>
        </w:rPr>
        <w:commentReference w:id="650"/>
      </w:r>
      <w:r w:rsidR="00737DBB">
        <w:rPr>
          <w:lang w:val="en-AU"/>
        </w:rPr>
        <w:t xml:space="preserve">. </w:t>
      </w:r>
      <w:r w:rsidR="009B42A7">
        <w:rPr>
          <w:lang w:val="en-AU"/>
        </w:rPr>
        <w:t xml:space="preserve">Solitary </w:t>
      </w:r>
      <w:ins w:id="651" w:author="Martin Whiting" w:date="2019-02-07T08:52:00Z">
        <w:r w:rsidR="00BE0A35">
          <w:rPr>
            <w:lang w:val="en-AU"/>
          </w:rPr>
          <w:t xml:space="preserve">and less social </w:t>
        </w:r>
      </w:ins>
      <w:r w:rsidR="009B42A7">
        <w:rPr>
          <w:lang w:val="en-AU"/>
        </w:rPr>
        <w:t>r</w:t>
      </w:r>
      <w:r w:rsidR="008C1B03">
        <w:rPr>
          <w:lang w:val="en-AU"/>
        </w:rPr>
        <w:t xml:space="preserve">eptiles, however, </w:t>
      </w:r>
      <w:del w:id="652" w:author="Martin Whiting" w:date="2019-02-07T08:52:00Z">
        <w:r w:rsidR="008C1B03" w:rsidDel="00BE0A35">
          <w:rPr>
            <w:lang w:val="en-AU"/>
          </w:rPr>
          <w:delText>demonstrated that grouping is not a prerequisite for</w:delText>
        </w:r>
      </w:del>
      <w:ins w:id="653" w:author="Martin Whiting" w:date="2019-02-07T08:52:00Z">
        <w:r w:rsidR="00BE0A35">
          <w:rPr>
            <w:lang w:val="en-AU"/>
          </w:rPr>
          <w:t>are also capable of</w:t>
        </w:r>
      </w:ins>
      <w:r w:rsidR="008C1B03">
        <w:rPr>
          <w:lang w:val="en-AU"/>
        </w:rPr>
        <w:t xml:space="preserve"> </w:t>
      </w:r>
      <w:r w:rsidR="009B42A7">
        <w:rPr>
          <w:lang w:val="en-AU"/>
        </w:rPr>
        <w:t>social learning</w:t>
      </w:r>
      <w:r w:rsidR="008C1B03">
        <w:rPr>
          <w:lang w:val="en-AU"/>
        </w:rPr>
        <w:t xml:space="preserve"> (e.g. </w:t>
      </w:r>
      <w:r w:rsidR="008C1B03" w:rsidRPr="00015BF6">
        <w:rPr>
          <w:rFonts w:eastAsia="Calibri"/>
          <w:lang w:val="en-AU"/>
        </w:rPr>
        <w:t>Noble</w:t>
      </w:r>
      <w:r w:rsidR="008C1B03">
        <w:rPr>
          <w:rFonts w:eastAsia="Calibri"/>
          <w:lang w:val="en-AU"/>
        </w:rPr>
        <w:t xml:space="preserve"> et al.</w:t>
      </w:r>
      <w:r w:rsidR="008C1B03" w:rsidRPr="00015BF6">
        <w:rPr>
          <w:rFonts w:eastAsia="Calibri"/>
          <w:lang w:val="en-AU"/>
        </w:rPr>
        <w:t>, 2014</w:t>
      </w:r>
      <w:r w:rsidR="008C1B03">
        <w:rPr>
          <w:rFonts w:eastAsia="Calibri"/>
          <w:lang w:val="en-AU"/>
        </w:rPr>
        <w:t>;</w:t>
      </w:r>
      <w:r w:rsidR="008C1B03" w:rsidRPr="008C1B03">
        <w:rPr>
          <w:rFonts w:cs="Arial"/>
          <w:szCs w:val="22"/>
          <w:lang w:val="en-AU"/>
        </w:rPr>
        <w:t xml:space="preserve"> </w:t>
      </w:r>
      <w:r w:rsidR="008C1B03" w:rsidRPr="00015BF6">
        <w:rPr>
          <w:rFonts w:eastAsiaTheme="minorHAnsi"/>
          <w:lang w:val="en-AU"/>
        </w:rPr>
        <w:t>Wilkinson et al., 2010</w:t>
      </w:r>
      <w:r w:rsidR="008C1B03">
        <w:rPr>
          <w:lang w:val="en-AU"/>
        </w:rPr>
        <w:t>).</w:t>
      </w:r>
      <w:r w:rsidR="008C1B03" w:rsidRPr="00015BF6">
        <w:rPr>
          <w:lang w:val="en-AU"/>
        </w:rPr>
        <w:t xml:space="preserve"> </w:t>
      </w:r>
      <w:r w:rsidR="009B42A7">
        <w:rPr>
          <w:lang w:val="en-AU"/>
        </w:rPr>
        <w:t>W</w:t>
      </w:r>
      <w:r w:rsidR="008C1B03">
        <w:rPr>
          <w:lang w:val="en-AU"/>
        </w:rPr>
        <w:t xml:space="preserve">e agree that testing non-social species </w:t>
      </w:r>
      <w:r w:rsidR="00737DBB">
        <w:rPr>
          <w:lang w:val="en-AU"/>
        </w:rPr>
        <w:t>is an important research endeavour</w:t>
      </w:r>
      <w:r w:rsidR="00757BA3">
        <w:rPr>
          <w:lang w:val="en-AU"/>
        </w:rPr>
        <w:t>,</w:t>
      </w:r>
      <w:r w:rsidR="009B42A7">
        <w:rPr>
          <w:lang w:val="en-AU"/>
        </w:rPr>
        <w:t xml:space="preserve"> but</w:t>
      </w:r>
      <w:r w:rsidR="008C1B03">
        <w:rPr>
          <w:lang w:val="en-AU"/>
        </w:rPr>
        <w:t xml:space="preserve"> we want to encourage researchers to</w:t>
      </w:r>
      <w:r w:rsidR="00EC0D23">
        <w:rPr>
          <w:lang w:val="en-AU"/>
        </w:rPr>
        <w:t xml:space="preserve"> also</w:t>
      </w:r>
      <w:r w:rsidR="008C1B03">
        <w:rPr>
          <w:lang w:val="en-AU"/>
        </w:rPr>
        <w:t xml:space="preserve"> test social reptiles</w:t>
      </w:r>
      <w:r w:rsidR="00757BA3">
        <w:rPr>
          <w:lang w:val="en-AU"/>
        </w:rPr>
        <w:t xml:space="preserve"> (Whiting &amp; While, 2018)</w:t>
      </w:r>
      <w:r w:rsidR="008C1B03">
        <w:rPr>
          <w:lang w:val="en-AU"/>
        </w:rPr>
        <w:t xml:space="preserve">. A comparison between related species differing in social complexity might </w:t>
      </w:r>
      <w:r w:rsidR="00EC0D23">
        <w:rPr>
          <w:lang w:val="en-AU"/>
        </w:rPr>
        <w:t xml:space="preserve">reveal </w:t>
      </w:r>
      <w:r w:rsidR="009B42A7">
        <w:rPr>
          <w:lang w:val="en-AU"/>
        </w:rPr>
        <w:t>which aspects of cognition are affected by sociality</w:t>
      </w:r>
      <w:r w:rsidR="008C1B03">
        <w:rPr>
          <w:lang w:val="en-AU"/>
        </w:rPr>
        <w:t xml:space="preserve">. Furthermore, </w:t>
      </w:r>
      <w:r w:rsidR="009B42A7">
        <w:rPr>
          <w:lang w:val="en-AU"/>
        </w:rPr>
        <w:t xml:space="preserve">with the available smart phone technology, </w:t>
      </w:r>
      <w:r w:rsidR="008C1B03">
        <w:rPr>
          <w:lang w:val="en-AU"/>
        </w:rPr>
        <w:t>video demonstrat</w:t>
      </w:r>
      <w:r w:rsidR="009B42A7">
        <w:rPr>
          <w:lang w:val="en-AU"/>
        </w:rPr>
        <w:t>ions</w:t>
      </w:r>
      <w:r w:rsidR="008C1B03">
        <w:rPr>
          <w:lang w:val="en-AU"/>
        </w:rPr>
        <w:t xml:space="preserve"> (e.g. </w:t>
      </w:r>
      <w:proofErr w:type="spellStart"/>
      <w:r w:rsidR="008C1B03" w:rsidRPr="00015BF6">
        <w:rPr>
          <w:rFonts w:cs="Arial"/>
          <w:szCs w:val="22"/>
          <w:lang w:val="en-AU"/>
        </w:rPr>
        <w:t>Siviter</w:t>
      </w:r>
      <w:proofErr w:type="spellEnd"/>
      <w:r w:rsidR="008C1B03">
        <w:rPr>
          <w:rFonts w:cs="Arial"/>
          <w:szCs w:val="22"/>
          <w:lang w:val="en-AU"/>
        </w:rPr>
        <w:t xml:space="preserve"> et al., </w:t>
      </w:r>
      <w:r w:rsidR="008C1B03" w:rsidRPr="00015BF6">
        <w:rPr>
          <w:rFonts w:cs="Arial"/>
          <w:szCs w:val="22"/>
          <w:lang w:val="en-AU"/>
        </w:rPr>
        <w:t>2017</w:t>
      </w:r>
      <w:r w:rsidR="008C1B03">
        <w:rPr>
          <w:rFonts w:cs="Arial"/>
          <w:szCs w:val="22"/>
          <w:lang w:val="en-AU"/>
        </w:rPr>
        <w:t>;</w:t>
      </w:r>
      <w:r w:rsidR="008C1B03" w:rsidRPr="008C1B03">
        <w:rPr>
          <w:rFonts w:eastAsia="Calibri"/>
          <w:lang w:val="en-AU"/>
        </w:rPr>
        <w:t xml:space="preserve"> </w:t>
      </w:r>
      <w:proofErr w:type="spellStart"/>
      <w:r w:rsidR="008C1B03" w:rsidRPr="00015BF6">
        <w:rPr>
          <w:rFonts w:eastAsia="Calibri"/>
          <w:lang w:val="en-AU"/>
        </w:rPr>
        <w:t>Kis</w:t>
      </w:r>
      <w:proofErr w:type="spellEnd"/>
      <w:r w:rsidR="008C1B03">
        <w:rPr>
          <w:rFonts w:eastAsia="Calibri"/>
          <w:lang w:val="en-AU"/>
        </w:rPr>
        <w:t xml:space="preserve"> et al.</w:t>
      </w:r>
      <w:r w:rsidR="008C1B03" w:rsidRPr="00015BF6">
        <w:rPr>
          <w:rFonts w:eastAsia="Calibri"/>
          <w:lang w:val="en-AU"/>
        </w:rPr>
        <w:t>, 2015</w:t>
      </w:r>
      <w:r w:rsidR="008C1B03">
        <w:rPr>
          <w:lang w:val="en-AU"/>
        </w:rPr>
        <w:t>) could be adapted to test wild</w:t>
      </w:r>
      <w:r w:rsidR="009B42A7">
        <w:rPr>
          <w:lang w:val="en-AU"/>
        </w:rPr>
        <w:t xml:space="preserve"> reptiles; </w:t>
      </w:r>
      <w:r w:rsidR="008C1B03">
        <w:rPr>
          <w:lang w:val="en-AU"/>
        </w:rPr>
        <w:t>a novel opportunity to study social information use</w:t>
      </w:r>
      <w:r w:rsidR="00737DBB">
        <w:rPr>
          <w:lang w:val="en-AU"/>
        </w:rPr>
        <w:t xml:space="preserve"> in </w:t>
      </w:r>
      <w:r w:rsidR="009B42A7">
        <w:rPr>
          <w:lang w:val="en-AU"/>
        </w:rPr>
        <w:t>an</w:t>
      </w:r>
      <w:r w:rsidR="00737DBB">
        <w:rPr>
          <w:lang w:val="en-AU"/>
        </w:rPr>
        <w:t xml:space="preserve"> ecologically relevant, naturalistic setting</w:t>
      </w:r>
      <w:r w:rsidR="008C1B03">
        <w:rPr>
          <w:lang w:val="en-AU"/>
        </w:rPr>
        <w:t>.</w:t>
      </w:r>
      <w:ins w:id="654" w:author="Martin Whiting" w:date="2019-02-07T08:52:00Z">
        <w:r w:rsidR="00BE0A35">
          <w:rPr>
            <w:lang w:val="en-AU"/>
          </w:rPr>
          <w:t xml:space="preserve"> Could you be specific about this? </w:t>
        </w:r>
      </w:ins>
      <w:ins w:id="655" w:author="Martin Whiting" w:date="2019-02-07T08:53:00Z">
        <w:r w:rsidR="00BE0A35">
          <w:rPr>
            <w:lang w:val="en-AU"/>
          </w:rPr>
          <w:t>Otherwise it sounds like we should be walking around with smart phones at the ready, but to what end?</w:t>
        </w:r>
      </w:ins>
    </w:p>
    <w:p w14:paraId="56016E7D" w14:textId="77777777" w:rsidR="001D4489" w:rsidRDefault="001D4489" w:rsidP="00A77FAF">
      <w:pPr>
        <w:ind w:firstLine="0"/>
        <w:rPr>
          <w:lang w:val="en-AU"/>
        </w:rPr>
      </w:pPr>
    </w:p>
    <w:p w14:paraId="33A0F3F6" w14:textId="576A7340" w:rsidR="001D4489" w:rsidRDefault="001D4489" w:rsidP="00B54BA9">
      <w:pPr>
        <w:pStyle w:val="Heading3"/>
      </w:pPr>
      <w:bookmarkStart w:id="656" w:name="_Toc533668575"/>
      <w:r>
        <w:t>Cognition in ecologically relevant contexts</w:t>
      </w:r>
      <w:bookmarkEnd w:id="656"/>
    </w:p>
    <w:p w14:paraId="72EDFAE6" w14:textId="58658E32" w:rsidR="003D5637" w:rsidRPr="00442632" w:rsidRDefault="009146EC" w:rsidP="007210A3">
      <w:pPr>
        <w:ind w:firstLine="0"/>
      </w:pPr>
      <w:r>
        <w:t xml:space="preserve">Only a few studies </w:t>
      </w:r>
      <w:r w:rsidR="00012F12">
        <w:t xml:space="preserve">covered in our review attempted to test learning in </w:t>
      </w:r>
      <w:r w:rsidR="008545F8">
        <w:t xml:space="preserve">the wild (e.g. </w:t>
      </w:r>
      <w:proofErr w:type="spellStart"/>
      <w:r w:rsidR="008545F8" w:rsidRPr="00015BF6">
        <w:rPr>
          <w:rFonts w:eastAsia="Calibri"/>
          <w:lang w:val="en-AU"/>
        </w:rPr>
        <w:t>Marcellini</w:t>
      </w:r>
      <w:proofErr w:type="spellEnd"/>
      <w:r w:rsidR="008545F8" w:rsidRPr="00015BF6">
        <w:rPr>
          <w:rFonts w:eastAsia="Calibri"/>
          <w:lang w:val="en-AU"/>
        </w:rPr>
        <w:t xml:space="preserve"> &amp; </w:t>
      </w:r>
      <w:proofErr w:type="spellStart"/>
      <w:r w:rsidR="008545F8" w:rsidRPr="00015BF6">
        <w:rPr>
          <w:rFonts w:eastAsia="Calibri"/>
          <w:lang w:val="en-AU"/>
        </w:rPr>
        <w:t>Jenssen</w:t>
      </w:r>
      <w:proofErr w:type="spellEnd"/>
      <w:r w:rsidR="008545F8" w:rsidRPr="00015BF6">
        <w:rPr>
          <w:rFonts w:eastAsia="Calibri"/>
          <w:lang w:val="en-AU"/>
        </w:rPr>
        <w:t>, 1991</w:t>
      </w:r>
      <w:r w:rsidR="008545F8">
        <w:rPr>
          <w:rFonts w:eastAsia="Calibri"/>
          <w:lang w:val="en-AU"/>
        </w:rPr>
        <w:t xml:space="preserve">; </w:t>
      </w:r>
      <w:r w:rsidR="008545F8">
        <w:t xml:space="preserve">Roth &amp; </w:t>
      </w:r>
      <w:proofErr w:type="spellStart"/>
      <w:r w:rsidR="008545F8" w:rsidRPr="00D66A1A">
        <w:t>Krochmal</w:t>
      </w:r>
      <w:proofErr w:type="spellEnd"/>
      <w:r w:rsidR="008545F8">
        <w:t xml:space="preserve">, 2015; </w:t>
      </w:r>
      <w:proofErr w:type="spellStart"/>
      <w:r w:rsidR="008545F8" w:rsidRPr="00015BF6">
        <w:rPr>
          <w:lang w:val="en-AU"/>
        </w:rPr>
        <w:t>Schall</w:t>
      </w:r>
      <w:proofErr w:type="spellEnd"/>
      <w:r w:rsidR="008545F8" w:rsidRPr="00015BF6">
        <w:rPr>
          <w:lang w:val="en-AU"/>
        </w:rPr>
        <w:t>, 2000</w:t>
      </w:r>
      <w:r w:rsidR="008545F8">
        <w:t xml:space="preserve">; </w:t>
      </w:r>
      <w:proofErr w:type="spellStart"/>
      <w:r w:rsidR="008545F8" w:rsidRPr="00842361">
        <w:rPr>
          <w:rFonts w:eastAsia="Calibri"/>
          <w:lang w:val="en-AU"/>
        </w:rPr>
        <w:t>Shafir</w:t>
      </w:r>
      <w:proofErr w:type="spellEnd"/>
      <w:r w:rsidR="008545F8" w:rsidRPr="00842361">
        <w:rPr>
          <w:rFonts w:eastAsia="Calibri"/>
          <w:lang w:val="en-AU"/>
        </w:rPr>
        <w:t>, 1995</w:t>
      </w:r>
      <w:r w:rsidR="008545F8">
        <w:t xml:space="preserve">), </w:t>
      </w:r>
      <w:ins w:id="657" w:author="Martin Whiting" w:date="2019-02-07T08:53:00Z">
        <w:r w:rsidR="00BE0A35">
          <w:t xml:space="preserve">or even </w:t>
        </w:r>
      </w:ins>
      <w:r w:rsidR="00540164">
        <w:t>in</w:t>
      </w:r>
      <w:r w:rsidR="008545F8">
        <w:t xml:space="preserve"> </w:t>
      </w:r>
      <w:r w:rsidR="00012F12">
        <w:t xml:space="preserve">ecologically relevant </w:t>
      </w:r>
      <w:r w:rsidR="00540164">
        <w:t>contexts</w:t>
      </w:r>
      <w:r w:rsidR="00012F12">
        <w:t xml:space="preserve"> </w:t>
      </w:r>
      <w:ins w:id="658" w:author="Martin Whiting" w:date="2019-02-07T08:53:00Z">
        <w:r w:rsidR="00BE0A35">
          <w:t xml:space="preserve">in the </w:t>
        </w:r>
      </w:ins>
      <w:ins w:id="659" w:author="Martin Whiting" w:date="2019-02-07T08:52:00Z">
        <w:r w:rsidR="00BE0A35">
          <w:t>lab/captivi</w:t>
        </w:r>
      </w:ins>
      <w:ins w:id="660" w:author="Martin Whiting" w:date="2019-02-07T08:53:00Z">
        <w:r w:rsidR="00BE0A35">
          <w:t xml:space="preserve">ty </w:t>
        </w:r>
      </w:ins>
      <w:r w:rsidR="00012F12">
        <w:t>(</w:t>
      </w:r>
      <w:r w:rsidR="00012F12" w:rsidRPr="003E09EA">
        <w:t xml:space="preserve">e.g. </w:t>
      </w:r>
      <w:proofErr w:type="spellStart"/>
      <w:r w:rsidR="008545F8" w:rsidRPr="003E09EA">
        <w:rPr>
          <w:rFonts w:eastAsia="Calibri"/>
          <w:lang w:val="en-US"/>
        </w:rPr>
        <w:t>Foa</w:t>
      </w:r>
      <w:proofErr w:type="spellEnd"/>
      <w:r w:rsidR="008545F8" w:rsidRPr="003E09EA">
        <w:rPr>
          <w:rFonts w:eastAsia="Calibri"/>
          <w:lang w:val="en-US"/>
        </w:rPr>
        <w:t xml:space="preserve"> et al., 2009; </w:t>
      </w:r>
      <w:r w:rsidR="008545F8" w:rsidRPr="003E09EA">
        <w:rPr>
          <w:rFonts w:eastAsia="Calibri"/>
          <w:lang w:val="en-AU"/>
        </w:rPr>
        <w:t xml:space="preserve">Price-Rees et al., 2011; Robbins et al., 2013; </w:t>
      </w:r>
      <w:proofErr w:type="spellStart"/>
      <w:r w:rsidR="008545F8" w:rsidRPr="003E09EA">
        <w:rPr>
          <w:lang w:val="en-AU"/>
        </w:rPr>
        <w:t>Somaweera</w:t>
      </w:r>
      <w:proofErr w:type="spellEnd"/>
      <w:r w:rsidR="008545F8" w:rsidRPr="003E09EA">
        <w:rPr>
          <w:lang w:val="en-AU"/>
        </w:rPr>
        <w:t xml:space="preserve"> et al., 2011</w:t>
      </w:r>
      <w:r w:rsidR="00012F12">
        <w:t xml:space="preserve">) or link findings to fitness and/ or survival (e.g. </w:t>
      </w:r>
      <w:r w:rsidR="008545F8" w:rsidRPr="00EC0930">
        <w:rPr>
          <w:rFonts w:eastAsia="Calibri"/>
          <w:lang w:val="en-US"/>
        </w:rPr>
        <w:t>Dayananda &amp; Webb, 2017</w:t>
      </w:r>
      <w:r w:rsidR="00012F12">
        <w:t>).</w:t>
      </w:r>
      <w:r w:rsidR="00540164">
        <w:t xml:space="preserve"> </w:t>
      </w:r>
      <w:r w:rsidR="00DC7BE3">
        <w:t xml:space="preserve">Furthermore, </w:t>
      </w:r>
      <w:del w:id="661" w:author="Martin Whiting" w:date="2019-02-07T08:53:00Z">
        <w:r w:rsidR="00DC7BE3" w:rsidDel="00BE0A35">
          <w:delText>p</w:delText>
        </w:r>
        <w:r w:rsidR="00540164" w:rsidDel="00BE0A35">
          <w:delText>revious work show</w:delText>
        </w:r>
        <w:r w:rsidR="00CB18F1" w:rsidDel="00BE0A35">
          <w:delText>ed</w:delText>
        </w:r>
        <w:r w:rsidR="00540164" w:rsidDel="00BE0A35">
          <w:delText xml:space="preserve"> how </w:delText>
        </w:r>
      </w:del>
      <w:r w:rsidR="00CB18F1">
        <w:t>disregarding</w:t>
      </w:r>
      <w:r w:rsidR="0045780E">
        <w:t xml:space="preserve"> </w:t>
      </w:r>
      <w:ins w:id="662" w:author="Martin Whiting" w:date="2019-02-07T08:53:00Z">
        <w:r w:rsidR="00BE0A35">
          <w:t xml:space="preserve">a </w:t>
        </w:r>
      </w:ins>
      <w:r w:rsidR="0045780E">
        <w:t>species</w:t>
      </w:r>
      <w:ins w:id="663" w:author="Martin Whiting" w:date="2019-02-07T08:53:00Z">
        <w:r w:rsidR="00BE0A35">
          <w:t>’</w:t>
        </w:r>
      </w:ins>
      <w:r w:rsidR="0045780E">
        <w:t xml:space="preserve"> ecology can </w:t>
      </w:r>
      <w:ins w:id="664" w:author="Martin Whiting" w:date="2019-02-07T08:53:00Z">
        <w:r w:rsidR="00BE0A35">
          <w:t xml:space="preserve">dramatically </w:t>
        </w:r>
      </w:ins>
      <w:r w:rsidR="0045780E">
        <w:t>affect study results</w:t>
      </w:r>
      <w:r w:rsidR="00547249">
        <w:t xml:space="preserve">. </w:t>
      </w:r>
      <w:ins w:id="665" w:author="Martin Whiting" w:date="2019-02-07T08:53:00Z">
        <w:r w:rsidR="00BE0A35">
          <w:t>For exa</w:t>
        </w:r>
      </w:ins>
      <w:ins w:id="666" w:author="Martin Whiting" w:date="2019-02-07T08:54:00Z">
        <w:r w:rsidR="00BE0A35">
          <w:t xml:space="preserve">mple, </w:t>
        </w:r>
      </w:ins>
      <w:del w:id="667" w:author="Martin Whiting" w:date="2019-02-07T08:54:00Z">
        <w:r w:rsidR="00547249" w:rsidDel="00BE0A35">
          <w:delText>W</w:delText>
        </w:r>
      </w:del>
      <w:ins w:id="668" w:author="Martin Whiting" w:date="2019-02-07T08:54:00Z">
        <w:r w:rsidR="00BE0A35">
          <w:t>w</w:t>
        </w:r>
      </w:ins>
      <w:r w:rsidR="00547249">
        <w:t>hile corn snakes, a terrestrial species, successful</w:t>
      </w:r>
      <w:r w:rsidR="00DC7BE3">
        <w:t>ly</w:t>
      </w:r>
      <w:r w:rsidR="00547249">
        <w:t xml:space="preserve"> learn</w:t>
      </w:r>
      <w:r w:rsidR="00467986">
        <w:t>ed</w:t>
      </w:r>
      <w:r w:rsidR="00547249">
        <w:t xml:space="preserve"> </w:t>
      </w:r>
      <w:r w:rsidR="00DC7BE3">
        <w:t xml:space="preserve">to escape </w:t>
      </w:r>
      <w:r w:rsidR="00547249">
        <w:t xml:space="preserve">a Barnes maze, </w:t>
      </w:r>
      <w:commentRangeStart w:id="669"/>
      <w:r w:rsidR="00547249">
        <w:t>pythons</w:t>
      </w:r>
      <w:commentRangeEnd w:id="669"/>
      <w:r w:rsidR="00BE0A35">
        <w:rPr>
          <w:rStyle w:val="CommentReference"/>
        </w:rPr>
        <w:commentReference w:id="669"/>
      </w:r>
      <w:r w:rsidR="00547249">
        <w:t>, an arboreal species, showed little learning in the same maze</w:t>
      </w:r>
      <w:r w:rsidR="00DC7BE3">
        <w:t xml:space="preserve">. </w:t>
      </w:r>
      <w:commentRangeStart w:id="670"/>
      <w:r w:rsidR="00DC7BE3">
        <w:t xml:space="preserve">Pythons </w:t>
      </w:r>
      <w:commentRangeEnd w:id="670"/>
      <w:r w:rsidR="00BE0A35">
        <w:rPr>
          <w:rStyle w:val="CommentReference"/>
        </w:rPr>
        <w:commentReference w:id="670"/>
      </w:r>
      <w:r w:rsidR="00DC7BE3">
        <w:t>do not retreat into refuges underground while corn snakes are often found under rocks (Holtzman et al., 1999; Stone et al., 2000).</w:t>
      </w:r>
      <w:r w:rsidR="003D5637">
        <w:t xml:space="preserve"> </w:t>
      </w:r>
      <w:r w:rsidR="00CB18F1">
        <w:t>Considering</w:t>
      </w:r>
      <w:r w:rsidR="003D5637">
        <w:t xml:space="preserve"> species ecology and life history could enhance </w:t>
      </w:r>
      <w:ins w:id="671" w:author="Martin Whiting" w:date="2019-02-07T10:33:00Z">
        <w:r w:rsidR="00956852">
          <w:t xml:space="preserve">the value of </w:t>
        </w:r>
      </w:ins>
      <w:r w:rsidR="003D5637">
        <w:t>cognitive studies</w:t>
      </w:r>
      <w:r w:rsidR="00CB18F1">
        <w:t xml:space="preserve"> and </w:t>
      </w:r>
      <w:r w:rsidR="003D5637">
        <w:t xml:space="preserve">testing cognition in the wild would make results </w:t>
      </w:r>
      <w:del w:id="672" w:author="Martin Whiting" w:date="2019-02-07T10:33:00Z">
        <w:r w:rsidR="00CB18F1" w:rsidDel="00366EE9">
          <w:delText xml:space="preserve">better </w:delText>
        </w:r>
      </w:del>
      <w:ins w:id="673" w:author="Martin Whiting" w:date="2019-02-07T10:33:00Z">
        <w:r w:rsidR="00366EE9">
          <w:t>more biologically relevant, although we appreciate how challenging this can be</w:t>
        </w:r>
      </w:ins>
      <w:del w:id="674" w:author="Martin Whiting" w:date="2019-02-07T10:33:00Z">
        <w:r w:rsidR="00CB18F1" w:rsidDel="00366EE9">
          <w:delText>relatable</w:delText>
        </w:r>
        <w:r w:rsidR="003D5637" w:rsidDel="00366EE9">
          <w:delText xml:space="preserve"> to ecology</w:delText>
        </w:r>
      </w:del>
      <w:ins w:id="675" w:author="Martin Whiting" w:date="2019-02-07T10:33:00Z">
        <w:r w:rsidR="00366EE9">
          <w:t xml:space="preserve"> wit</w:t>
        </w:r>
      </w:ins>
      <w:ins w:id="676" w:author="Martin Whiting" w:date="2019-02-07T10:34:00Z">
        <w:r w:rsidR="00366EE9">
          <w:t xml:space="preserve">h reptiles </w:t>
        </w:r>
      </w:ins>
      <w:del w:id="677" w:author="Martin Whiting" w:date="2019-02-07T10:34:00Z">
        <w:r w:rsidR="003D5637" w:rsidDel="00366EE9">
          <w:delText>. We are aware of the difficult</w:delText>
        </w:r>
        <w:r w:rsidR="00CB18F1" w:rsidDel="00366EE9">
          <w:delText>ies</w:delText>
        </w:r>
        <w:r w:rsidR="003D5637" w:rsidDel="00366EE9">
          <w:delText xml:space="preserve"> of studies in wild population </w:delText>
        </w:r>
      </w:del>
      <w:r w:rsidR="003D5637">
        <w:t>(see also Whiting &amp; Noble, 2018)</w:t>
      </w:r>
      <w:ins w:id="678" w:author="Martin Whiting" w:date="2019-02-07T10:34:00Z">
        <w:r w:rsidR="00366EE9">
          <w:t>. Although</w:t>
        </w:r>
      </w:ins>
      <w:del w:id="679" w:author="Martin Whiting" w:date="2019-02-07T10:34:00Z">
        <w:r w:rsidR="003D5637" w:rsidDel="00366EE9">
          <w:delText>,</w:delText>
        </w:r>
      </w:del>
      <w:r w:rsidR="003D5637">
        <w:t xml:space="preserve"> some </w:t>
      </w:r>
      <w:r w:rsidR="003D5637">
        <w:lastRenderedPageBreak/>
        <w:t>questions can only be tested within a controlled laboratory setting</w:t>
      </w:r>
      <w:r w:rsidR="00CB18F1">
        <w:t>,</w:t>
      </w:r>
      <w:r w:rsidR="00EC0D23">
        <w:t xml:space="preserve"> </w:t>
      </w:r>
      <w:del w:id="680" w:author="Martin Whiting" w:date="2019-02-07T10:34:00Z">
        <w:r w:rsidR="00EC0D23" w:rsidDel="00366EE9">
          <w:delText>but</w:delText>
        </w:r>
        <w:r w:rsidR="003D5637" w:rsidDel="00366EE9">
          <w:delText xml:space="preserve"> </w:delText>
        </w:r>
      </w:del>
      <w:r w:rsidR="003D5637">
        <w:t>us</w:t>
      </w:r>
      <w:r w:rsidR="00CB18F1">
        <w:t>ing</w:t>
      </w:r>
      <w:r w:rsidR="003D5637">
        <w:t xml:space="preserve"> wild</w:t>
      </w:r>
      <w:ins w:id="681" w:author="Martin Whiting" w:date="2019-02-07T10:34:00Z">
        <w:r w:rsidR="00366EE9">
          <w:t>-</w:t>
        </w:r>
      </w:ins>
      <w:del w:id="682" w:author="Martin Whiting" w:date="2019-02-07T10:34:00Z">
        <w:r w:rsidR="003D5637" w:rsidDel="00366EE9">
          <w:delText xml:space="preserve"> </w:delText>
        </w:r>
      </w:del>
      <w:r w:rsidR="003D5637">
        <w:t>caught individuals c</w:t>
      </w:r>
      <w:r w:rsidR="00CB18F1">
        <w:t>ould</w:t>
      </w:r>
      <w:r w:rsidR="003D5637">
        <w:t xml:space="preserve"> be a suitable alternative. </w:t>
      </w:r>
      <w:r w:rsidR="00F276B9">
        <w:t>In certain cases</w:t>
      </w:r>
      <w:ins w:id="683" w:author="Martin Whiting" w:date="2019-02-07T10:34:00Z">
        <w:r w:rsidR="00366EE9">
          <w:t>,</w:t>
        </w:r>
      </w:ins>
      <w:r w:rsidR="00F276B9">
        <w:t xml:space="preserve"> a </w:t>
      </w:r>
      <w:commentRangeStart w:id="684"/>
      <w:r w:rsidR="00F276B9">
        <w:t xml:space="preserve">comparative </w:t>
      </w:r>
      <w:commentRangeEnd w:id="684"/>
      <w:r w:rsidR="0026276D">
        <w:rPr>
          <w:rStyle w:val="CommentReference"/>
        </w:rPr>
        <w:commentReference w:id="684"/>
      </w:r>
      <w:r w:rsidR="00F276B9">
        <w:t xml:space="preserve">approach might be recommendable to </w:t>
      </w:r>
      <w:r w:rsidR="005008B2">
        <w:t xml:space="preserve">better </w:t>
      </w:r>
      <w:r w:rsidR="00F276B9">
        <w:t xml:space="preserve">answer </w:t>
      </w:r>
      <w:r w:rsidR="00D200DB">
        <w:t>how</w:t>
      </w:r>
      <w:r w:rsidR="00D200DB" w:rsidRPr="00D200DB">
        <w:t xml:space="preserve"> </w:t>
      </w:r>
      <w:r w:rsidR="00D200DB">
        <w:t>cognition relates to ecology</w:t>
      </w:r>
      <w:r w:rsidR="00F276B9">
        <w:t xml:space="preserve">. </w:t>
      </w:r>
      <w:commentRangeStart w:id="685"/>
      <w:r w:rsidR="00D200DB">
        <w:t>T</w:t>
      </w:r>
      <w:r w:rsidR="00F276B9">
        <w:t xml:space="preserve">he field of reptile cognition is </w:t>
      </w:r>
      <w:del w:id="686" w:author="Martin Whiting" w:date="2019-02-07T10:35:00Z">
        <w:r w:rsidR="00F276B9" w:rsidDel="00366EE9">
          <w:delText xml:space="preserve">rapidly </w:delText>
        </w:r>
      </w:del>
      <w:r w:rsidR="00F276B9">
        <w:t>advancing</w:t>
      </w:r>
      <w:ins w:id="687" w:author="Martin Whiting" w:date="2019-02-07T10:35:00Z">
        <w:r w:rsidR="00366EE9">
          <w:t xml:space="preserve"> rapidly</w:t>
        </w:r>
      </w:ins>
      <w:r w:rsidR="00F276B9">
        <w:t xml:space="preserve">, </w:t>
      </w:r>
      <w:r w:rsidR="00D200DB">
        <w:t>careful</w:t>
      </w:r>
      <w:r w:rsidR="00CE3C1E">
        <w:t>ly considering ecology</w:t>
      </w:r>
      <w:r w:rsidR="00F276B9">
        <w:t xml:space="preserve"> ensure</w:t>
      </w:r>
      <w:r w:rsidR="00CE3C1E">
        <w:t>s</w:t>
      </w:r>
      <w:r w:rsidR="00F276B9">
        <w:t xml:space="preserve"> high quality research output in </w:t>
      </w:r>
      <w:r w:rsidR="00D200DB">
        <w:t>the future</w:t>
      </w:r>
      <w:commentRangeEnd w:id="685"/>
      <w:r w:rsidR="00FA5272">
        <w:rPr>
          <w:rStyle w:val="CommentReference"/>
        </w:rPr>
        <w:commentReference w:id="685"/>
      </w:r>
      <w:r w:rsidR="00F276B9">
        <w:t>.</w:t>
      </w:r>
      <w:ins w:id="688" w:author="Martin Whiting" w:date="2019-02-07T10:36:00Z">
        <w:r w:rsidR="0026276D">
          <w:t xml:space="preserve"> Is there anywhere in the review where we mention the importance of reporting the animals’ history? For example, how many stud</w:t>
        </w:r>
      </w:ins>
      <w:ins w:id="689" w:author="Martin Whiting" w:date="2019-02-07T10:37:00Z">
        <w:r w:rsidR="0026276D">
          <w:t>ies actually report whether their animals were captive bred or wild caught and if the latter, how long they have been in captivity and how they have been maintained (e.g. outdoors vs indoors)?</w:t>
        </w:r>
      </w:ins>
    </w:p>
    <w:p w14:paraId="1F319623" w14:textId="77777777" w:rsidR="00E9738A" w:rsidRDefault="00E9738A" w:rsidP="00A77FAF">
      <w:pPr>
        <w:ind w:firstLine="0"/>
        <w:rPr>
          <w:lang w:val="en-AU"/>
        </w:rPr>
      </w:pPr>
    </w:p>
    <w:p w14:paraId="00CD5D66" w14:textId="57961C50" w:rsidR="00D16016" w:rsidRPr="004E4794" w:rsidRDefault="00355537" w:rsidP="00B54BA9">
      <w:pPr>
        <w:pStyle w:val="Heading3"/>
        <w:rPr>
          <w:lang w:val="en-AU"/>
        </w:rPr>
      </w:pPr>
      <w:bookmarkStart w:id="690" w:name="_Toc533668576"/>
      <w:r w:rsidRPr="004E4794">
        <w:rPr>
          <w:lang w:val="en-AU"/>
        </w:rPr>
        <w:t>The reptile brain and cognition</w:t>
      </w:r>
      <w:bookmarkEnd w:id="690"/>
    </w:p>
    <w:p w14:paraId="498DF71D" w14:textId="1E180131" w:rsidR="00E9738A" w:rsidRPr="00276F24" w:rsidRDefault="00A440D2" w:rsidP="00A91585">
      <w:pPr>
        <w:ind w:firstLine="0"/>
        <w:rPr>
          <w:lang w:val="en-AU"/>
        </w:rPr>
      </w:pPr>
      <w:r>
        <w:rPr>
          <w:lang w:val="en-AU"/>
        </w:rPr>
        <w:t xml:space="preserve">Brain correlates of </w:t>
      </w:r>
      <w:commentRangeStart w:id="691"/>
      <w:r>
        <w:rPr>
          <w:lang w:val="en-AU"/>
        </w:rPr>
        <w:t xml:space="preserve">cognition </w:t>
      </w:r>
      <w:commentRangeEnd w:id="691"/>
      <w:r w:rsidR="00FA5272">
        <w:rPr>
          <w:rStyle w:val="CommentReference"/>
        </w:rPr>
        <w:commentReference w:id="691"/>
      </w:r>
      <w:r>
        <w:rPr>
          <w:lang w:val="en-AU"/>
        </w:rPr>
        <w:t xml:space="preserve">have intrigued researchers for many years. What are the neural substrates </w:t>
      </w:r>
      <w:r w:rsidR="00355537">
        <w:rPr>
          <w:lang w:val="en-AU"/>
        </w:rPr>
        <w:t xml:space="preserve">of </w:t>
      </w:r>
      <w:r>
        <w:rPr>
          <w:lang w:val="en-AU"/>
        </w:rPr>
        <w:t xml:space="preserve">cognitive </w:t>
      </w:r>
      <w:r w:rsidR="00355537">
        <w:rPr>
          <w:lang w:val="en-AU"/>
        </w:rPr>
        <w:t>processes</w:t>
      </w:r>
      <w:r>
        <w:rPr>
          <w:lang w:val="en-AU"/>
        </w:rPr>
        <w:t>? What measure explains the difference between species</w:t>
      </w:r>
      <w:r w:rsidR="00355537">
        <w:rPr>
          <w:lang w:val="en-AU"/>
        </w:rPr>
        <w:t xml:space="preserve"> best</w:t>
      </w:r>
      <w:r w:rsidR="00C906B4">
        <w:rPr>
          <w:lang w:val="en-AU"/>
        </w:rPr>
        <w:t>:</w:t>
      </w:r>
      <w:r>
        <w:rPr>
          <w:lang w:val="en-AU"/>
        </w:rPr>
        <w:t xml:space="preserve"> </w:t>
      </w:r>
      <w:ins w:id="692" w:author="Martin Whiting" w:date="2019-02-07T10:41:00Z">
        <w:r w:rsidR="00FA5272">
          <w:rPr>
            <w:lang w:val="en-AU"/>
          </w:rPr>
          <w:t>a</w:t>
        </w:r>
      </w:ins>
      <w:del w:id="693" w:author="Martin Whiting" w:date="2019-02-07T10:41:00Z">
        <w:r w:rsidDel="00FA5272">
          <w:rPr>
            <w:lang w:val="en-AU"/>
          </w:rPr>
          <w:delText>A</w:delText>
        </w:r>
      </w:del>
      <w:r>
        <w:rPr>
          <w:lang w:val="en-AU"/>
        </w:rPr>
        <w:t xml:space="preserve">bsolute </w:t>
      </w:r>
      <w:r w:rsidR="00355537">
        <w:rPr>
          <w:lang w:val="en-AU"/>
        </w:rPr>
        <w:t>or</w:t>
      </w:r>
      <w:r>
        <w:rPr>
          <w:lang w:val="en-AU"/>
        </w:rPr>
        <w:t xml:space="preserve"> relative brain size, </w:t>
      </w:r>
      <w:ins w:id="694" w:author="Martin Whiting" w:date="2019-02-07T10:41:00Z">
        <w:r w:rsidR="00FA5272">
          <w:rPr>
            <w:lang w:val="en-AU"/>
          </w:rPr>
          <w:t xml:space="preserve">the </w:t>
        </w:r>
      </w:ins>
      <w:r>
        <w:rPr>
          <w:lang w:val="en-AU"/>
        </w:rPr>
        <w:t>size of specific regions</w:t>
      </w:r>
      <w:r w:rsidR="00355537">
        <w:rPr>
          <w:lang w:val="en-AU"/>
        </w:rPr>
        <w:t xml:space="preserve"> or</w:t>
      </w:r>
      <w:r>
        <w:rPr>
          <w:lang w:val="en-AU"/>
        </w:rPr>
        <w:t xml:space="preserve"> neural complexity</w:t>
      </w:r>
      <w:r w:rsidR="001A5DD8">
        <w:rPr>
          <w:lang w:val="en-AU"/>
        </w:rPr>
        <w:t xml:space="preserve"> (</w:t>
      </w:r>
      <w:proofErr w:type="spellStart"/>
      <w:r w:rsidR="001A5DD8" w:rsidRPr="00673040">
        <w:rPr>
          <w:rFonts w:eastAsiaTheme="minorHAnsi" w:cs="Arial"/>
          <w:szCs w:val="31"/>
          <w:lang w:val="en-AU"/>
        </w:rPr>
        <w:t>Chittka</w:t>
      </w:r>
      <w:proofErr w:type="spellEnd"/>
      <w:r w:rsidR="001A5DD8">
        <w:rPr>
          <w:rFonts w:eastAsiaTheme="minorHAnsi" w:cs="Arial"/>
          <w:szCs w:val="31"/>
        </w:rPr>
        <w:t xml:space="preserve"> &amp;</w:t>
      </w:r>
      <w:r w:rsidR="001A5DD8" w:rsidRPr="00673040">
        <w:rPr>
          <w:rFonts w:eastAsiaTheme="minorHAnsi" w:cs="Arial"/>
          <w:szCs w:val="31"/>
          <w:lang w:val="en-AU"/>
        </w:rPr>
        <w:t xml:space="preserve"> Niven</w:t>
      </w:r>
      <w:r w:rsidR="001A5DD8" w:rsidRPr="00673040">
        <w:rPr>
          <w:rFonts w:eastAsiaTheme="minorHAnsi" w:cs="Arial"/>
          <w:szCs w:val="31"/>
        </w:rPr>
        <w:t>,</w:t>
      </w:r>
      <w:r w:rsidR="001A5DD8" w:rsidRPr="00673040">
        <w:rPr>
          <w:rFonts w:eastAsiaTheme="minorHAnsi" w:cs="Arial"/>
          <w:szCs w:val="31"/>
          <w:lang w:val="en-AU"/>
        </w:rPr>
        <w:t xml:space="preserve"> 2009</w:t>
      </w:r>
      <w:r w:rsidR="001A5DD8">
        <w:rPr>
          <w:rFonts w:eastAsiaTheme="minorHAnsi" w:cs="Arial"/>
          <w:szCs w:val="31"/>
          <w:lang w:val="en-AU"/>
        </w:rPr>
        <w:t xml:space="preserve">; </w:t>
      </w:r>
      <w:r w:rsidR="001A5DD8" w:rsidRPr="00673040">
        <w:rPr>
          <w:rFonts w:eastAsiaTheme="minorHAnsi" w:cs="Arial"/>
          <w:szCs w:val="31"/>
          <w:lang w:val="en-AU"/>
        </w:rPr>
        <w:t>Healy</w:t>
      </w:r>
      <w:r w:rsidR="001A5DD8">
        <w:rPr>
          <w:rFonts w:eastAsiaTheme="minorHAnsi"/>
        </w:rPr>
        <w:t xml:space="preserve"> &amp;</w:t>
      </w:r>
      <w:r w:rsidR="001A5DD8" w:rsidRPr="00673040">
        <w:rPr>
          <w:rFonts w:eastAsiaTheme="minorHAnsi" w:cs="Arial"/>
          <w:szCs w:val="31"/>
          <w:lang w:val="en-AU"/>
        </w:rPr>
        <w:t xml:space="preserve"> Rowe</w:t>
      </w:r>
      <w:r w:rsidR="001A5DD8" w:rsidRPr="00673040">
        <w:rPr>
          <w:rFonts w:eastAsiaTheme="minorHAnsi" w:cs="Arial"/>
          <w:szCs w:val="31"/>
        </w:rPr>
        <w:t>,</w:t>
      </w:r>
      <w:r w:rsidR="001A5DD8" w:rsidRPr="00673040">
        <w:rPr>
          <w:rFonts w:eastAsiaTheme="minorHAnsi" w:cs="Arial"/>
          <w:szCs w:val="31"/>
          <w:lang w:val="en-AU"/>
        </w:rPr>
        <w:t xml:space="preserve"> </w:t>
      </w:r>
      <w:r w:rsidR="001A5DD8">
        <w:rPr>
          <w:rFonts w:eastAsiaTheme="minorHAnsi" w:cs="Arial"/>
          <w:szCs w:val="31"/>
          <w:lang w:val="en-AU"/>
        </w:rPr>
        <w:t xml:space="preserve">2007; </w:t>
      </w:r>
      <w:r w:rsidR="001A5DD8" w:rsidRPr="00673040">
        <w:rPr>
          <w:rFonts w:eastAsiaTheme="minorHAnsi" w:cs="Arial"/>
          <w:szCs w:val="31"/>
          <w:lang w:val="en-AU"/>
        </w:rPr>
        <w:t>2013</w:t>
      </w:r>
      <w:r w:rsidR="001A5DD8">
        <w:rPr>
          <w:lang w:val="en-AU"/>
        </w:rPr>
        <w:t>)</w:t>
      </w:r>
      <w:r>
        <w:rPr>
          <w:lang w:val="en-AU"/>
        </w:rPr>
        <w:t xml:space="preserve">? We still have </w:t>
      </w:r>
      <w:del w:id="695" w:author="Martin Whiting" w:date="2019-02-07T10:42:00Z">
        <w:r w:rsidDel="00FA5272">
          <w:rPr>
            <w:lang w:val="en-AU"/>
          </w:rPr>
          <w:delText xml:space="preserve">no </w:delText>
        </w:r>
      </w:del>
      <w:ins w:id="696" w:author="Martin Whiting" w:date="2019-02-07T10:42:00Z">
        <w:r w:rsidR="00FA5272">
          <w:rPr>
            <w:lang w:val="en-AU"/>
          </w:rPr>
          <w:t xml:space="preserve">unsatisfactory </w:t>
        </w:r>
      </w:ins>
      <w:r>
        <w:rPr>
          <w:lang w:val="en-AU"/>
        </w:rPr>
        <w:t>answer</w:t>
      </w:r>
      <w:ins w:id="697" w:author="Martin Whiting" w:date="2019-02-07T10:42:00Z">
        <w:r w:rsidR="00FA5272">
          <w:rPr>
            <w:lang w:val="en-AU"/>
          </w:rPr>
          <w:t>s</w:t>
        </w:r>
      </w:ins>
      <w:r>
        <w:rPr>
          <w:lang w:val="en-AU"/>
        </w:rPr>
        <w:t xml:space="preserve"> to these questions</w:t>
      </w:r>
      <w:r w:rsidR="00C906B4">
        <w:rPr>
          <w:lang w:val="en-AU"/>
        </w:rPr>
        <w:t xml:space="preserve"> (</w:t>
      </w:r>
      <w:r w:rsidR="00C906B4">
        <w:rPr>
          <w:rFonts w:eastAsiaTheme="minorHAnsi"/>
        </w:rPr>
        <w:t>Benson-Amram et al., 2016</w:t>
      </w:r>
      <w:r w:rsidR="00F628AC">
        <w:rPr>
          <w:rFonts w:eastAsiaTheme="minorHAnsi"/>
        </w:rPr>
        <w:t>; Reader &amp; Laland, 2002</w:t>
      </w:r>
      <w:r w:rsidR="00C906B4">
        <w:rPr>
          <w:lang w:val="en-AU"/>
        </w:rPr>
        <w:t>)</w:t>
      </w:r>
      <w:r>
        <w:rPr>
          <w:lang w:val="en-AU"/>
        </w:rPr>
        <w:t xml:space="preserve">. </w:t>
      </w:r>
      <w:ins w:id="698" w:author="Martin Whiting" w:date="2019-02-07T10:42:00Z">
        <w:r w:rsidR="00FA5272">
          <w:rPr>
            <w:lang w:val="en-AU"/>
          </w:rPr>
          <w:t>Furthermore, the a</w:t>
        </w:r>
      </w:ins>
      <w:del w:id="699" w:author="Martin Whiting" w:date="2019-02-07T10:42:00Z">
        <w:r w:rsidR="00355537" w:rsidDel="00FA5272">
          <w:rPr>
            <w:lang w:val="en-AU"/>
          </w:rPr>
          <w:delText>A</w:delText>
        </w:r>
      </w:del>
      <w:r>
        <w:rPr>
          <w:lang w:val="en-AU"/>
        </w:rPr>
        <w:t xml:space="preserve">vailable data </w:t>
      </w:r>
      <w:del w:id="700" w:author="Martin Whiting" w:date="2019-02-07T10:42:00Z">
        <w:r w:rsidDel="00FA5272">
          <w:rPr>
            <w:lang w:val="en-AU"/>
          </w:rPr>
          <w:delText xml:space="preserve">is </w:delText>
        </w:r>
      </w:del>
      <w:ins w:id="701" w:author="Martin Whiting" w:date="2019-02-07T10:42:00Z">
        <w:r w:rsidR="00FA5272">
          <w:rPr>
            <w:lang w:val="en-AU"/>
          </w:rPr>
          <w:t xml:space="preserve">are </w:t>
        </w:r>
      </w:ins>
      <w:r>
        <w:rPr>
          <w:lang w:val="en-AU"/>
        </w:rPr>
        <w:t>taxonomically biased</w:t>
      </w:r>
      <w:r w:rsidR="00C906B4">
        <w:rPr>
          <w:lang w:val="en-AU"/>
        </w:rPr>
        <w:t xml:space="preserve"> </w:t>
      </w:r>
      <w:r w:rsidR="005907B6">
        <w:rPr>
          <w:lang w:val="en-AU"/>
        </w:rPr>
        <w:t xml:space="preserve">towards primates, </w:t>
      </w:r>
      <w:r w:rsidR="009763BF">
        <w:rPr>
          <w:lang w:val="en-AU"/>
        </w:rPr>
        <w:t xml:space="preserve">selective </w:t>
      </w:r>
      <w:del w:id="702" w:author="Martin Whiting" w:date="2019-02-07T10:42:00Z">
        <w:r w:rsidR="009763BF" w:rsidDel="00FA5272">
          <w:rPr>
            <w:lang w:val="en-AU"/>
          </w:rPr>
          <w:delText xml:space="preserve">other </w:delText>
        </w:r>
      </w:del>
      <w:r w:rsidR="009763BF">
        <w:rPr>
          <w:lang w:val="en-AU"/>
        </w:rPr>
        <w:t xml:space="preserve">mammals </w:t>
      </w:r>
      <w:r w:rsidR="005907B6">
        <w:rPr>
          <w:lang w:val="en-AU"/>
        </w:rPr>
        <w:t xml:space="preserve">and birds </w:t>
      </w:r>
      <w:r w:rsidR="00C906B4">
        <w:rPr>
          <w:lang w:val="en-AU"/>
        </w:rPr>
        <w:t>(</w:t>
      </w:r>
      <w:r w:rsidR="005907B6">
        <w:rPr>
          <w:rFonts w:eastAsiaTheme="minorHAnsi"/>
        </w:rPr>
        <w:t>Reader &amp; Laland, 2002</w:t>
      </w:r>
      <w:r w:rsidR="00C906B4">
        <w:rPr>
          <w:lang w:val="en-AU"/>
        </w:rPr>
        <w:t>)</w:t>
      </w:r>
      <w:ins w:id="703" w:author="Martin Whiting" w:date="2019-02-07T10:43:00Z">
        <w:r w:rsidR="00FA5272">
          <w:rPr>
            <w:lang w:val="en-AU"/>
          </w:rPr>
          <w:t>;</w:t>
        </w:r>
      </w:ins>
      <w:del w:id="704" w:author="Martin Whiting" w:date="2019-02-07T10:43:00Z">
        <w:r w:rsidR="006D5FBA" w:rsidDel="00FA5272">
          <w:rPr>
            <w:lang w:val="en-AU"/>
          </w:rPr>
          <w:delText>,</w:delText>
        </w:r>
      </w:del>
      <w:r w:rsidR="006D5FBA">
        <w:rPr>
          <w:lang w:val="en-AU"/>
        </w:rPr>
        <w:t xml:space="preserve"> consequently,</w:t>
      </w:r>
      <w:r>
        <w:rPr>
          <w:lang w:val="en-AU"/>
        </w:rPr>
        <w:t xml:space="preserve"> we know little about reptile brains in general</w:t>
      </w:r>
      <w:r w:rsidR="00355537">
        <w:rPr>
          <w:lang w:val="en-AU"/>
        </w:rPr>
        <w:t xml:space="preserve"> or</w:t>
      </w:r>
      <w:r>
        <w:rPr>
          <w:lang w:val="en-AU"/>
        </w:rPr>
        <w:t xml:space="preserve"> how cognitive abilities map onto the reptilian brain. Only a few </w:t>
      </w:r>
      <w:r w:rsidR="00355537">
        <w:rPr>
          <w:lang w:val="en-AU"/>
        </w:rPr>
        <w:t xml:space="preserve">reptile learning </w:t>
      </w:r>
      <w:r>
        <w:rPr>
          <w:lang w:val="en-AU"/>
        </w:rPr>
        <w:t>studies looked at how</w:t>
      </w:r>
      <w:r w:rsidR="00355537">
        <w:rPr>
          <w:lang w:val="en-AU"/>
        </w:rPr>
        <w:t xml:space="preserve"> learning is processed in</w:t>
      </w:r>
      <w:r>
        <w:rPr>
          <w:lang w:val="en-AU"/>
        </w:rPr>
        <w:t xml:space="preserve"> specific brain structure</w:t>
      </w:r>
      <w:r w:rsidR="00C906B4">
        <w:rPr>
          <w:lang w:val="en-AU"/>
        </w:rPr>
        <w:t>s</w:t>
      </w:r>
      <w:r>
        <w:rPr>
          <w:lang w:val="en-AU"/>
        </w:rPr>
        <w:t xml:space="preserve"> (e.g. </w:t>
      </w:r>
      <w:r w:rsidR="00132D01">
        <w:rPr>
          <w:rFonts w:eastAsiaTheme="minorHAnsi"/>
        </w:rPr>
        <w:t>Day et al., 2001</w:t>
      </w:r>
      <w:r w:rsidR="00132D01">
        <w:t xml:space="preserve">; </w:t>
      </w:r>
      <w:proofErr w:type="spellStart"/>
      <w:r>
        <w:rPr>
          <w:rFonts w:eastAsiaTheme="minorHAnsi"/>
        </w:rPr>
        <w:t>Ivazov</w:t>
      </w:r>
      <w:proofErr w:type="spellEnd"/>
      <w:r>
        <w:rPr>
          <w:rFonts w:eastAsiaTheme="minorHAnsi"/>
        </w:rPr>
        <w:t>, 1983</w:t>
      </w:r>
      <w:r w:rsidR="00132D01">
        <w:rPr>
          <w:rFonts w:eastAsiaTheme="minorHAnsi"/>
        </w:rPr>
        <w:t xml:space="preserve">; </w:t>
      </w:r>
      <w:proofErr w:type="spellStart"/>
      <w:r w:rsidR="00132D01">
        <w:rPr>
          <w:rFonts w:eastAsiaTheme="minorHAnsi"/>
        </w:rPr>
        <w:t>Punzo</w:t>
      </w:r>
      <w:proofErr w:type="spellEnd"/>
      <w:r w:rsidR="00132D01">
        <w:rPr>
          <w:rFonts w:eastAsiaTheme="minorHAnsi"/>
        </w:rPr>
        <w:t>, 1985</w:t>
      </w:r>
      <w:r>
        <w:rPr>
          <w:lang w:val="en-AU"/>
        </w:rPr>
        <w:t xml:space="preserve">) and </w:t>
      </w:r>
      <w:r w:rsidR="00355537">
        <w:rPr>
          <w:lang w:val="en-AU"/>
        </w:rPr>
        <w:t>these</w:t>
      </w:r>
      <w:r>
        <w:rPr>
          <w:lang w:val="en-AU"/>
        </w:rPr>
        <w:t xml:space="preserve"> focused on turtles (e.g. </w:t>
      </w:r>
      <w:proofErr w:type="spellStart"/>
      <w:r w:rsidR="006B31FE">
        <w:rPr>
          <w:rFonts w:eastAsiaTheme="minorHAnsi"/>
        </w:rPr>
        <w:t>Avigan</w:t>
      </w:r>
      <w:proofErr w:type="spellEnd"/>
      <w:r w:rsidR="006B31FE">
        <w:t xml:space="preserve"> </w:t>
      </w:r>
      <w:r w:rsidR="006B31FE">
        <w:rPr>
          <w:rFonts w:eastAsiaTheme="minorHAnsi"/>
        </w:rPr>
        <w:t>&amp; Powers, 1995</w:t>
      </w:r>
      <w:r w:rsidR="006B31FE">
        <w:t xml:space="preserve">; </w:t>
      </w:r>
      <w:proofErr w:type="spellStart"/>
      <w:r w:rsidR="006B31FE">
        <w:rPr>
          <w:rFonts w:eastAsiaTheme="minorHAnsi"/>
        </w:rPr>
        <w:t>Blau</w:t>
      </w:r>
      <w:proofErr w:type="spellEnd"/>
      <w:r w:rsidR="006B31FE">
        <w:rPr>
          <w:rFonts w:eastAsiaTheme="minorHAnsi"/>
        </w:rPr>
        <w:t xml:space="preserve"> &amp; Powers,</w:t>
      </w:r>
      <w:r w:rsidR="006B31FE">
        <w:t xml:space="preserve"> </w:t>
      </w:r>
      <w:r w:rsidR="006B31FE">
        <w:rPr>
          <w:rFonts w:eastAsiaTheme="minorHAnsi"/>
        </w:rPr>
        <w:t>1989</w:t>
      </w:r>
      <w:r w:rsidR="006B31FE">
        <w:t xml:space="preserve">; </w:t>
      </w:r>
      <w:r w:rsidR="006B31FE">
        <w:rPr>
          <w:rFonts w:eastAsiaTheme="minorHAnsi"/>
        </w:rPr>
        <w:t>Cranney &amp; Powers, 1983</w:t>
      </w:r>
      <w:r w:rsidR="006B31FE">
        <w:t xml:space="preserve">; </w:t>
      </w:r>
      <w:r w:rsidR="006B31FE">
        <w:rPr>
          <w:rFonts w:eastAsiaTheme="minorHAnsi"/>
        </w:rPr>
        <w:t>Grisham &amp; Powers, 1989</w:t>
      </w:r>
      <w:r w:rsidR="006B31FE">
        <w:t xml:space="preserve">; </w:t>
      </w:r>
      <w:r w:rsidR="006B31FE">
        <w:rPr>
          <w:rFonts w:eastAsiaTheme="minorHAnsi"/>
        </w:rPr>
        <w:t>1990</w:t>
      </w:r>
      <w:r w:rsidR="006B31FE">
        <w:t xml:space="preserve">; </w:t>
      </w:r>
      <w:r w:rsidR="006B31FE">
        <w:rPr>
          <w:rFonts w:eastAsiaTheme="minorHAnsi"/>
        </w:rPr>
        <w:t>Lopez</w:t>
      </w:r>
      <w:r w:rsidR="006B31FE">
        <w:t xml:space="preserve"> et al., </w:t>
      </w:r>
      <w:r w:rsidR="006B31FE">
        <w:rPr>
          <w:rFonts w:eastAsiaTheme="minorHAnsi"/>
        </w:rPr>
        <w:t>2003a</w:t>
      </w:r>
      <w:r w:rsidR="006B31FE">
        <w:t xml:space="preserve">; </w:t>
      </w:r>
      <w:r w:rsidR="006B31FE">
        <w:rPr>
          <w:rFonts w:eastAsiaTheme="minorHAnsi"/>
        </w:rPr>
        <w:t>2003b</w:t>
      </w:r>
      <w:r w:rsidR="006B31FE">
        <w:t xml:space="preserve">; </w:t>
      </w:r>
      <w:r w:rsidR="006B31FE">
        <w:rPr>
          <w:rFonts w:eastAsiaTheme="minorHAnsi"/>
        </w:rPr>
        <w:t>Petrillo</w:t>
      </w:r>
      <w:r w:rsidR="006B31FE">
        <w:t xml:space="preserve"> et al., </w:t>
      </w:r>
      <w:r w:rsidR="006B31FE">
        <w:rPr>
          <w:rFonts w:eastAsiaTheme="minorHAnsi"/>
        </w:rPr>
        <w:t>1994</w:t>
      </w:r>
      <w:r w:rsidR="006B31FE">
        <w:t xml:space="preserve">; </w:t>
      </w:r>
      <w:r w:rsidR="006B31FE">
        <w:rPr>
          <w:rFonts w:eastAsiaTheme="minorHAnsi"/>
        </w:rPr>
        <w:t>Powers</w:t>
      </w:r>
      <w:r w:rsidR="006B31FE">
        <w:t xml:space="preserve"> et al., </w:t>
      </w:r>
      <w:r w:rsidR="006B31FE">
        <w:rPr>
          <w:rFonts w:eastAsiaTheme="minorHAnsi"/>
        </w:rPr>
        <w:t>2009</w:t>
      </w:r>
      <w:r w:rsidR="006B31FE">
        <w:t xml:space="preserve">; </w:t>
      </w:r>
      <w:r w:rsidR="006B31FE">
        <w:rPr>
          <w:rFonts w:eastAsiaTheme="minorHAnsi"/>
        </w:rPr>
        <w:t>Reiner</w:t>
      </w:r>
      <w:r w:rsidR="006B31FE">
        <w:t xml:space="preserve"> </w:t>
      </w:r>
      <w:r w:rsidR="006B31FE">
        <w:rPr>
          <w:rFonts w:eastAsiaTheme="minorHAnsi"/>
        </w:rPr>
        <w:t>&amp; Powers,</w:t>
      </w:r>
      <w:r w:rsidR="006B31FE">
        <w:t xml:space="preserve"> </w:t>
      </w:r>
      <w:r w:rsidR="006B31FE">
        <w:rPr>
          <w:rFonts w:eastAsiaTheme="minorHAnsi"/>
        </w:rPr>
        <w:t>1980</w:t>
      </w:r>
      <w:r w:rsidR="006B31FE">
        <w:t xml:space="preserve">; </w:t>
      </w:r>
      <w:r w:rsidR="006B31FE">
        <w:rPr>
          <w:rFonts w:eastAsiaTheme="minorHAnsi"/>
        </w:rPr>
        <w:t>1983</w:t>
      </w:r>
      <w:r w:rsidR="006B31FE">
        <w:t xml:space="preserve">; </w:t>
      </w:r>
      <w:r w:rsidR="006B31FE">
        <w:rPr>
          <w:rFonts w:eastAsiaTheme="minorHAnsi"/>
        </w:rPr>
        <w:t>Reiner &amp; Schade Powers, 1978</w:t>
      </w:r>
      <w:r w:rsidR="006B31FE">
        <w:t xml:space="preserve">; </w:t>
      </w:r>
      <w:proofErr w:type="spellStart"/>
      <w:r w:rsidR="006B31FE">
        <w:rPr>
          <w:rFonts w:eastAsiaTheme="minorHAnsi"/>
        </w:rPr>
        <w:t>Yeh</w:t>
      </w:r>
      <w:proofErr w:type="spellEnd"/>
      <w:r w:rsidR="006B31FE">
        <w:rPr>
          <w:rFonts w:eastAsiaTheme="minorHAnsi"/>
        </w:rPr>
        <w:t xml:space="preserve"> &amp; Powers, 2005</w:t>
      </w:r>
      <w:r>
        <w:rPr>
          <w:lang w:val="en-AU"/>
        </w:rPr>
        <w:t>)</w:t>
      </w:r>
      <w:r w:rsidR="007A22C5">
        <w:rPr>
          <w:lang w:val="en-AU"/>
        </w:rPr>
        <w:t>.</w:t>
      </w:r>
      <w:r w:rsidR="00C906B4">
        <w:rPr>
          <w:lang w:val="en-AU"/>
        </w:rPr>
        <w:t xml:space="preserve"> </w:t>
      </w:r>
      <w:r w:rsidR="00D70E73">
        <w:rPr>
          <w:lang w:val="en-AU"/>
        </w:rPr>
        <w:t xml:space="preserve">Furthermore, reptiles provide a unique opportunity to study environmental effects on brain development during incubation which </w:t>
      </w:r>
      <w:proofErr w:type="spellStart"/>
      <w:r w:rsidR="00D70E73">
        <w:rPr>
          <w:lang w:val="en-AU"/>
        </w:rPr>
        <w:t>can not</w:t>
      </w:r>
      <w:proofErr w:type="spellEnd"/>
      <w:r w:rsidR="00D70E73">
        <w:rPr>
          <w:lang w:val="en-AU"/>
        </w:rPr>
        <w:t xml:space="preserve"> be tested in mammals or birds. Some previous studies have already shown how incubation temperature can affect cognitive ability in lizards (e.g. </w:t>
      </w:r>
      <w:proofErr w:type="spellStart"/>
      <w:r w:rsidR="00276F24">
        <w:t>Amiel</w:t>
      </w:r>
      <w:proofErr w:type="spellEnd"/>
      <w:r w:rsidR="00276F24">
        <w:t xml:space="preserve"> &amp; Shine, 2012; </w:t>
      </w:r>
      <w:r w:rsidR="00276F24" w:rsidRPr="00015BF6">
        <w:rPr>
          <w:rFonts w:eastAsia="Calibri"/>
          <w:lang w:val="en-AU"/>
        </w:rPr>
        <w:t>Clark</w:t>
      </w:r>
      <w:r w:rsidR="00276F24">
        <w:rPr>
          <w:rFonts w:eastAsia="Calibri"/>
          <w:lang w:val="en-AU"/>
        </w:rPr>
        <w:t xml:space="preserve"> et al.</w:t>
      </w:r>
      <w:r w:rsidR="00276F24" w:rsidRPr="00015BF6">
        <w:rPr>
          <w:rFonts w:eastAsia="Calibri"/>
          <w:lang w:val="en-AU"/>
        </w:rPr>
        <w:t>, 2014</w:t>
      </w:r>
      <w:r w:rsidR="00276F24">
        <w:rPr>
          <w:rFonts w:eastAsia="Calibri"/>
          <w:lang w:val="en-AU"/>
        </w:rPr>
        <w:t>;</w:t>
      </w:r>
      <w:r w:rsidR="00276F24" w:rsidRPr="00276F24">
        <w:t xml:space="preserve"> </w:t>
      </w:r>
      <w:r w:rsidR="00276F24" w:rsidRPr="00EC0930">
        <w:rPr>
          <w:rFonts w:eastAsia="Calibri"/>
          <w:lang w:val="en-US"/>
        </w:rPr>
        <w:t>Dayananda &amp; Webb, 2017</w:t>
      </w:r>
      <w:r w:rsidR="00276F24">
        <w:rPr>
          <w:rFonts w:eastAsia="Calibri"/>
          <w:lang w:val="en-US"/>
        </w:rPr>
        <w:t xml:space="preserve">; </w:t>
      </w:r>
      <w:proofErr w:type="spellStart"/>
      <w:r w:rsidR="00276F24" w:rsidRPr="00015BF6">
        <w:rPr>
          <w:rFonts w:cs="Arial"/>
          <w:szCs w:val="22"/>
          <w:lang w:val="en-AU"/>
        </w:rPr>
        <w:t>Siviter</w:t>
      </w:r>
      <w:proofErr w:type="spellEnd"/>
      <w:r w:rsidR="00276F24">
        <w:rPr>
          <w:rFonts w:cs="Arial"/>
          <w:szCs w:val="22"/>
          <w:lang w:val="en-AU"/>
        </w:rPr>
        <w:t xml:space="preserve"> et al.</w:t>
      </w:r>
      <w:r w:rsidR="00276F24" w:rsidRPr="00015BF6">
        <w:rPr>
          <w:rFonts w:cs="Arial"/>
          <w:szCs w:val="22"/>
          <w:lang w:val="en-AU"/>
        </w:rPr>
        <w:t>, 2017</w:t>
      </w:r>
      <w:r w:rsidR="00D70E73">
        <w:rPr>
          <w:lang w:val="en-AU"/>
        </w:rPr>
        <w:t xml:space="preserve">). </w:t>
      </w:r>
      <w:r w:rsidR="003A102A">
        <w:rPr>
          <w:lang w:val="en-AU"/>
        </w:rPr>
        <w:t>In the context of</w:t>
      </w:r>
      <w:r w:rsidR="00D70E73">
        <w:rPr>
          <w:lang w:val="en-AU"/>
        </w:rPr>
        <w:t xml:space="preserve"> climate change, this research approach can give novel insights into how </w:t>
      </w:r>
      <w:r w:rsidR="00276F24">
        <w:rPr>
          <w:lang w:val="en-AU"/>
        </w:rPr>
        <w:t>brain development in poikilotherms</w:t>
      </w:r>
      <w:r w:rsidR="00D70E73">
        <w:rPr>
          <w:lang w:val="en-AU"/>
        </w:rPr>
        <w:t xml:space="preserve"> </w:t>
      </w:r>
      <w:r w:rsidR="00D70E73">
        <w:rPr>
          <w:lang w:val="en-AU"/>
        </w:rPr>
        <w:lastRenderedPageBreak/>
        <w:t>could be affected by future conditions</w:t>
      </w:r>
      <w:r w:rsidR="00276F24">
        <w:rPr>
          <w:lang w:val="en-AU"/>
        </w:rPr>
        <w:t xml:space="preserve"> and what</w:t>
      </w:r>
      <w:r w:rsidR="003A102A">
        <w:rPr>
          <w:lang w:val="en-AU"/>
        </w:rPr>
        <w:t xml:space="preserve"> fitness</w:t>
      </w:r>
      <w:r w:rsidR="00276F24">
        <w:rPr>
          <w:lang w:val="en-AU"/>
        </w:rPr>
        <w:t xml:space="preserve"> consequences might arise from these changes. </w:t>
      </w:r>
      <w:ins w:id="705" w:author="Martin Whiting" w:date="2019-02-07T10:43:00Z">
        <w:r w:rsidR="000B75BE">
          <w:rPr>
            <w:lang w:val="en-AU"/>
          </w:rPr>
          <w:t xml:space="preserve">I’m not really sure this section adds much. No mention of </w:t>
        </w:r>
      </w:ins>
      <w:ins w:id="706" w:author="Martin Whiting" w:date="2019-02-07T10:44:00Z">
        <w:r w:rsidR="000B75BE">
          <w:rPr>
            <w:lang w:val="en-AU"/>
          </w:rPr>
          <w:t xml:space="preserve">Dan </w:t>
        </w:r>
      </w:ins>
      <w:ins w:id="707" w:author="Martin Whiting" w:date="2019-02-07T10:43:00Z">
        <w:r w:rsidR="000B75BE">
          <w:rPr>
            <w:lang w:val="en-AU"/>
          </w:rPr>
          <w:t>Hoops et al recent paper providing an atlas of the lizard brain (a major online resource). No mention of how sexual selectio</w:t>
        </w:r>
      </w:ins>
      <w:ins w:id="708" w:author="Martin Whiting" w:date="2019-02-07T10:44:00Z">
        <w:r w:rsidR="000B75BE">
          <w:rPr>
            <w:lang w:val="en-AU"/>
          </w:rPr>
          <w:t xml:space="preserve">n drives differences in brain morphology: Dan Hoops et al J </w:t>
        </w:r>
        <w:proofErr w:type="spellStart"/>
        <w:r w:rsidR="000B75BE">
          <w:rPr>
            <w:lang w:val="en-AU"/>
          </w:rPr>
          <w:t>Evol</w:t>
        </w:r>
        <w:proofErr w:type="spellEnd"/>
        <w:r w:rsidR="000B75BE">
          <w:rPr>
            <w:lang w:val="en-AU"/>
          </w:rPr>
          <w:t xml:space="preserve"> </w:t>
        </w:r>
        <w:proofErr w:type="spellStart"/>
        <w:r w:rsidR="000B75BE">
          <w:rPr>
            <w:lang w:val="en-AU"/>
          </w:rPr>
          <w:t>Biol</w:t>
        </w:r>
        <w:proofErr w:type="spellEnd"/>
        <w:r w:rsidR="000B75BE">
          <w:rPr>
            <w:lang w:val="en-AU"/>
          </w:rPr>
          <w:t xml:space="preserve"> paper and Lara LaDage papers on Uta. You either need to beef this up or just get rid of it.</w:t>
        </w:r>
      </w:ins>
    </w:p>
    <w:p w14:paraId="4CB6A946" w14:textId="207FBEA9" w:rsidR="00E9738A" w:rsidRDefault="00E9738A" w:rsidP="00A77FAF">
      <w:pPr>
        <w:ind w:firstLine="0"/>
        <w:rPr>
          <w:lang w:val="en-AU"/>
        </w:rPr>
      </w:pPr>
    </w:p>
    <w:p w14:paraId="5FC22658" w14:textId="3AC39DBC" w:rsidR="000F6143" w:rsidRPr="00015BF6" w:rsidRDefault="00E253AA" w:rsidP="00B54BA9">
      <w:pPr>
        <w:pStyle w:val="Heading2"/>
        <w:ind w:left="426" w:hanging="142"/>
        <w:rPr>
          <w:lang w:val="en-AU"/>
        </w:rPr>
      </w:pPr>
      <w:bookmarkStart w:id="709" w:name="_Toc533668577"/>
      <w:r w:rsidRPr="00B54BA9">
        <w:t>Conclusions</w:t>
      </w:r>
      <w:bookmarkEnd w:id="709"/>
    </w:p>
    <w:p w14:paraId="00860E7F" w14:textId="3D3DF272" w:rsidR="004E4794" w:rsidRPr="00E272ED" w:rsidRDefault="004E4794" w:rsidP="00CB0A5A">
      <w:pPr>
        <w:pStyle w:val="ListParagraph"/>
        <w:numPr>
          <w:ilvl w:val="0"/>
          <w:numId w:val="8"/>
        </w:numPr>
        <w:rPr>
          <w:lang w:val="en-AU"/>
        </w:rPr>
      </w:pPr>
      <w:del w:id="710" w:author="Martin Whiting" w:date="2019-02-07T10:48:00Z">
        <w:r w:rsidRPr="00CB0A5A" w:rsidDel="00685A36">
          <w:rPr>
            <w:lang w:val="en-AU"/>
          </w:rPr>
          <w:delText xml:space="preserve">The </w:delText>
        </w:r>
      </w:del>
      <w:ins w:id="711" w:author="Martin Whiting" w:date="2019-02-07T10:48:00Z">
        <w:r w:rsidR="00685A36">
          <w:rPr>
            <w:lang w:val="en-AU"/>
          </w:rPr>
          <w:t>Our</w:t>
        </w:r>
        <w:r w:rsidR="00685A36" w:rsidRPr="00CB0A5A">
          <w:rPr>
            <w:lang w:val="en-AU"/>
          </w:rPr>
          <w:t xml:space="preserve"> </w:t>
        </w:r>
      </w:ins>
      <w:r w:rsidRPr="00CB0A5A">
        <w:rPr>
          <w:lang w:val="en-AU"/>
        </w:rPr>
        <w:t xml:space="preserve">knowledge </w:t>
      </w:r>
      <w:del w:id="712" w:author="Martin Whiting" w:date="2019-02-07T10:48:00Z">
        <w:r w:rsidRPr="00CB0A5A" w:rsidDel="00685A36">
          <w:rPr>
            <w:lang w:val="en-AU"/>
          </w:rPr>
          <w:delText xml:space="preserve">about </w:delText>
        </w:r>
      </w:del>
      <w:ins w:id="713" w:author="Martin Whiting" w:date="2019-02-07T10:48:00Z">
        <w:r w:rsidR="00685A36">
          <w:rPr>
            <w:lang w:val="en-AU"/>
          </w:rPr>
          <w:t>of</w:t>
        </w:r>
        <w:r w:rsidR="00685A36" w:rsidRPr="00CB0A5A">
          <w:rPr>
            <w:lang w:val="en-AU"/>
          </w:rPr>
          <w:t xml:space="preserve"> </w:t>
        </w:r>
      </w:ins>
      <w:r w:rsidRPr="00CB0A5A">
        <w:rPr>
          <w:lang w:val="en-AU"/>
        </w:rPr>
        <w:t>reptile learning has greatly advanced</w:t>
      </w:r>
      <w:ins w:id="714" w:author="Martin Whiting" w:date="2019-02-07T10:48:00Z">
        <w:r w:rsidR="00685A36">
          <w:rPr>
            <w:lang w:val="en-AU"/>
          </w:rPr>
          <w:t>,</w:t>
        </w:r>
      </w:ins>
      <w:r w:rsidRPr="00CB0A5A">
        <w:rPr>
          <w:lang w:val="en-AU"/>
        </w:rPr>
        <w:t xml:space="preserve"> especially in the last decade. </w:t>
      </w:r>
      <w:commentRangeStart w:id="715"/>
      <w:r w:rsidRPr="00CB0A5A">
        <w:rPr>
          <w:lang w:val="en-AU"/>
        </w:rPr>
        <w:t>Increasingly, researchers become interested in these neglected animals because of the need for a more comprehensive, wide taxonomic approach to the study of learning</w:t>
      </w:r>
      <w:commentRangeEnd w:id="715"/>
      <w:r w:rsidR="00685A36">
        <w:rPr>
          <w:rStyle w:val="CommentReference"/>
        </w:rPr>
        <w:commentReference w:id="715"/>
      </w:r>
      <w:r w:rsidRPr="00CB0A5A">
        <w:rPr>
          <w:lang w:val="en-AU"/>
        </w:rPr>
        <w:t xml:space="preserve">. </w:t>
      </w:r>
      <w:r w:rsidR="002500FA" w:rsidRPr="00CB0A5A">
        <w:rPr>
          <w:lang w:val="en-AU"/>
        </w:rPr>
        <w:t>Most studies included here were conducted on lizards and turtles but little</w:t>
      </w:r>
      <w:r w:rsidR="006612E8">
        <w:rPr>
          <w:lang w:val="en-AU"/>
        </w:rPr>
        <w:t xml:space="preserve"> is known about learning ability in</w:t>
      </w:r>
      <w:r w:rsidR="002500FA" w:rsidRPr="00CB0A5A">
        <w:rPr>
          <w:lang w:val="en-AU"/>
        </w:rPr>
        <w:t xml:space="preserve">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r w:rsidR="00D70E73" w:rsidRPr="00CB0A5A">
        <w:rPr>
          <w:lang w:val="en-AU"/>
        </w:rPr>
        <w:t>emphasises</w:t>
      </w:r>
      <w:r w:rsidR="00BD03F6" w:rsidRPr="00CB0A5A">
        <w:rPr>
          <w:lang w:val="en-AU"/>
        </w:rPr>
        <w:t xml:space="preserve"> </w:t>
      </w:r>
      <w:r w:rsidR="002500FA" w:rsidRPr="00CB0A5A">
        <w:rPr>
          <w:lang w:val="en-AU"/>
        </w:rPr>
        <w:t xml:space="preserve">the general paucity of learning studies in reptiles and the </w:t>
      </w:r>
      <w:r w:rsidR="002500FA" w:rsidRPr="00E272ED">
        <w:rPr>
          <w:lang w:val="en-AU"/>
        </w:rPr>
        <w:t xml:space="preserve">need for the application of a broader taxonomic range within reptiles (Figure 1). </w:t>
      </w:r>
    </w:p>
    <w:p w14:paraId="6E4DFD6D" w14:textId="3677AA3A" w:rsidR="00F67604" w:rsidRPr="00E272ED" w:rsidRDefault="004E4794" w:rsidP="00CB0A5A">
      <w:pPr>
        <w:pStyle w:val="ListParagraph"/>
        <w:numPr>
          <w:ilvl w:val="0"/>
          <w:numId w:val="8"/>
        </w:numPr>
        <w:rPr>
          <w:lang w:val="en-AU"/>
        </w:rPr>
      </w:pPr>
      <w:r w:rsidRPr="00E272ED">
        <w:rPr>
          <w:lang w:val="en-AU"/>
        </w:rPr>
        <w:t xml:space="preserve">Our </w:t>
      </w:r>
      <w:commentRangeStart w:id="716"/>
      <w:r w:rsidRPr="00E272ED">
        <w:rPr>
          <w:lang w:val="en-AU"/>
        </w:rPr>
        <w:t xml:space="preserve">systematic review </w:t>
      </w:r>
      <w:commentRangeEnd w:id="716"/>
      <w:r w:rsidR="00685A36">
        <w:rPr>
          <w:rStyle w:val="CommentReference"/>
        </w:rPr>
        <w:commentReference w:id="716"/>
      </w:r>
      <w:r w:rsidRPr="00E272ED">
        <w:rPr>
          <w:lang w:val="en-AU"/>
        </w:rPr>
        <w:t xml:space="preserve">provides an up-to-date overview of the currently available </w:t>
      </w:r>
      <w:commentRangeStart w:id="717"/>
      <w:r w:rsidRPr="00E272ED">
        <w:rPr>
          <w:lang w:val="en-AU"/>
        </w:rPr>
        <w:t>data</w:t>
      </w:r>
      <w:commentRangeEnd w:id="717"/>
      <w:r w:rsidR="00685A36">
        <w:rPr>
          <w:rStyle w:val="CommentReference"/>
        </w:rPr>
        <w:commentReference w:id="717"/>
      </w:r>
      <w:r w:rsidRPr="00E272ED">
        <w:rPr>
          <w:lang w:val="en-AU"/>
        </w:rPr>
        <w:t>. Although we identified a number of existing knowledge gaps to hopefully be closed in the near future, we highlight s</w:t>
      </w:r>
      <w:r w:rsidR="002D21ED" w:rsidRPr="00E272ED">
        <w:rPr>
          <w:lang w:val="en-AU"/>
        </w:rPr>
        <w:t>even</w:t>
      </w:r>
      <w:r w:rsidRPr="00E272ED">
        <w:rPr>
          <w:lang w:val="en-AU"/>
        </w:rPr>
        <w:t xml:space="preserve"> research avenues which might be of special interest in the near future such as invader</w:t>
      </w:r>
      <w:r w:rsidR="00EB1714">
        <w:rPr>
          <w:lang w:val="en-AU"/>
        </w:rPr>
        <w:t>-</w:t>
      </w:r>
      <w:r w:rsidRPr="00E272ED">
        <w:rPr>
          <w:lang w:val="en-AU"/>
        </w:rPr>
        <w:t>smart reptiles</w:t>
      </w:r>
      <w:r w:rsidR="003A102A" w:rsidRPr="00E272ED">
        <w:rPr>
          <w:lang w:val="en-AU"/>
        </w:rPr>
        <w:t xml:space="preserve"> or</w:t>
      </w:r>
      <w:r w:rsidR="00F67604" w:rsidRPr="00E272ED">
        <w:rPr>
          <w:lang w:val="en-AU"/>
        </w:rPr>
        <w:t xml:space="preserve"> temperature dependent developmental changes in learning affecting fitness and survival</w:t>
      </w:r>
      <w:r w:rsidR="00E272ED" w:rsidRPr="00E272ED">
        <w:rPr>
          <w:lang w:val="en-AU"/>
        </w:rPr>
        <w:t xml:space="preserve"> especially in the context of climate change</w:t>
      </w:r>
      <w:r w:rsidR="00EB1714">
        <w:rPr>
          <w:lang w:val="en-AU"/>
        </w:rPr>
        <w:t>.</w:t>
      </w:r>
    </w:p>
    <w:p w14:paraId="50BC90C3" w14:textId="1C0A601C" w:rsidR="004E4794" w:rsidRPr="004E4794" w:rsidRDefault="004E4794" w:rsidP="00CB0A5A">
      <w:pPr>
        <w:pStyle w:val="ListParagraph"/>
        <w:numPr>
          <w:ilvl w:val="0"/>
          <w:numId w:val="8"/>
        </w:numPr>
        <w:rPr>
          <w:lang w:val="en-AU"/>
        </w:rPr>
      </w:pPr>
      <w:r w:rsidRPr="00E272ED">
        <w:rPr>
          <w:lang w:val="en-AU"/>
        </w:rPr>
        <w:t>The field has reached a point in which it will be important</w:t>
      </w:r>
      <w:r w:rsidRPr="004E4794">
        <w:rPr>
          <w:lang w:val="en-AU"/>
        </w:rPr>
        <w:t xml:space="preserve"> to carefully consider methodological design appropriate for reptiles to ensure high quality research</w:t>
      </w:r>
      <w:r w:rsidR="0083602C">
        <w:rPr>
          <w:lang w:val="en-AU"/>
        </w:rPr>
        <w:t xml:space="preserve"> in the future</w:t>
      </w:r>
      <w:r w:rsidR="0080284C">
        <w:rPr>
          <w:lang w:val="en-AU"/>
        </w:rPr>
        <w:t xml:space="preserve">. Furthermore, a more ecologically adapted approach will produce higher quality </w:t>
      </w:r>
      <w:r w:rsidR="006612E8">
        <w:rPr>
          <w:lang w:val="en-AU"/>
        </w:rPr>
        <w:t>data</w:t>
      </w:r>
      <w:r w:rsidR="0080284C">
        <w:rPr>
          <w:lang w:val="en-AU"/>
        </w:rPr>
        <w:t xml:space="preserve"> better interpretable in relation to fitness.</w:t>
      </w:r>
      <w:r>
        <w:rPr>
          <w:lang w:val="en-AU"/>
        </w:rPr>
        <w:t xml:space="preserve"> </w:t>
      </w:r>
      <w:r w:rsidR="0080284C">
        <w:rPr>
          <w:lang w:val="en-AU"/>
        </w:rPr>
        <w:t>W</w:t>
      </w:r>
      <w:r>
        <w:rPr>
          <w:lang w:val="en-AU"/>
        </w:rPr>
        <w:t>e want to encourage researcher to venture into this young</w:t>
      </w:r>
      <w:r w:rsidR="0083602C">
        <w:rPr>
          <w:lang w:val="en-AU"/>
        </w:rPr>
        <w:t xml:space="preserve"> and promising</w:t>
      </w:r>
      <w:r>
        <w:rPr>
          <w:lang w:val="en-AU"/>
        </w:rPr>
        <w:t xml:space="preserve"> field</w:t>
      </w:r>
      <w:r w:rsidR="0080284C">
        <w:rPr>
          <w:lang w:val="en-AU"/>
        </w:rPr>
        <w:t xml:space="preserve"> and to be more bold in applying complex methodologies</w:t>
      </w:r>
      <w:r>
        <w:rPr>
          <w:lang w:val="en-AU"/>
        </w:rPr>
        <w:t>. For further reading on methodological considerations</w:t>
      </w:r>
      <w:r w:rsidRPr="004E4794">
        <w:rPr>
          <w:lang w:val="en-AU"/>
        </w:rPr>
        <w:t xml:space="preserve"> see </w:t>
      </w:r>
      <w:r w:rsidRPr="004E4794">
        <w:rPr>
          <w:rFonts w:eastAsiaTheme="minorHAnsi"/>
        </w:rPr>
        <w:t>Matsubara</w:t>
      </w:r>
      <w:r w:rsidRPr="004E4794">
        <w:rPr>
          <w:lang w:val="en-AU"/>
        </w:rPr>
        <w:t xml:space="preserve"> et al. </w:t>
      </w:r>
      <w:r>
        <w:rPr>
          <w:lang w:val="en-AU"/>
        </w:rPr>
        <w:t>(</w:t>
      </w:r>
      <w:r w:rsidRPr="004E4794">
        <w:rPr>
          <w:lang w:val="en-AU"/>
        </w:rPr>
        <w:t>2017</w:t>
      </w:r>
      <w:r>
        <w:rPr>
          <w:lang w:val="en-AU"/>
        </w:rPr>
        <w:t>) and</w:t>
      </w:r>
      <w:r w:rsidRPr="004E4794">
        <w:rPr>
          <w:lang w:val="en-AU"/>
        </w:rPr>
        <w:t xml:space="preserve"> Whiting &amp; Noble </w:t>
      </w:r>
      <w:r>
        <w:rPr>
          <w:lang w:val="en-AU"/>
        </w:rPr>
        <w:lastRenderedPageBreak/>
        <w:t>(</w:t>
      </w:r>
      <w:r w:rsidRPr="004E4794">
        <w:rPr>
          <w:lang w:val="en-AU"/>
        </w:rPr>
        <w:t>2018).</w:t>
      </w:r>
    </w:p>
    <w:p w14:paraId="22CD2F03" w14:textId="134C07A2" w:rsidR="005473C1" w:rsidRDefault="00685A36" w:rsidP="00D41C65">
      <w:pPr>
        <w:ind w:firstLine="0"/>
        <w:rPr>
          <w:lang w:val="en-AU"/>
        </w:rPr>
      </w:pPr>
      <w:commentRangeStart w:id="718"/>
      <w:ins w:id="719" w:author="Martin Whiting" w:date="2019-02-07T10:52:00Z">
        <w:r>
          <w:rPr>
            <w:lang w:val="en-AU"/>
          </w:rPr>
          <w:t xml:space="preserve">To be honest I did not get much from this conclusions section. I suggest a single </w:t>
        </w:r>
        <w:proofErr w:type="spellStart"/>
        <w:r>
          <w:rPr>
            <w:lang w:val="en-AU"/>
          </w:rPr>
          <w:t>pg</w:t>
        </w:r>
        <w:proofErr w:type="spellEnd"/>
        <w:r>
          <w:rPr>
            <w:lang w:val="en-AU"/>
          </w:rPr>
          <w:t xml:space="preserve"> that wraps things up</w:t>
        </w:r>
      </w:ins>
      <w:ins w:id="720" w:author="Martin Whiting" w:date="2019-02-07T10:53:00Z">
        <w:r>
          <w:rPr>
            <w:lang w:val="en-AU"/>
          </w:rPr>
          <w:t>, focusing on the key points. I</w:t>
        </w:r>
        <w:r w:rsidR="00D977EC">
          <w:rPr>
            <w:lang w:val="en-AU"/>
          </w:rPr>
          <w:t xml:space="preserve"> found myself reading points that I had read only a few pages back.</w:t>
        </w:r>
      </w:ins>
      <w:commentRangeEnd w:id="718"/>
      <w:r w:rsidR="00634D91">
        <w:rPr>
          <w:rStyle w:val="CommentReference"/>
        </w:rPr>
        <w:commentReference w:id="718"/>
      </w:r>
    </w:p>
    <w:p w14:paraId="0E608472" w14:textId="6438CE79" w:rsidR="005473C1" w:rsidRDefault="005473C1" w:rsidP="00B54BA9">
      <w:pPr>
        <w:pStyle w:val="Heading2"/>
        <w:ind w:left="426" w:hanging="142"/>
        <w:rPr>
          <w:lang w:val="en-AU"/>
        </w:rPr>
      </w:pPr>
      <w:bookmarkStart w:id="721" w:name="_Toc533668578"/>
      <w:r w:rsidRPr="00B54BA9">
        <w:t>Acknowledgements</w:t>
      </w:r>
      <w:bookmarkEnd w:id="721"/>
    </w:p>
    <w:p w14:paraId="3D7BCC67" w14:textId="52D17B3A" w:rsidR="004E4794" w:rsidRDefault="004E4794" w:rsidP="004E4794">
      <w:pPr>
        <w:ind w:firstLine="0"/>
      </w:pPr>
      <w:r w:rsidRPr="00102FDC">
        <w:t xml:space="preserve">This project was funded </w:t>
      </w:r>
      <w:r>
        <w:t xml:space="preserve">by </w:t>
      </w:r>
      <w:r w:rsidRPr="00102FDC">
        <w:t>Macquarie University.</w:t>
      </w:r>
      <w:ins w:id="722" w:author="Martin Whiting" w:date="2019-02-07T08:12:00Z">
        <w:r w:rsidR="003D6C83">
          <w:t xml:space="preserve"> You could say that you were funded by an </w:t>
        </w:r>
        <w:proofErr w:type="spellStart"/>
        <w:r w:rsidR="003D6C83">
          <w:t>iMQRF</w:t>
        </w:r>
        <w:proofErr w:type="spellEnd"/>
        <w:r w:rsidR="003D6C83">
          <w:t xml:space="preserve"> scholarship during the writing of this paper, awarded by MQ</w:t>
        </w:r>
      </w:ins>
      <w:ins w:id="723" w:author="Martin Whiting" w:date="2019-02-07T08:13:00Z">
        <w:r w:rsidR="003D6C83">
          <w:t>.</w:t>
        </w:r>
      </w:ins>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724" w:name="_Toc533668579"/>
      <w:r w:rsidRPr="00B54BA9">
        <w:t>Supporting</w:t>
      </w:r>
      <w:r>
        <w:rPr>
          <w:lang w:val="en-AU"/>
        </w:rPr>
        <w:t xml:space="preserve"> information</w:t>
      </w:r>
      <w:bookmarkEnd w:id="724"/>
    </w:p>
    <w:p w14:paraId="62A78ECF" w14:textId="2141A540" w:rsidR="004E4794" w:rsidRPr="004E4794" w:rsidRDefault="004E4794" w:rsidP="004E4794">
      <w:pPr>
        <w:ind w:firstLine="0"/>
        <w:rPr>
          <w:lang w:val="en-AU"/>
        </w:rPr>
      </w:pPr>
      <w:r>
        <w:rPr>
          <w:lang w:val="en-AU"/>
        </w:rPr>
        <w:t>Due to the large number of studies our review focused on the main results; further details on each study are summarised in Appendix Table 1.</w:t>
      </w:r>
      <w:ins w:id="725" w:author="Martin Whiting" w:date="2019-02-07T10:54:00Z">
        <w:r w:rsidR="00D977EC">
          <w:rPr>
            <w:lang w:val="en-AU"/>
          </w:rPr>
          <w:t xml:space="preserve"> Could you be specific about what data is included?</w:t>
        </w:r>
      </w:ins>
    </w:p>
    <w:p w14:paraId="00F93AF7" w14:textId="77777777" w:rsidR="005473C1" w:rsidRPr="00015BF6" w:rsidRDefault="005473C1" w:rsidP="00D41C65">
      <w:pPr>
        <w:ind w:firstLine="0"/>
        <w:rPr>
          <w:lang w:val="en-AU"/>
        </w:rPr>
      </w:pPr>
    </w:p>
    <w:p w14:paraId="07069B91" w14:textId="6B7C3D16" w:rsidR="009921AD" w:rsidRPr="00015BF6" w:rsidRDefault="009921AD" w:rsidP="00347D1F">
      <w:pPr>
        <w:pStyle w:val="Heading2"/>
        <w:pageBreakBefore/>
        <w:ind w:left="426" w:hanging="142"/>
        <w:rPr>
          <w:lang w:val="en-AU"/>
        </w:rPr>
      </w:pPr>
      <w:bookmarkStart w:id="726" w:name="_Toc533668580"/>
      <w:r w:rsidRPr="00B54BA9">
        <w:lastRenderedPageBreak/>
        <w:t>References</w:t>
      </w:r>
      <w:bookmarkEnd w:id="726"/>
    </w:p>
    <w:p w14:paraId="1DFCB728" w14:textId="7045832C" w:rsidR="000E2CC4" w:rsidRPr="00015BF6" w:rsidRDefault="000E2CC4" w:rsidP="000E2CC4">
      <w:pPr>
        <w:pStyle w:val="Reference"/>
        <w:rPr>
          <w:rFonts w:eastAsiaTheme="minorHAnsi"/>
        </w:rPr>
      </w:pPr>
      <w:proofErr w:type="spellStart"/>
      <w:r w:rsidRPr="00015BF6">
        <w:rPr>
          <w:rFonts w:eastAsiaTheme="minorHAnsi"/>
        </w:rPr>
        <w:t>Agrillo</w:t>
      </w:r>
      <w:proofErr w:type="spellEnd"/>
      <w:r w:rsidRPr="00015BF6">
        <w:rPr>
          <w:rFonts w:eastAsiaTheme="minorHAnsi"/>
        </w:rPr>
        <w:t xml:space="preserve">, C. &amp; </w:t>
      </w:r>
      <w:proofErr w:type="spellStart"/>
      <w:r w:rsidRPr="00015BF6">
        <w:rPr>
          <w:rFonts w:eastAsiaTheme="minorHAnsi"/>
        </w:rPr>
        <w:t>Bisazza</w:t>
      </w:r>
      <w:proofErr w:type="spellEnd"/>
      <w:r w:rsidRPr="00015BF6">
        <w:rPr>
          <w:rFonts w:eastAsiaTheme="minorHAnsi"/>
        </w:rPr>
        <w:t xml:space="preserve">, A. (2014). Spontaneous versus trained numerical abilities. A comparison between the two main tools to study numerical competence in non-human animals. </w:t>
      </w:r>
      <w:r w:rsidRPr="00015BF6">
        <w:rPr>
          <w:rFonts w:eastAsiaTheme="minorHAnsi"/>
          <w:i/>
        </w:rPr>
        <w:t>Journal of Neuroscience Methods</w:t>
      </w:r>
      <w:r w:rsidRPr="00015BF6">
        <w:rPr>
          <w:rFonts w:eastAsiaTheme="minorHAnsi"/>
        </w:rPr>
        <w:t xml:space="preserve"> </w:t>
      </w:r>
      <w:r w:rsidRPr="00750EC2">
        <w:rPr>
          <w:rFonts w:eastAsiaTheme="minorHAnsi"/>
          <w:b/>
        </w:rPr>
        <w:t>234</w:t>
      </w:r>
      <w:r w:rsidRPr="00015BF6">
        <w:rPr>
          <w:rFonts w:eastAsiaTheme="minorHAnsi"/>
        </w:rPr>
        <w:t>, 82-91. doi:10.1016/j.jneumeth.2014.04.027</w:t>
      </w:r>
    </w:p>
    <w:p w14:paraId="0FE66976" w14:textId="01B9B0D0" w:rsidR="001C0651" w:rsidRDefault="001C0651" w:rsidP="001C0651">
      <w:pPr>
        <w:pStyle w:val="Reference"/>
        <w:rPr>
          <w:rFonts w:eastAsiaTheme="minorHAnsi"/>
        </w:rPr>
      </w:pPr>
      <w:proofErr w:type="spellStart"/>
      <w:r w:rsidRPr="00015BF6">
        <w:rPr>
          <w:rFonts w:eastAsiaTheme="minorHAnsi"/>
        </w:rPr>
        <w:t>Agrillo</w:t>
      </w:r>
      <w:proofErr w:type="spellEnd"/>
      <w:r w:rsidRPr="00015BF6">
        <w:rPr>
          <w:rFonts w:eastAsiaTheme="minorHAnsi"/>
        </w:rPr>
        <w:t xml:space="preserve">, C. &amp; </w:t>
      </w:r>
      <w:proofErr w:type="spellStart"/>
      <w:r w:rsidRPr="00015BF6">
        <w:rPr>
          <w:rFonts w:eastAsiaTheme="minorHAnsi"/>
        </w:rPr>
        <w:t>Bisazza</w:t>
      </w:r>
      <w:proofErr w:type="spellEnd"/>
      <w:r w:rsidRPr="00015BF6">
        <w:rPr>
          <w:rFonts w:eastAsiaTheme="minorHAnsi"/>
        </w:rPr>
        <w:t xml:space="preserve">, A. (2018). Understanding the origin of number sense: A review of fish studies. </w:t>
      </w:r>
      <w:r w:rsidRPr="00015BF6">
        <w:rPr>
          <w:rFonts w:eastAsiaTheme="minorHAnsi"/>
          <w:i/>
        </w:rPr>
        <w:t>Philosophical Transactions of the Royal Society B: Biological Sciences</w:t>
      </w:r>
      <w:r w:rsidRPr="00015BF6">
        <w:rPr>
          <w:rFonts w:eastAsiaTheme="minorHAnsi"/>
        </w:rPr>
        <w:t xml:space="preserve"> </w:t>
      </w:r>
      <w:r w:rsidRPr="00750EC2">
        <w:rPr>
          <w:rFonts w:eastAsiaTheme="minorHAnsi"/>
          <w:b/>
        </w:rPr>
        <w:t>373</w:t>
      </w:r>
      <w:r w:rsidR="00750EC2">
        <w:rPr>
          <w:rFonts w:eastAsiaTheme="minorHAnsi"/>
        </w:rPr>
        <w:t>,</w:t>
      </w:r>
      <w:r w:rsidRPr="00015BF6">
        <w:rPr>
          <w:rFonts w:eastAsiaTheme="minorHAnsi"/>
        </w:rPr>
        <w:t xml:space="preserve"> 20160511.</w:t>
      </w:r>
    </w:p>
    <w:p w14:paraId="101AA2FF" w14:textId="2D86067F" w:rsidR="0058195A" w:rsidRPr="0058195A" w:rsidRDefault="0058195A" w:rsidP="0058195A">
      <w:pPr>
        <w:pStyle w:val="References"/>
        <w:rPr>
          <w:lang w:val="en-GB"/>
        </w:rPr>
      </w:pPr>
      <w:proofErr w:type="spellStart"/>
      <w:r w:rsidRPr="005E5169">
        <w:rPr>
          <w:lang w:val="en-GB"/>
        </w:rPr>
        <w:t>Alcock</w:t>
      </w:r>
      <w:proofErr w:type="spellEnd"/>
      <w:r w:rsidRPr="005E5169">
        <w:rPr>
          <w:lang w:val="en-GB"/>
        </w:rPr>
        <w:t xml:space="preserve">, J. (1998). </w:t>
      </w:r>
      <w:r w:rsidRPr="005E5169">
        <w:rPr>
          <w:i/>
          <w:iCs/>
          <w:lang w:val="en-GB"/>
        </w:rPr>
        <w:t xml:space="preserve">Animal </w:t>
      </w:r>
      <w:proofErr w:type="spellStart"/>
      <w:r w:rsidRPr="005E5169">
        <w:rPr>
          <w:i/>
          <w:iCs/>
          <w:lang w:val="en-GB"/>
        </w:rPr>
        <w:t>behavior</w:t>
      </w:r>
      <w:proofErr w:type="spellEnd"/>
      <w:r w:rsidRPr="005E5169">
        <w:rPr>
          <w:i/>
          <w:iCs/>
          <w:lang w:val="en-GB"/>
        </w:rPr>
        <w:t>: an evolutionary approach.</w:t>
      </w:r>
      <w:r w:rsidRPr="005E5169">
        <w:rPr>
          <w:lang w:val="en-GB"/>
        </w:rPr>
        <w:t xml:space="preserve"> 6th ed. Sunderland, Mass: Sinauer Associates.</w:t>
      </w:r>
    </w:p>
    <w:p w14:paraId="2D032EF1" w14:textId="5DE3CAF1" w:rsidR="007B1CAE" w:rsidRDefault="007B1CAE" w:rsidP="007B1CAE">
      <w:pPr>
        <w:pStyle w:val="Reference"/>
        <w:rPr>
          <w:rFonts w:eastAsiaTheme="minorHAnsi"/>
        </w:rPr>
      </w:pPr>
      <w:proofErr w:type="spellStart"/>
      <w:r>
        <w:rPr>
          <w:rFonts w:eastAsiaTheme="minorHAnsi"/>
        </w:rPr>
        <w:t>Amiel</w:t>
      </w:r>
      <w:proofErr w:type="spellEnd"/>
      <w:r>
        <w:rPr>
          <w:rFonts w:eastAsiaTheme="minorHAnsi"/>
        </w:rPr>
        <w:t xml:space="preserve">, J. J., </w:t>
      </w:r>
      <w:proofErr w:type="spellStart"/>
      <w:r>
        <w:rPr>
          <w:rFonts w:eastAsiaTheme="minorHAnsi"/>
        </w:rPr>
        <w:t>Lindström</w:t>
      </w:r>
      <w:proofErr w:type="spellEnd"/>
      <w:r>
        <w:rPr>
          <w:rFonts w:eastAsiaTheme="minorHAnsi"/>
        </w:rPr>
        <w:t xml:space="preserve">, T. &amp; Shine, R. (2014). Egg incubation effects generate positive correlations between size, speed and learning ability in young lizards. </w:t>
      </w:r>
      <w:r>
        <w:rPr>
          <w:rFonts w:eastAsiaTheme="minorHAnsi"/>
          <w:i/>
          <w:iCs/>
        </w:rPr>
        <w:t>Animal Cognition</w:t>
      </w:r>
      <w:r w:rsidRPr="00750EC2">
        <w:rPr>
          <w:rFonts w:eastAsiaTheme="minorHAnsi"/>
          <w:b/>
          <w:iCs/>
        </w:rPr>
        <w:t xml:space="preserve"> 17</w:t>
      </w:r>
      <w:r>
        <w:rPr>
          <w:rFonts w:eastAsiaTheme="minorHAnsi"/>
        </w:rPr>
        <w:t>, 337-347. doi:10.1007/s10071-013-0665-4</w:t>
      </w:r>
    </w:p>
    <w:p w14:paraId="0393DF9E" w14:textId="6C09DB56" w:rsidR="007B1CAE" w:rsidRPr="007B1CAE" w:rsidRDefault="007B1CAE" w:rsidP="007B1CAE">
      <w:pPr>
        <w:pStyle w:val="Reference"/>
        <w:rPr>
          <w:rFonts w:eastAsiaTheme="minorHAnsi"/>
        </w:rPr>
      </w:pPr>
      <w:proofErr w:type="spellStart"/>
      <w:r>
        <w:rPr>
          <w:rFonts w:eastAsiaTheme="minorHAnsi"/>
        </w:rPr>
        <w:t>Amiel</w:t>
      </w:r>
      <w:proofErr w:type="spellEnd"/>
      <w:r>
        <w:rPr>
          <w:rFonts w:eastAsiaTheme="minorHAnsi"/>
        </w:rPr>
        <w:t xml:space="preserve">, J. J. &amp; Shine, R. (2012). Hotter nests produce smarter young lizards. </w:t>
      </w:r>
      <w:r>
        <w:rPr>
          <w:rFonts w:eastAsiaTheme="minorHAnsi"/>
          <w:i/>
          <w:iCs/>
        </w:rPr>
        <w:t>Biology Letters</w:t>
      </w:r>
      <w:r w:rsidRPr="00750EC2">
        <w:rPr>
          <w:rFonts w:eastAsiaTheme="minorHAnsi"/>
          <w:b/>
          <w:iCs/>
        </w:rPr>
        <w:t xml:space="preserve"> 8</w:t>
      </w:r>
      <w:r>
        <w:rPr>
          <w:rFonts w:eastAsiaTheme="minorHAnsi"/>
        </w:rPr>
        <w:t xml:space="preserve">, 372-374. </w:t>
      </w:r>
      <w:hyperlink r:id="rId11" w:history="1">
        <w:r>
          <w:rPr>
            <w:rFonts w:eastAsiaTheme="minorHAnsi"/>
          </w:rPr>
          <w:t>doi:papers3://publication/</w:t>
        </w:r>
        <w:proofErr w:type="spellStart"/>
        <w:r>
          <w:rPr>
            <w:rFonts w:eastAsiaTheme="minorHAnsi"/>
          </w:rPr>
          <w:t>doi</w:t>
        </w:r>
        <w:proofErr w:type="spellEnd"/>
        <w:r>
          <w:rPr>
            <w:rFonts w:eastAsiaTheme="minorHAnsi"/>
          </w:rPr>
          <w:t>/10.1098/rsbl.2011.1161</w:t>
        </w:r>
      </w:hyperlink>
    </w:p>
    <w:p w14:paraId="78991B66" w14:textId="4F3B4BC7" w:rsidR="00553DC8" w:rsidRDefault="00553DC8" w:rsidP="00553DC8">
      <w:pPr>
        <w:pStyle w:val="Reference"/>
        <w:rPr>
          <w:rFonts w:eastAsiaTheme="minorHAnsi"/>
        </w:rPr>
      </w:pPr>
      <w:proofErr w:type="spellStart"/>
      <w:r w:rsidRPr="00015BF6">
        <w:rPr>
          <w:rFonts w:eastAsiaTheme="minorHAnsi"/>
        </w:rPr>
        <w:t>Auersperg</w:t>
      </w:r>
      <w:proofErr w:type="spellEnd"/>
      <w:r w:rsidRPr="00015BF6">
        <w:rPr>
          <w:rFonts w:eastAsiaTheme="minorHAnsi"/>
        </w:rPr>
        <w:t xml:space="preserve">, A. M. I., </w:t>
      </w:r>
      <w:proofErr w:type="spellStart"/>
      <w:r w:rsidRPr="00015BF6">
        <w:rPr>
          <w:rFonts w:eastAsiaTheme="minorHAnsi"/>
        </w:rPr>
        <w:t>Gajdon</w:t>
      </w:r>
      <w:proofErr w:type="spellEnd"/>
      <w:r w:rsidRPr="00015BF6">
        <w:rPr>
          <w:rFonts w:eastAsiaTheme="minorHAnsi"/>
        </w:rPr>
        <w:t xml:space="preserve">, G. K. &amp; von Bayern, A. M. P. (2014). A new approach to comparing problem solving, flexibility and innovation. </w:t>
      </w:r>
      <w:r w:rsidRPr="00015BF6">
        <w:rPr>
          <w:rFonts w:eastAsiaTheme="minorHAnsi"/>
          <w:i/>
          <w:iCs/>
        </w:rPr>
        <w:t xml:space="preserve">Communicative &amp; Integrative Biology </w:t>
      </w:r>
      <w:r w:rsidRPr="00750EC2">
        <w:rPr>
          <w:rFonts w:eastAsiaTheme="minorHAnsi"/>
          <w:b/>
          <w:iCs/>
        </w:rPr>
        <w:t>5</w:t>
      </w:r>
      <w:r w:rsidRPr="00015BF6">
        <w:rPr>
          <w:rFonts w:eastAsiaTheme="minorHAnsi"/>
        </w:rPr>
        <w:t>, 140-145. doi:10.4161/cib.18787</w:t>
      </w:r>
    </w:p>
    <w:p w14:paraId="6B522860" w14:textId="249286BC" w:rsidR="007B1CAE" w:rsidRDefault="007B1CAE" w:rsidP="007B1CAE">
      <w:pPr>
        <w:pStyle w:val="Reference"/>
        <w:rPr>
          <w:rFonts w:eastAsiaTheme="minorHAnsi"/>
        </w:rPr>
      </w:pPr>
      <w:proofErr w:type="spellStart"/>
      <w:r>
        <w:rPr>
          <w:rFonts w:eastAsiaTheme="minorHAnsi"/>
        </w:rPr>
        <w:t>Avigan</w:t>
      </w:r>
      <w:proofErr w:type="spellEnd"/>
      <w:r>
        <w:rPr>
          <w:rFonts w:eastAsiaTheme="minorHAnsi"/>
        </w:rPr>
        <w:t>, M. R. &amp; Powers, A. S. (1995). The effects of MK-801 injections and dorsal cortex lesions on maze-learning in turtles (</w:t>
      </w:r>
      <w:proofErr w:type="spellStart"/>
      <w:r w:rsidRPr="007B1CAE">
        <w:rPr>
          <w:rFonts w:eastAsiaTheme="minorHAnsi"/>
          <w:i/>
        </w:rPr>
        <w:t>Chrysemys</w:t>
      </w:r>
      <w:proofErr w:type="spellEnd"/>
      <w:r w:rsidRPr="007B1CAE">
        <w:rPr>
          <w:rFonts w:eastAsiaTheme="minorHAnsi"/>
          <w:i/>
        </w:rPr>
        <w:t xml:space="preserve"> </w:t>
      </w:r>
      <w:proofErr w:type="spellStart"/>
      <w:r w:rsidRPr="007B1CAE">
        <w:rPr>
          <w:rFonts w:eastAsiaTheme="minorHAnsi"/>
          <w:i/>
        </w:rPr>
        <w:t>picta</w:t>
      </w:r>
      <w:proofErr w:type="spellEnd"/>
      <w:r>
        <w:rPr>
          <w:rFonts w:eastAsiaTheme="minorHAnsi"/>
        </w:rPr>
        <w:t xml:space="preserve">). </w:t>
      </w:r>
      <w:r>
        <w:rPr>
          <w:rFonts w:eastAsiaTheme="minorHAnsi"/>
          <w:i/>
          <w:iCs/>
        </w:rPr>
        <w:t xml:space="preserve">Psychobiology </w:t>
      </w:r>
      <w:r w:rsidRPr="00750EC2">
        <w:rPr>
          <w:rFonts w:eastAsiaTheme="minorHAnsi"/>
          <w:b/>
          <w:iCs/>
        </w:rPr>
        <w:t>23</w:t>
      </w:r>
      <w:r>
        <w:rPr>
          <w:rFonts w:eastAsiaTheme="minorHAnsi"/>
        </w:rPr>
        <w:t>, 63-68.</w:t>
      </w:r>
    </w:p>
    <w:p w14:paraId="6E033CB9" w14:textId="78294439" w:rsidR="00223DBE" w:rsidRPr="00223DBE" w:rsidRDefault="00223DBE" w:rsidP="00223DBE">
      <w:pPr>
        <w:pStyle w:val="Reference"/>
        <w:rPr>
          <w:rFonts w:eastAsiaTheme="minorHAnsi"/>
        </w:rPr>
      </w:pPr>
      <w:r>
        <w:rPr>
          <w:rFonts w:eastAsiaTheme="minorHAnsi"/>
        </w:rPr>
        <w:t>Ben</w:t>
      </w:r>
      <w:r w:rsidR="00FA2CAE">
        <w:rPr>
          <w:rFonts w:eastAsiaTheme="minorHAnsi"/>
        </w:rPr>
        <w:t>s</w:t>
      </w:r>
      <w:r>
        <w:rPr>
          <w:rFonts w:eastAsiaTheme="minorHAnsi"/>
        </w:rPr>
        <w:t xml:space="preserve">on-Amram, S., </w:t>
      </w:r>
      <w:proofErr w:type="spellStart"/>
      <w:r>
        <w:rPr>
          <w:rFonts w:eastAsiaTheme="minorHAnsi"/>
        </w:rPr>
        <w:t>Dantzer</w:t>
      </w:r>
      <w:proofErr w:type="spellEnd"/>
      <w:r>
        <w:rPr>
          <w:rFonts w:eastAsiaTheme="minorHAnsi"/>
        </w:rPr>
        <w:t xml:space="preserve">, B., Stricker, G., Swanson, E. M. &amp; </w:t>
      </w:r>
      <w:proofErr w:type="spellStart"/>
      <w:r>
        <w:rPr>
          <w:rFonts w:eastAsiaTheme="minorHAnsi"/>
        </w:rPr>
        <w:t>Holekamp</w:t>
      </w:r>
      <w:proofErr w:type="spellEnd"/>
      <w:r>
        <w:rPr>
          <w:rFonts w:eastAsiaTheme="minorHAnsi"/>
        </w:rPr>
        <w:t xml:space="preserve">, K. E. (2016). Brain size predicts problem-solving ability in mammalian carnivores. </w:t>
      </w:r>
      <w:r>
        <w:rPr>
          <w:rFonts w:eastAsiaTheme="minorHAnsi"/>
          <w:i/>
          <w:iCs/>
        </w:rPr>
        <w:t xml:space="preserve">PNAS </w:t>
      </w:r>
      <w:r w:rsidRPr="00750EC2">
        <w:rPr>
          <w:rFonts w:eastAsiaTheme="minorHAnsi"/>
          <w:b/>
          <w:iCs/>
        </w:rPr>
        <w:t>113</w:t>
      </w:r>
      <w:r>
        <w:rPr>
          <w:rFonts w:eastAsiaTheme="minorHAnsi"/>
        </w:rPr>
        <w:t>, 2532-2537. doi:10.1073/pnas.1505913113</w:t>
      </w:r>
    </w:p>
    <w:p w14:paraId="67715DCD" w14:textId="716CD524" w:rsidR="00510602" w:rsidRDefault="00510602" w:rsidP="00510602">
      <w:pPr>
        <w:pStyle w:val="Reference"/>
        <w:rPr>
          <w:rFonts w:eastAsiaTheme="minorHAnsi"/>
        </w:rPr>
      </w:pPr>
      <w:r w:rsidRPr="00015BF6">
        <w:rPr>
          <w:rFonts w:eastAsiaTheme="minorHAnsi"/>
        </w:rPr>
        <w:t xml:space="preserve">Benson-Amram, S., Gilfillan, G. &amp; </w:t>
      </w:r>
      <w:proofErr w:type="spellStart"/>
      <w:r w:rsidRPr="00015BF6">
        <w:rPr>
          <w:rFonts w:eastAsiaTheme="minorHAnsi"/>
        </w:rPr>
        <w:t>McComb</w:t>
      </w:r>
      <w:proofErr w:type="spellEnd"/>
      <w:r w:rsidRPr="00015BF6">
        <w:rPr>
          <w:rFonts w:eastAsiaTheme="minorHAnsi"/>
        </w:rPr>
        <w:t xml:space="preserve">, K. (2018). Numerical assessment in the wild: Insights from social carnivores. </w:t>
      </w:r>
      <w:r w:rsidRPr="00015BF6">
        <w:rPr>
          <w:rFonts w:eastAsiaTheme="minorHAnsi"/>
          <w:i/>
          <w:iCs/>
        </w:rPr>
        <w:t xml:space="preserve">Philosophical Transactions of the Royal Society B: Biological Sciences </w:t>
      </w:r>
      <w:r w:rsidRPr="00750EC2">
        <w:rPr>
          <w:rFonts w:eastAsiaTheme="minorHAnsi"/>
          <w:b/>
          <w:iCs/>
        </w:rPr>
        <w:t>373</w:t>
      </w:r>
      <w:r w:rsidRPr="00015BF6">
        <w:rPr>
          <w:rFonts w:eastAsiaTheme="minorHAnsi"/>
        </w:rPr>
        <w:t>, 20160508.</w:t>
      </w:r>
    </w:p>
    <w:p w14:paraId="6F812923" w14:textId="6D638104" w:rsidR="007F1200" w:rsidRPr="007F1200" w:rsidRDefault="007F1200" w:rsidP="007F1200">
      <w:pPr>
        <w:pStyle w:val="Reference"/>
        <w:rPr>
          <w:rFonts w:eastAsiaTheme="minorHAnsi"/>
        </w:rPr>
      </w:pPr>
      <w:r>
        <w:rPr>
          <w:rFonts w:eastAsiaTheme="minorHAnsi"/>
        </w:rPr>
        <w:t xml:space="preserve">Bernstein, I. L. (1999). Taste aversion learning: A contemporary perspective. </w:t>
      </w:r>
      <w:r>
        <w:rPr>
          <w:rFonts w:eastAsiaTheme="minorHAnsi"/>
          <w:i/>
          <w:iCs/>
        </w:rPr>
        <w:t xml:space="preserve">Nutrition </w:t>
      </w:r>
      <w:r w:rsidRPr="00750EC2">
        <w:rPr>
          <w:rFonts w:eastAsiaTheme="minorHAnsi"/>
          <w:b/>
          <w:iCs/>
        </w:rPr>
        <w:t>15</w:t>
      </w:r>
      <w:r>
        <w:rPr>
          <w:rFonts w:eastAsiaTheme="minorHAnsi"/>
        </w:rPr>
        <w:t>, 229-234.</w:t>
      </w:r>
    </w:p>
    <w:p w14:paraId="046D719D" w14:textId="0B6AC1D6" w:rsidR="00A518D9" w:rsidRDefault="00A518D9" w:rsidP="00A518D9">
      <w:pPr>
        <w:pStyle w:val="Reference"/>
        <w:rPr>
          <w:rFonts w:eastAsiaTheme="minorHAnsi"/>
        </w:rPr>
      </w:pPr>
      <w:proofErr w:type="spellStart"/>
      <w:r>
        <w:rPr>
          <w:rFonts w:eastAsiaTheme="minorHAnsi"/>
        </w:rPr>
        <w:lastRenderedPageBreak/>
        <w:t>Bezzina</w:t>
      </w:r>
      <w:proofErr w:type="spellEnd"/>
      <w:r>
        <w:rPr>
          <w:rFonts w:eastAsiaTheme="minorHAnsi"/>
        </w:rPr>
        <w:t xml:space="preserve">, C. N., </w:t>
      </w:r>
      <w:proofErr w:type="spellStart"/>
      <w:r>
        <w:rPr>
          <w:rFonts w:eastAsiaTheme="minorHAnsi"/>
        </w:rPr>
        <w:t>Amiel</w:t>
      </w:r>
      <w:proofErr w:type="spellEnd"/>
      <w:r>
        <w:rPr>
          <w:rFonts w:eastAsiaTheme="minorHAnsi"/>
        </w:rPr>
        <w:t>, J. J. &amp; Shine, R. (2014). Does Invasion Success Reflect Superior Cognitive Ability? A Case Study of Two Congeneric Lizard Species (</w:t>
      </w:r>
      <w:proofErr w:type="spellStart"/>
      <w:r w:rsidRPr="00A518D9">
        <w:rPr>
          <w:rFonts w:eastAsiaTheme="minorHAnsi"/>
          <w:i/>
        </w:rPr>
        <w:t>Lampropholis</w:t>
      </w:r>
      <w:proofErr w:type="spellEnd"/>
      <w:r>
        <w:rPr>
          <w:rFonts w:eastAsiaTheme="minorHAnsi"/>
        </w:rPr>
        <w:t xml:space="preserve">, </w:t>
      </w:r>
      <w:proofErr w:type="spellStart"/>
      <w:r>
        <w:rPr>
          <w:rFonts w:eastAsiaTheme="minorHAnsi"/>
        </w:rPr>
        <w:t>Scincidae</w:t>
      </w:r>
      <w:proofErr w:type="spellEnd"/>
      <w:r>
        <w:rPr>
          <w:rFonts w:eastAsiaTheme="minorHAnsi"/>
        </w:rPr>
        <w:t xml:space="preserve">). </w:t>
      </w:r>
      <w:proofErr w:type="spellStart"/>
      <w:r>
        <w:rPr>
          <w:rFonts w:eastAsiaTheme="minorHAnsi"/>
          <w:i/>
          <w:iCs/>
        </w:rPr>
        <w:t>PLoS</w:t>
      </w:r>
      <w:proofErr w:type="spellEnd"/>
      <w:r>
        <w:rPr>
          <w:rFonts w:eastAsiaTheme="minorHAnsi"/>
          <w:i/>
          <w:iCs/>
        </w:rPr>
        <w:t xml:space="preserve"> One </w:t>
      </w:r>
      <w:r w:rsidRPr="00750EC2">
        <w:rPr>
          <w:rFonts w:eastAsiaTheme="minorHAnsi"/>
          <w:b/>
          <w:iCs/>
        </w:rPr>
        <w:t>9</w:t>
      </w:r>
      <w:r>
        <w:rPr>
          <w:rFonts w:eastAsiaTheme="minorHAnsi"/>
        </w:rPr>
        <w:t>, e86271. doi:10.1371/journal.pone.0086271</w:t>
      </w:r>
    </w:p>
    <w:p w14:paraId="2FA2CF56" w14:textId="1E64AA23" w:rsidR="00A518D9" w:rsidRPr="00A518D9" w:rsidRDefault="00A518D9" w:rsidP="00A518D9">
      <w:pPr>
        <w:pStyle w:val="Reference"/>
        <w:rPr>
          <w:rFonts w:eastAsiaTheme="minorHAnsi"/>
        </w:rPr>
      </w:pPr>
      <w:proofErr w:type="spellStart"/>
      <w:r>
        <w:rPr>
          <w:rFonts w:eastAsiaTheme="minorHAnsi"/>
        </w:rPr>
        <w:t>Blau</w:t>
      </w:r>
      <w:proofErr w:type="spellEnd"/>
      <w:r>
        <w:rPr>
          <w:rFonts w:eastAsiaTheme="minorHAnsi"/>
        </w:rPr>
        <w:t xml:space="preserve">, A. &amp; Powers, A. S. (1989). Discrimination-learning in turtles after lesions of the dorsal cortex or basal forebrain. </w:t>
      </w:r>
      <w:r>
        <w:rPr>
          <w:rFonts w:eastAsiaTheme="minorHAnsi"/>
          <w:i/>
          <w:iCs/>
        </w:rPr>
        <w:t xml:space="preserve">Psychobiology </w:t>
      </w:r>
      <w:r w:rsidRPr="00750EC2">
        <w:rPr>
          <w:rFonts w:eastAsiaTheme="minorHAnsi"/>
          <w:b/>
          <w:iCs/>
        </w:rPr>
        <w:t>17</w:t>
      </w:r>
      <w:r>
        <w:rPr>
          <w:rFonts w:eastAsiaTheme="minorHAnsi"/>
        </w:rPr>
        <w:t>, 445-449.</w:t>
      </w:r>
    </w:p>
    <w:p w14:paraId="4747F60A" w14:textId="7B39BEF3" w:rsidR="00F619DA" w:rsidRPr="00015BF6" w:rsidRDefault="00F619DA" w:rsidP="00F619DA">
      <w:pPr>
        <w:pStyle w:val="Reference"/>
        <w:rPr>
          <w:rFonts w:eastAsiaTheme="minorHAnsi"/>
        </w:rPr>
      </w:pPr>
      <w:r w:rsidRPr="00015BF6">
        <w:rPr>
          <w:rFonts w:eastAsiaTheme="minorHAnsi"/>
        </w:rPr>
        <w:t xml:space="preserve">Brown, V. J. &amp; Tait, D. S. (2015). </w:t>
      </w:r>
      <w:proofErr w:type="spellStart"/>
      <w:r w:rsidRPr="00015BF6">
        <w:rPr>
          <w:rFonts w:eastAsiaTheme="minorHAnsi"/>
        </w:rPr>
        <w:t>Behavioral</w:t>
      </w:r>
      <w:proofErr w:type="spellEnd"/>
      <w:r w:rsidRPr="00015BF6">
        <w:rPr>
          <w:rFonts w:eastAsiaTheme="minorHAnsi"/>
        </w:rPr>
        <w:t xml:space="preserve"> flexibility: attentional shifting, rule switching and response reversal. In I. P. </w:t>
      </w:r>
      <w:proofErr w:type="spellStart"/>
      <w:r w:rsidRPr="00015BF6">
        <w:rPr>
          <w:rFonts w:eastAsiaTheme="minorHAnsi"/>
        </w:rPr>
        <w:t>Stolerman</w:t>
      </w:r>
      <w:proofErr w:type="spellEnd"/>
      <w:r w:rsidRPr="00015BF6">
        <w:rPr>
          <w:rFonts w:eastAsiaTheme="minorHAnsi"/>
        </w:rPr>
        <w:t xml:space="preserve"> &amp; L. H. Price (Eds.), </w:t>
      </w:r>
      <w:r w:rsidRPr="00015BF6">
        <w:rPr>
          <w:rFonts w:eastAsiaTheme="minorHAnsi"/>
          <w:i/>
          <w:iCs/>
        </w:rPr>
        <w:t>Encyclopedia of Psychopharmacology</w:t>
      </w:r>
      <w:r w:rsidRPr="00015BF6">
        <w:rPr>
          <w:rFonts w:eastAsiaTheme="minorHAnsi"/>
        </w:rPr>
        <w:t xml:space="preserve"> (pp. 264-269). Berlin, Germany: Springer-Verlag.</w:t>
      </w:r>
    </w:p>
    <w:p w14:paraId="6406CD40" w14:textId="0FF69346" w:rsidR="00DB01E7" w:rsidRDefault="00DB01E7" w:rsidP="00DB01E7">
      <w:pPr>
        <w:pStyle w:val="Reference"/>
        <w:rPr>
          <w:rFonts w:eastAsiaTheme="minorHAnsi"/>
        </w:rPr>
      </w:pPr>
      <w:r w:rsidRPr="00015BF6">
        <w:rPr>
          <w:rFonts w:eastAsiaTheme="minorHAnsi"/>
        </w:rPr>
        <w:t xml:space="preserve">Burghardt, G. M. (1978). Learning Processes in Reptiles. In C. </w:t>
      </w:r>
      <w:proofErr w:type="spellStart"/>
      <w:r w:rsidRPr="00015BF6">
        <w:rPr>
          <w:rFonts w:eastAsiaTheme="minorHAnsi"/>
        </w:rPr>
        <w:t>Gans</w:t>
      </w:r>
      <w:proofErr w:type="spellEnd"/>
      <w:r w:rsidRPr="00015BF6">
        <w:rPr>
          <w:rFonts w:eastAsiaTheme="minorHAnsi"/>
        </w:rPr>
        <w:t xml:space="preserve"> &amp; D. W. Tinkle (Eds.), </w:t>
      </w:r>
      <w:r w:rsidRPr="00015BF6">
        <w:rPr>
          <w:rFonts w:eastAsiaTheme="minorHAnsi"/>
          <w:i/>
          <w:iCs/>
        </w:rPr>
        <w:t xml:space="preserve">Biology of the </w:t>
      </w:r>
      <w:proofErr w:type="spellStart"/>
      <w:r w:rsidRPr="00015BF6">
        <w:rPr>
          <w:rFonts w:eastAsiaTheme="minorHAnsi"/>
          <w:i/>
          <w:iCs/>
        </w:rPr>
        <w:t>Reptilia</w:t>
      </w:r>
      <w:proofErr w:type="spellEnd"/>
      <w:r w:rsidRPr="00015BF6">
        <w:rPr>
          <w:rFonts w:eastAsiaTheme="minorHAnsi"/>
          <w:i/>
          <w:iCs/>
        </w:rPr>
        <w:t>. Ecology and Behaviour A</w:t>
      </w:r>
      <w:r w:rsidRPr="00015BF6">
        <w:rPr>
          <w:rFonts w:eastAsiaTheme="minorHAnsi"/>
        </w:rPr>
        <w:t xml:space="preserve"> (Vol. 7, pp. 555-681). London, New York: Academic Press.</w:t>
      </w:r>
    </w:p>
    <w:p w14:paraId="22289D50" w14:textId="05B3398D" w:rsidR="00B858A0" w:rsidRDefault="00B858A0" w:rsidP="00B858A0">
      <w:pPr>
        <w:pStyle w:val="Reference"/>
        <w:rPr>
          <w:rFonts w:eastAsiaTheme="minorHAnsi"/>
        </w:rPr>
      </w:pPr>
      <w:r>
        <w:rPr>
          <w:rFonts w:eastAsiaTheme="minorHAnsi"/>
        </w:rPr>
        <w:t xml:space="preserve">Byrne, R. W. &amp; Whiten, A. (1988). </w:t>
      </w:r>
      <w:r w:rsidRPr="00B858A0">
        <w:rPr>
          <w:rFonts w:eastAsiaTheme="minorHAnsi"/>
          <w:i/>
        </w:rPr>
        <w:t>Machiavellian Intelligence: Social Expertise and the Evolution of Intellect in Monkeys, Apes and Humans</w:t>
      </w:r>
      <w:r>
        <w:rPr>
          <w:rFonts w:eastAsiaTheme="minorHAnsi"/>
        </w:rPr>
        <w:t>. Oxford: Oxford University Press.</w:t>
      </w:r>
    </w:p>
    <w:p w14:paraId="4CA31962" w14:textId="746BF820" w:rsidR="004869C2" w:rsidRDefault="004869C2" w:rsidP="00B858A0">
      <w:pPr>
        <w:pStyle w:val="Reference"/>
        <w:rPr>
          <w:rFonts w:eastAsiaTheme="minorHAnsi"/>
        </w:rPr>
      </w:pPr>
      <w:r>
        <w:rPr>
          <w:rFonts w:eastAsiaTheme="minorHAnsi"/>
        </w:rPr>
        <w:t xml:space="preserve">Carazo, P., Noble, D. W. A., Chandrasoma, D. &amp; Whiting, M. J. (2014). Sex and boldness explain individual differences in spatial learning in a lizard. </w:t>
      </w:r>
      <w:r>
        <w:rPr>
          <w:rFonts w:eastAsiaTheme="minorHAnsi"/>
          <w:i/>
          <w:iCs/>
        </w:rPr>
        <w:t xml:space="preserve">Proceedings of the Royal Society B: Biological </w:t>
      </w:r>
      <w:r w:rsidR="00A50A10">
        <w:rPr>
          <w:rFonts w:eastAsiaTheme="minorHAnsi"/>
          <w:i/>
          <w:iCs/>
        </w:rPr>
        <w:t>S</w:t>
      </w:r>
      <w:r>
        <w:rPr>
          <w:rFonts w:eastAsiaTheme="minorHAnsi"/>
          <w:i/>
          <w:iCs/>
        </w:rPr>
        <w:t xml:space="preserve">ciences </w:t>
      </w:r>
      <w:r w:rsidRPr="00750EC2">
        <w:rPr>
          <w:rFonts w:eastAsiaTheme="minorHAnsi"/>
          <w:b/>
          <w:iCs/>
        </w:rPr>
        <w:t>281</w:t>
      </w:r>
      <w:r>
        <w:rPr>
          <w:rFonts w:eastAsiaTheme="minorHAnsi"/>
        </w:rPr>
        <w:t xml:space="preserve">, 20133275-20133275. </w:t>
      </w:r>
      <w:hyperlink r:id="rId12" w:history="1">
        <w:r>
          <w:rPr>
            <w:rFonts w:eastAsiaTheme="minorHAnsi"/>
          </w:rPr>
          <w:t>doi:papers3://publication/</w:t>
        </w:r>
        <w:proofErr w:type="spellStart"/>
        <w:r>
          <w:rPr>
            <w:rFonts w:eastAsiaTheme="minorHAnsi"/>
          </w:rPr>
          <w:t>doi</w:t>
        </w:r>
        <w:proofErr w:type="spellEnd"/>
        <w:r>
          <w:rPr>
            <w:rFonts w:eastAsiaTheme="minorHAnsi"/>
          </w:rPr>
          <w:t>/10.1098/rspb.2013.3275</w:t>
        </w:r>
      </w:hyperlink>
    </w:p>
    <w:p w14:paraId="7BD10D2B" w14:textId="61776234" w:rsidR="008B0D53" w:rsidRDefault="008B0D53" w:rsidP="008B0D53">
      <w:pPr>
        <w:pStyle w:val="References"/>
      </w:pPr>
      <w:proofErr w:type="spellStart"/>
      <w:r w:rsidRPr="0026409A">
        <w:t>Charvet</w:t>
      </w:r>
      <w:proofErr w:type="spellEnd"/>
      <w:r w:rsidRPr="0026409A">
        <w:t xml:space="preserve">, C. J. &amp; </w:t>
      </w:r>
      <w:proofErr w:type="spellStart"/>
      <w:r w:rsidRPr="0026409A">
        <w:t>Striedter</w:t>
      </w:r>
      <w:proofErr w:type="spellEnd"/>
      <w:r w:rsidRPr="0026409A">
        <w:t xml:space="preserve">, G. F. (2011). Developmental modes and developmental mechanisms can channel brain evolution. </w:t>
      </w:r>
      <w:r w:rsidRPr="0026409A">
        <w:rPr>
          <w:i/>
        </w:rPr>
        <w:t>Frontiers in Neuroanatomy</w:t>
      </w:r>
      <w:r w:rsidRPr="0026409A">
        <w:t xml:space="preserve"> </w:t>
      </w:r>
      <w:r w:rsidRPr="00750EC2">
        <w:rPr>
          <w:b/>
        </w:rPr>
        <w:t>5</w:t>
      </w:r>
      <w:r w:rsidRPr="0026409A">
        <w:t>, 1-5. doi:10.3389/fnana.2011.00004</w:t>
      </w:r>
      <w:r>
        <w:t>.</w:t>
      </w:r>
    </w:p>
    <w:p w14:paraId="371C3446" w14:textId="12B13EA5" w:rsidR="001A5DD8" w:rsidRPr="001A5DD8" w:rsidRDefault="001A5DD8" w:rsidP="001A5DD8">
      <w:pPr>
        <w:pStyle w:val="Reference"/>
        <w:rPr>
          <w:rFonts w:eastAsiaTheme="minorHAnsi"/>
        </w:rPr>
      </w:pPr>
      <w:proofErr w:type="spellStart"/>
      <w:r w:rsidRPr="00673040">
        <w:rPr>
          <w:rFonts w:eastAsiaTheme="minorHAnsi"/>
        </w:rPr>
        <w:t>Chittka</w:t>
      </w:r>
      <w:proofErr w:type="spellEnd"/>
      <w:r w:rsidRPr="00673040">
        <w:rPr>
          <w:rFonts w:eastAsiaTheme="minorHAnsi"/>
        </w:rPr>
        <w:t>, L.</w:t>
      </w:r>
      <w:r>
        <w:rPr>
          <w:rFonts w:eastAsiaTheme="minorHAnsi"/>
        </w:rPr>
        <w:t xml:space="preserve"> &amp;</w:t>
      </w:r>
      <w:r w:rsidRPr="00673040">
        <w:rPr>
          <w:rFonts w:eastAsiaTheme="minorHAnsi"/>
        </w:rPr>
        <w:t xml:space="preserve"> Niven, J. (2009). Are bigger brains better? </w:t>
      </w:r>
      <w:r w:rsidRPr="00673040">
        <w:rPr>
          <w:rFonts w:eastAsiaTheme="minorHAnsi"/>
          <w:i/>
        </w:rPr>
        <w:t>Current Biology</w:t>
      </w:r>
      <w:r w:rsidRPr="00673040">
        <w:rPr>
          <w:rFonts w:eastAsiaTheme="minorHAnsi"/>
        </w:rPr>
        <w:t xml:space="preserve"> </w:t>
      </w:r>
      <w:r w:rsidRPr="00750EC2">
        <w:rPr>
          <w:rFonts w:eastAsiaTheme="minorHAnsi"/>
          <w:b/>
        </w:rPr>
        <w:t>19</w:t>
      </w:r>
      <w:r w:rsidRPr="00673040">
        <w:rPr>
          <w:rFonts w:eastAsiaTheme="minorHAnsi"/>
        </w:rPr>
        <w:t>, R995–R1008. doi:10.1016/j.cub.2009.08.023</w:t>
      </w:r>
    </w:p>
    <w:p w14:paraId="6FB6EF00" w14:textId="311DFFE4" w:rsidR="00A76809" w:rsidRDefault="00A76809" w:rsidP="00A76809">
      <w:pPr>
        <w:pStyle w:val="Reference"/>
        <w:rPr>
          <w:rFonts w:eastAsiaTheme="minorHAnsi"/>
        </w:rPr>
      </w:pPr>
      <w:r>
        <w:rPr>
          <w:rFonts w:eastAsiaTheme="minorHAnsi"/>
        </w:rPr>
        <w:t xml:space="preserve">Chung, M., Goulet, C. T., </w:t>
      </w:r>
      <w:proofErr w:type="spellStart"/>
      <w:r>
        <w:rPr>
          <w:rFonts w:eastAsiaTheme="minorHAnsi"/>
        </w:rPr>
        <w:t>Michelangeli</w:t>
      </w:r>
      <w:proofErr w:type="spellEnd"/>
      <w:r>
        <w:rPr>
          <w:rFonts w:eastAsiaTheme="minorHAnsi"/>
        </w:rPr>
        <w:t xml:space="preserve">, M., Melki-Wegner, B., Wong, B. B. M. &amp; Chapple, D. G. (2017). Does personality influence learning? A case study in an invasive lizard. </w:t>
      </w:r>
      <w:proofErr w:type="spellStart"/>
      <w:r>
        <w:rPr>
          <w:rFonts w:eastAsiaTheme="minorHAnsi"/>
          <w:i/>
          <w:iCs/>
        </w:rPr>
        <w:t>Oecologia</w:t>
      </w:r>
      <w:proofErr w:type="spellEnd"/>
      <w:r>
        <w:rPr>
          <w:rFonts w:eastAsiaTheme="minorHAnsi"/>
          <w:i/>
          <w:iCs/>
        </w:rPr>
        <w:t xml:space="preserve"> </w:t>
      </w:r>
      <w:r w:rsidRPr="00750EC2">
        <w:rPr>
          <w:rFonts w:eastAsiaTheme="minorHAnsi"/>
          <w:b/>
          <w:iCs/>
        </w:rPr>
        <w:t>185</w:t>
      </w:r>
      <w:r>
        <w:rPr>
          <w:rFonts w:eastAsiaTheme="minorHAnsi"/>
        </w:rPr>
        <w:t>, 641-651. doi:10.1007/s00442-017-3975-4</w:t>
      </w:r>
    </w:p>
    <w:p w14:paraId="7560683D" w14:textId="032479D0" w:rsidR="00A76809" w:rsidRPr="00A76809" w:rsidRDefault="00A76809" w:rsidP="00A76809">
      <w:pPr>
        <w:pStyle w:val="Reference"/>
        <w:rPr>
          <w:rFonts w:eastAsiaTheme="minorHAnsi"/>
        </w:rPr>
      </w:pPr>
      <w:r>
        <w:rPr>
          <w:rFonts w:eastAsiaTheme="minorHAnsi"/>
        </w:rPr>
        <w:t xml:space="preserve">Clark, B. F., </w:t>
      </w:r>
      <w:proofErr w:type="spellStart"/>
      <w:r>
        <w:rPr>
          <w:rFonts w:eastAsiaTheme="minorHAnsi"/>
        </w:rPr>
        <w:t>Amiel</w:t>
      </w:r>
      <w:proofErr w:type="spellEnd"/>
      <w:r>
        <w:rPr>
          <w:rFonts w:eastAsiaTheme="minorHAnsi"/>
        </w:rPr>
        <w:t xml:space="preserve">, J. J., Shine, R., Noble, D. W. A. &amp; Whiting, M. J. (2014). Colour discrimination and associative learning in hatchling lizards incubated at 'hot' and </w:t>
      </w:r>
      <w:r>
        <w:rPr>
          <w:rFonts w:eastAsiaTheme="minorHAnsi"/>
        </w:rPr>
        <w:lastRenderedPageBreak/>
        <w:t xml:space="preserve">'cold' temperatures. </w:t>
      </w:r>
      <w:proofErr w:type="spellStart"/>
      <w:r>
        <w:rPr>
          <w:rFonts w:eastAsiaTheme="minorHAnsi"/>
          <w:i/>
          <w:iCs/>
        </w:rPr>
        <w:t>Behavioral</w:t>
      </w:r>
      <w:proofErr w:type="spellEnd"/>
      <w:r>
        <w:rPr>
          <w:rFonts w:eastAsiaTheme="minorHAnsi"/>
          <w:i/>
          <w:iCs/>
        </w:rPr>
        <w:t xml:space="preserve"> Ecology and </w:t>
      </w:r>
      <w:proofErr w:type="spellStart"/>
      <w:r>
        <w:rPr>
          <w:rFonts w:eastAsiaTheme="minorHAnsi"/>
          <w:i/>
          <w:iCs/>
        </w:rPr>
        <w:t>Sociobiology</w:t>
      </w:r>
      <w:proofErr w:type="spellEnd"/>
      <w:r>
        <w:rPr>
          <w:rFonts w:eastAsiaTheme="minorHAnsi"/>
          <w:i/>
          <w:iCs/>
        </w:rPr>
        <w:t xml:space="preserve"> </w:t>
      </w:r>
      <w:r w:rsidRPr="00750EC2">
        <w:rPr>
          <w:rFonts w:eastAsiaTheme="minorHAnsi"/>
          <w:b/>
          <w:iCs/>
        </w:rPr>
        <w:t>68</w:t>
      </w:r>
      <w:r>
        <w:rPr>
          <w:rFonts w:eastAsiaTheme="minorHAnsi"/>
        </w:rPr>
        <w:t>, 239-247. doi:10.1007/s00265-013-1639-x</w:t>
      </w:r>
    </w:p>
    <w:p w14:paraId="1F8F1131" w14:textId="351CBD1B" w:rsidR="009C060B" w:rsidRDefault="009C060B" w:rsidP="009C060B">
      <w:pPr>
        <w:pStyle w:val="References"/>
      </w:pPr>
      <w:r w:rsidRPr="00C94A69">
        <w:t xml:space="preserve">Cogger, H. G. (2014). </w:t>
      </w:r>
      <w:r w:rsidRPr="00C94A69">
        <w:rPr>
          <w:i/>
        </w:rPr>
        <w:t>Reptiles and Amphibians of Australia</w:t>
      </w:r>
      <w:r w:rsidRPr="00C94A69">
        <w:t xml:space="preserve"> (7th edition ed.). </w:t>
      </w:r>
      <w:r w:rsidR="00C94A69" w:rsidRPr="00C94A69">
        <w:t xml:space="preserve">Victoria, USA: </w:t>
      </w:r>
      <w:proofErr w:type="spellStart"/>
      <w:r w:rsidRPr="00C94A69">
        <w:t>C</w:t>
      </w:r>
      <w:r w:rsidR="00C94A69" w:rsidRPr="00C94A69">
        <w:t>siro</w:t>
      </w:r>
      <w:proofErr w:type="spellEnd"/>
      <w:r w:rsidRPr="00C94A69">
        <w:t xml:space="preserve"> </w:t>
      </w:r>
      <w:r w:rsidR="00C94A69" w:rsidRPr="00C94A69">
        <w:t>Publishing</w:t>
      </w:r>
      <w:r w:rsidRPr="00C94A69">
        <w:t>.</w:t>
      </w:r>
    </w:p>
    <w:p w14:paraId="44793817" w14:textId="19679E21" w:rsidR="00A76809" w:rsidRPr="00A76809" w:rsidRDefault="00A76809" w:rsidP="00A76809">
      <w:pPr>
        <w:pStyle w:val="Reference"/>
        <w:rPr>
          <w:rFonts w:eastAsiaTheme="minorHAnsi"/>
        </w:rPr>
      </w:pPr>
      <w:r>
        <w:rPr>
          <w:rFonts w:eastAsiaTheme="minorHAnsi"/>
        </w:rPr>
        <w:t xml:space="preserve">Cranney, J. &amp; Powers, A. S. (1983). The effects of core nucleus and cortical lesions in turtles on reversal and dimensional shifting. </w:t>
      </w:r>
      <w:r>
        <w:rPr>
          <w:rFonts w:eastAsiaTheme="minorHAnsi"/>
          <w:i/>
          <w:iCs/>
        </w:rPr>
        <w:t xml:space="preserve">Physiological Psychology </w:t>
      </w:r>
      <w:r w:rsidRPr="00750EC2">
        <w:rPr>
          <w:rFonts w:eastAsiaTheme="minorHAnsi"/>
          <w:b/>
          <w:iCs/>
        </w:rPr>
        <w:t>11</w:t>
      </w:r>
      <w:r>
        <w:rPr>
          <w:rFonts w:eastAsiaTheme="minorHAnsi"/>
        </w:rPr>
        <w:t>, 103-111. doi:10.3758/BF03326779</w:t>
      </w:r>
    </w:p>
    <w:p w14:paraId="0084EE38" w14:textId="042E4686" w:rsidR="009632CD" w:rsidRDefault="009632CD" w:rsidP="009632CD">
      <w:pPr>
        <w:pStyle w:val="Reference"/>
        <w:rPr>
          <w:rFonts w:eastAsiaTheme="minorHAnsi"/>
        </w:rPr>
      </w:pPr>
      <w:r>
        <w:rPr>
          <w:rFonts w:eastAsiaTheme="minorHAnsi"/>
        </w:rPr>
        <w:t xml:space="preserve">Damas-Moreira, I., Oliveira, D., Santos, J. L., Riley, J. L., Harris, D. J. &amp; Whiting, M. J. (2018). Learning from others: an invasive lizard uses social information from both conspecifics and </w:t>
      </w:r>
      <w:proofErr w:type="spellStart"/>
      <w:r>
        <w:rPr>
          <w:rFonts w:eastAsiaTheme="minorHAnsi"/>
        </w:rPr>
        <w:t>heterospecifics</w:t>
      </w:r>
      <w:proofErr w:type="spellEnd"/>
      <w:r>
        <w:rPr>
          <w:rFonts w:eastAsiaTheme="minorHAnsi"/>
        </w:rPr>
        <w:t xml:space="preserve">. </w:t>
      </w:r>
      <w:r>
        <w:rPr>
          <w:rFonts w:eastAsiaTheme="minorHAnsi"/>
          <w:i/>
          <w:iCs/>
        </w:rPr>
        <w:t xml:space="preserve">Biology Letters </w:t>
      </w:r>
      <w:r w:rsidRPr="005B7647">
        <w:rPr>
          <w:rFonts w:eastAsiaTheme="minorHAnsi"/>
          <w:b/>
          <w:iCs/>
        </w:rPr>
        <w:t>14</w:t>
      </w:r>
      <w:r>
        <w:rPr>
          <w:rFonts w:eastAsiaTheme="minorHAnsi"/>
        </w:rPr>
        <w:t>, 20180532. doi:10.1098/rsbl.2018.0532</w:t>
      </w:r>
    </w:p>
    <w:p w14:paraId="57932C53" w14:textId="390F0865" w:rsidR="00A76809" w:rsidRDefault="00A76809" w:rsidP="00A76809">
      <w:pPr>
        <w:pStyle w:val="Reference"/>
        <w:rPr>
          <w:rFonts w:eastAsiaTheme="minorHAnsi"/>
        </w:rPr>
      </w:pPr>
      <w:r>
        <w:rPr>
          <w:rFonts w:eastAsiaTheme="minorHAnsi"/>
        </w:rPr>
        <w:t>Davis, K. &amp; Burghardt, G. M. (2007). Training and long-term memory of a novel food acquisition task in a turtle (</w:t>
      </w:r>
      <w:r w:rsidRPr="00A76809">
        <w:rPr>
          <w:rFonts w:eastAsiaTheme="minorHAnsi"/>
          <w:i/>
        </w:rPr>
        <w:t>Pseudemys nelsoni</w:t>
      </w:r>
      <w:r>
        <w:rPr>
          <w:rFonts w:eastAsiaTheme="minorHAnsi"/>
        </w:rPr>
        <w:t xml:space="preserve">). </w:t>
      </w:r>
      <w:proofErr w:type="spellStart"/>
      <w:r>
        <w:rPr>
          <w:rFonts w:eastAsiaTheme="minorHAnsi"/>
          <w:i/>
          <w:iCs/>
        </w:rPr>
        <w:t>Behavioral</w:t>
      </w:r>
      <w:proofErr w:type="spellEnd"/>
      <w:r>
        <w:rPr>
          <w:rFonts w:eastAsiaTheme="minorHAnsi"/>
          <w:i/>
          <w:iCs/>
        </w:rPr>
        <w:t xml:space="preserve"> Processes </w:t>
      </w:r>
      <w:r w:rsidRPr="005B7647">
        <w:rPr>
          <w:rFonts w:eastAsiaTheme="minorHAnsi"/>
          <w:b/>
          <w:iCs/>
        </w:rPr>
        <w:t>75</w:t>
      </w:r>
      <w:r>
        <w:rPr>
          <w:rFonts w:eastAsiaTheme="minorHAnsi"/>
        </w:rPr>
        <w:t>, 225-230.</w:t>
      </w:r>
    </w:p>
    <w:p w14:paraId="337A914B" w14:textId="458FC9DC" w:rsidR="00A76809" w:rsidRDefault="00A76809" w:rsidP="00A76809">
      <w:pPr>
        <w:pStyle w:val="Reference"/>
        <w:rPr>
          <w:rFonts w:eastAsiaTheme="minorHAnsi"/>
        </w:rPr>
      </w:pPr>
      <w:r>
        <w:rPr>
          <w:rFonts w:eastAsiaTheme="minorHAnsi"/>
        </w:rPr>
        <w:t>Davis, K. M. &amp; Burghardt, G. M. (2011). Turtles (</w:t>
      </w:r>
      <w:r w:rsidRPr="00A76809">
        <w:rPr>
          <w:rFonts w:eastAsiaTheme="minorHAnsi"/>
          <w:i/>
        </w:rPr>
        <w:t>Pseudemys nelsoni</w:t>
      </w:r>
      <w:r>
        <w:rPr>
          <w:rFonts w:eastAsiaTheme="minorHAnsi"/>
        </w:rPr>
        <w:t xml:space="preserve">) Learn About Visual Cues Indicating Food From Experienced Turtles. </w:t>
      </w:r>
      <w:r>
        <w:rPr>
          <w:rFonts w:eastAsiaTheme="minorHAnsi"/>
          <w:i/>
          <w:iCs/>
        </w:rPr>
        <w:t xml:space="preserve">Journal of Comparative Psychology </w:t>
      </w:r>
      <w:r w:rsidRPr="005B7647">
        <w:rPr>
          <w:rFonts w:eastAsiaTheme="minorHAnsi"/>
          <w:b/>
          <w:iCs/>
        </w:rPr>
        <w:t>125</w:t>
      </w:r>
      <w:r>
        <w:rPr>
          <w:rFonts w:eastAsiaTheme="minorHAnsi"/>
        </w:rPr>
        <w:t>, 404-410. doi:10.1037/a0024784</w:t>
      </w:r>
    </w:p>
    <w:p w14:paraId="7582CBC7" w14:textId="705FA6D6" w:rsidR="00A76809" w:rsidRDefault="00A76809" w:rsidP="00A76809">
      <w:pPr>
        <w:pStyle w:val="Reference"/>
        <w:rPr>
          <w:rFonts w:eastAsiaTheme="minorHAnsi"/>
        </w:rPr>
      </w:pPr>
      <w:r>
        <w:rPr>
          <w:rFonts w:eastAsiaTheme="minorHAnsi"/>
        </w:rPr>
        <w:t xml:space="preserve">Davis, K. M. &amp; Burghardt, G. M. (2012). Long-term retention of visual tasks by two species of </w:t>
      </w:r>
      <w:proofErr w:type="spellStart"/>
      <w:r>
        <w:rPr>
          <w:rFonts w:eastAsiaTheme="minorHAnsi"/>
        </w:rPr>
        <w:t>emydid</w:t>
      </w:r>
      <w:proofErr w:type="spellEnd"/>
      <w:r>
        <w:rPr>
          <w:rFonts w:eastAsiaTheme="minorHAnsi"/>
        </w:rPr>
        <w:t xml:space="preserve"> turtles,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and </w:t>
      </w:r>
      <w:proofErr w:type="spellStart"/>
      <w:r w:rsidRPr="00A76809">
        <w:rPr>
          <w:rFonts w:eastAsiaTheme="minorHAnsi"/>
          <w:i/>
        </w:rPr>
        <w:t>Trachemys</w:t>
      </w:r>
      <w:proofErr w:type="spellEnd"/>
      <w:r w:rsidRPr="00A76809">
        <w:rPr>
          <w:rFonts w:eastAsiaTheme="minorHAnsi"/>
          <w:i/>
        </w:rPr>
        <w:t xml:space="preserve"> </w:t>
      </w:r>
      <w:proofErr w:type="spellStart"/>
      <w:r w:rsidRPr="00A76809">
        <w:rPr>
          <w:rFonts w:eastAsiaTheme="minorHAnsi"/>
          <w:i/>
        </w:rPr>
        <w:t>scripta</w:t>
      </w:r>
      <w:proofErr w:type="spellEnd"/>
      <w:r>
        <w:rPr>
          <w:rFonts w:eastAsiaTheme="minorHAnsi"/>
        </w:rPr>
        <w:t xml:space="preserve">. </w:t>
      </w:r>
      <w:r>
        <w:rPr>
          <w:rFonts w:eastAsiaTheme="minorHAnsi"/>
          <w:i/>
          <w:iCs/>
        </w:rPr>
        <w:t xml:space="preserve">Journal of Comparative Psychology </w:t>
      </w:r>
      <w:r w:rsidRPr="005B7647">
        <w:rPr>
          <w:rFonts w:eastAsiaTheme="minorHAnsi"/>
          <w:b/>
          <w:iCs/>
        </w:rPr>
        <w:t>126</w:t>
      </w:r>
      <w:r>
        <w:rPr>
          <w:rFonts w:eastAsiaTheme="minorHAnsi"/>
        </w:rPr>
        <w:t>, 213-223. doi:10.1037/a0027827</w:t>
      </w:r>
    </w:p>
    <w:p w14:paraId="6214B4D6" w14:textId="1EDC4719" w:rsidR="00A76809" w:rsidRDefault="00A76809" w:rsidP="00A76809">
      <w:pPr>
        <w:pStyle w:val="Reference"/>
        <w:rPr>
          <w:rFonts w:eastAsiaTheme="minorHAnsi"/>
        </w:rPr>
      </w:pPr>
      <w:r>
        <w:rPr>
          <w:rFonts w:eastAsiaTheme="minorHAnsi"/>
        </w:rPr>
        <w:t xml:space="preserve">Day, L. B., Crews, D. &amp; </w:t>
      </w:r>
      <w:proofErr w:type="spellStart"/>
      <w:r>
        <w:rPr>
          <w:rFonts w:eastAsiaTheme="minorHAnsi"/>
        </w:rPr>
        <w:t>Wilczynski</w:t>
      </w:r>
      <w:proofErr w:type="spellEnd"/>
      <w:r>
        <w:rPr>
          <w:rFonts w:eastAsiaTheme="minorHAnsi"/>
        </w:rPr>
        <w:t xml:space="preserve">, W. (1999). Spatial and reversal learning in congeneric lizards with different foraging strategies. </w:t>
      </w:r>
      <w:r>
        <w:rPr>
          <w:rFonts w:eastAsiaTheme="minorHAnsi"/>
          <w:i/>
          <w:iCs/>
        </w:rPr>
        <w:t xml:space="preserve">Animal Behaviour </w:t>
      </w:r>
      <w:r w:rsidRPr="005B7647">
        <w:rPr>
          <w:rFonts w:eastAsiaTheme="minorHAnsi"/>
          <w:b/>
          <w:iCs/>
        </w:rPr>
        <w:t>57</w:t>
      </w:r>
      <w:r>
        <w:rPr>
          <w:rFonts w:eastAsiaTheme="minorHAnsi"/>
        </w:rPr>
        <w:t>, 393-407. doi:10.1006/anbe.1998.1007</w:t>
      </w:r>
    </w:p>
    <w:p w14:paraId="2FB5E9F3" w14:textId="6F9C7A37" w:rsidR="00A76809" w:rsidRDefault="00A76809" w:rsidP="00A76809">
      <w:pPr>
        <w:pStyle w:val="Reference"/>
        <w:rPr>
          <w:rFonts w:eastAsiaTheme="minorHAnsi"/>
        </w:rPr>
      </w:pPr>
      <w:r>
        <w:rPr>
          <w:rFonts w:eastAsiaTheme="minorHAnsi"/>
        </w:rPr>
        <w:t xml:space="preserve">Day, L. B., Crews, D. &amp; </w:t>
      </w:r>
      <w:proofErr w:type="spellStart"/>
      <w:r>
        <w:rPr>
          <w:rFonts w:eastAsiaTheme="minorHAnsi"/>
        </w:rPr>
        <w:t>Wilczynski</w:t>
      </w:r>
      <w:proofErr w:type="spellEnd"/>
      <w:r>
        <w:rPr>
          <w:rFonts w:eastAsiaTheme="minorHAnsi"/>
        </w:rPr>
        <w:t xml:space="preserve">, W. (2001). Effects of medial and dorsal cortex lesions on spatial memory in lizards. </w:t>
      </w:r>
      <w:r>
        <w:rPr>
          <w:rFonts w:eastAsiaTheme="minorHAnsi"/>
          <w:i/>
          <w:iCs/>
        </w:rPr>
        <w:t xml:space="preserve">Behavioural Brain Research </w:t>
      </w:r>
      <w:r w:rsidRPr="00A44CED">
        <w:rPr>
          <w:rFonts w:eastAsiaTheme="minorHAnsi"/>
          <w:b/>
          <w:iCs/>
        </w:rPr>
        <w:t>118</w:t>
      </w:r>
      <w:r>
        <w:rPr>
          <w:rFonts w:eastAsiaTheme="minorHAnsi"/>
        </w:rPr>
        <w:t>, 27-42.</w:t>
      </w:r>
    </w:p>
    <w:p w14:paraId="2AE00D14" w14:textId="1DA1D62A" w:rsidR="007D1D21" w:rsidRDefault="007D1D21" w:rsidP="007D1D21">
      <w:pPr>
        <w:pStyle w:val="Reference"/>
        <w:rPr>
          <w:rFonts w:eastAsiaTheme="minorHAnsi"/>
        </w:rPr>
      </w:pPr>
      <w:r>
        <w:rPr>
          <w:rFonts w:eastAsiaTheme="minorHAnsi"/>
        </w:rPr>
        <w:t xml:space="preserve">Day, L. B., Ismail, N. &amp; </w:t>
      </w:r>
      <w:proofErr w:type="spellStart"/>
      <w:r>
        <w:rPr>
          <w:rFonts w:eastAsiaTheme="minorHAnsi"/>
        </w:rPr>
        <w:t>Wilczynski</w:t>
      </w:r>
      <w:proofErr w:type="spellEnd"/>
      <w:r>
        <w:rPr>
          <w:rFonts w:eastAsiaTheme="minorHAnsi"/>
        </w:rPr>
        <w:t>, W. (2003). Use of Position and Feature Cues in Discrimination Learning by the Whiptail Lizard (</w:t>
      </w:r>
      <w:proofErr w:type="spellStart"/>
      <w:r w:rsidRPr="007D1D21">
        <w:rPr>
          <w:rFonts w:eastAsiaTheme="minorHAnsi"/>
          <w:i/>
        </w:rPr>
        <w:t>Cnemidophorus</w:t>
      </w:r>
      <w:proofErr w:type="spellEnd"/>
      <w:r w:rsidRPr="007D1D21">
        <w:rPr>
          <w:rFonts w:eastAsiaTheme="minorHAnsi"/>
          <w:i/>
        </w:rPr>
        <w:t xml:space="preserve"> </w:t>
      </w:r>
      <w:proofErr w:type="spellStart"/>
      <w:r w:rsidRPr="007D1D21">
        <w:rPr>
          <w:rFonts w:eastAsiaTheme="minorHAnsi"/>
          <w:i/>
        </w:rPr>
        <w:t>inornatus</w:t>
      </w:r>
      <w:proofErr w:type="spellEnd"/>
      <w:r>
        <w:rPr>
          <w:rFonts w:eastAsiaTheme="minorHAnsi"/>
        </w:rPr>
        <w:t xml:space="preserve">). </w:t>
      </w:r>
      <w:r>
        <w:rPr>
          <w:rFonts w:eastAsiaTheme="minorHAnsi"/>
          <w:i/>
          <w:iCs/>
        </w:rPr>
        <w:t xml:space="preserve">Journal of Comparative Psychology </w:t>
      </w:r>
      <w:r w:rsidRPr="00A44CED">
        <w:rPr>
          <w:rFonts w:eastAsiaTheme="minorHAnsi"/>
          <w:b/>
          <w:iCs/>
        </w:rPr>
        <w:t>117</w:t>
      </w:r>
      <w:r>
        <w:rPr>
          <w:rFonts w:eastAsiaTheme="minorHAnsi"/>
        </w:rPr>
        <w:t>, 440-448. doi:10.1037/0735-7036.117.4.440</w:t>
      </w:r>
    </w:p>
    <w:p w14:paraId="4BE061FD" w14:textId="2AA5D204" w:rsidR="007D1D21" w:rsidRDefault="007D1D21" w:rsidP="007D1D21">
      <w:pPr>
        <w:pStyle w:val="Reference"/>
        <w:rPr>
          <w:rFonts w:eastAsiaTheme="minorHAnsi"/>
        </w:rPr>
      </w:pPr>
      <w:r>
        <w:rPr>
          <w:rFonts w:eastAsiaTheme="minorHAnsi"/>
        </w:rPr>
        <w:lastRenderedPageBreak/>
        <w:t xml:space="preserve">Dayananda, B. &amp; Webb, J. K. (2017). Incubation under climate warming affects learning ability and survival in hatchling lizards. </w:t>
      </w:r>
      <w:r>
        <w:rPr>
          <w:rFonts w:eastAsiaTheme="minorHAnsi"/>
          <w:i/>
          <w:iCs/>
        </w:rPr>
        <w:t xml:space="preserve">Biology Letters </w:t>
      </w:r>
      <w:r w:rsidRPr="00A44CED">
        <w:rPr>
          <w:rFonts w:eastAsiaTheme="minorHAnsi"/>
          <w:b/>
          <w:iCs/>
        </w:rPr>
        <w:t>13</w:t>
      </w:r>
      <w:r>
        <w:rPr>
          <w:rFonts w:eastAsiaTheme="minorHAnsi"/>
        </w:rPr>
        <w:t>, 20170002. doi:10.1098/rsbl.2017.0002</w:t>
      </w:r>
    </w:p>
    <w:p w14:paraId="05558397" w14:textId="13CE452F" w:rsidR="00C53388" w:rsidRPr="00C53388" w:rsidRDefault="00C53388" w:rsidP="00C53388">
      <w:pPr>
        <w:pStyle w:val="Reference"/>
        <w:rPr>
          <w:rFonts w:eastAsiaTheme="minorHAnsi"/>
        </w:rPr>
      </w:pPr>
      <w:r>
        <w:rPr>
          <w:rFonts w:eastAsiaTheme="minorHAnsi"/>
        </w:rPr>
        <w:t xml:space="preserve">Diamond, A. (2013). Executive functions. </w:t>
      </w:r>
      <w:r>
        <w:rPr>
          <w:rFonts w:eastAsiaTheme="minorHAnsi"/>
          <w:i/>
          <w:iCs/>
        </w:rPr>
        <w:t>Annu</w:t>
      </w:r>
      <w:r w:rsidR="007D0A57">
        <w:rPr>
          <w:rFonts w:eastAsiaTheme="minorHAnsi"/>
          <w:i/>
          <w:iCs/>
        </w:rPr>
        <w:t>al</w:t>
      </w:r>
      <w:r>
        <w:rPr>
          <w:rFonts w:eastAsiaTheme="minorHAnsi"/>
          <w:i/>
          <w:iCs/>
        </w:rPr>
        <w:t xml:space="preserve"> Rev</w:t>
      </w:r>
      <w:r w:rsidR="007D0A57">
        <w:rPr>
          <w:rFonts w:eastAsiaTheme="minorHAnsi"/>
          <w:i/>
          <w:iCs/>
        </w:rPr>
        <w:t>iews in</w:t>
      </w:r>
      <w:r>
        <w:rPr>
          <w:rFonts w:eastAsiaTheme="minorHAnsi"/>
          <w:i/>
          <w:iCs/>
        </w:rPr>
        <w:t xml:space="preserve"> Psychol</w:t>
      </w:r>
      <w:r w:rsidR="007D0A57">
        <w:rPr>
          <w:rFonts w:eastAsiaTheme="minorHAnsi"/>
          <w:i/>
          <w:iCs/>
        </w:rPr>
        <w:t>ogy</w:t>
      </w:r>
      <w:r>
        <w:rPr>
          <w:rFonts w:eastAsiaTheme="minorHAnsi"/>
          <w:i/>
          <w:iCs/>
        </w:rPr>
        <w:t xml:space="preserve"> </w:t>
      </w:r>
      <w:r w:rsidRPr="00A44CED">
        <w:rPr>
          <w:rFonts w:eastAsiaTheme="minorHAnsi"/>
          <w:b/>
          <w:iCs/>
        </w:rPr>
        <w:t>64</w:t>
      </w:r>
      <w:r>
        <w:rPr>
          <w:rFonts w:eastAsiaTheme="minorHAnsi"/>
        </w:rPr>
        <w:t>, 135-168. doi:10.1146/annurev-psych-113011-143750</w:t>
      </w:r>
    </w:p>
    <w:p w14:paraId="58FE47C2" w14:textId="52027EB4" w:rsidR="00A76809" w:rsidRDefault="00CD4559" w:rsidP="00A76809">
      <w:pPr>
        <w:pStyle w:val="Reference"/>
        <w:rPr>
          <w:rFonts w:eastAsiaTheme="minorHAnsi"/>
        </w:rPr>
      </w:pPr>
      <w:r w:rsidRPr="00015BF6">
        <w:rPr>
          <w:rFonts w:eastAsiaTheme="minorHAnsi"/>
        </w:rPr>
        <w:t xml:space="preserve">Doody, J. S., Burghardt, G. M. &amp; </w:t>
      </w:r>
      <w:proofErr w:type="spellStart"/>
      <w:r w:rsidRPr="00015BF6">
        <w:rPr>
          <w:rFonts w:eastAsiaTheme="minorHAnsi"/>
        </w:rPr>
        <w:t>Dinets</w:t>
      </w:r>
      <w:proofErr w:type="spellEnd"/>
      <w:r w:rsidRPr="00015BF6">
        <w:rPr>
          <w:rFonts w:eastAsiaTheme="minorHAnsi"/>
        </w:rPr>
        <w:t xml:space="preserve">, V. (2013). Breaking the Social-Non-social Dichotomy: A Role for Reptiles in Vertebrate Social </w:t>
      </w:r>
      <w:proofErr w:type="spellStart"/>
      <w:r w:rsidRPr="00015BF6">
        <w:rPr>
          <w:rFonts w:eastAsiaTheme="minorHAnsi"/>
        </w:rPr>
        <w:t>Behavior</w:t>
      </w:r>
      <w:proofErr w:type="spellEnd"/>
      <w:r w:rsidRPr="00015BF6">
        <w:rPr>
          <w:rFonts w:eastAsiaTheme="minorHAnsi"/>
        </w:rPr>
        <w:t xml:space="preserve"> Research? </w:t>
      </w:r>
      <w:r w:rsidRPr="00015BF6">
        <w:rPr>
          <w:rFonts w:eastAsiaTheme="minorHAnsi"/>
          <w:i/>
          <w:iCs/>
        </w:rPr>
        <w:t xml:space="preserve">Ethology </w:t>
      </w:r>
      <w:r w:rsidRPr="00A44CED">
        <w:rPr>
          <w:rFonts w:eastAsiaTheme="minorHAnsi"/>
          <w:b/>
          <w:iCs/>
        </w:rPr>
        <w:t>119</w:t>
      </w:r>
      <w:r w:rsidRPr="00015BF6">
        <w:rPr>
          <w:rFonts w:eastAsiaTheme="minorHAnsi"/>
        </w:rPr>
        <w:t>, 95-103. doi:10.1111/eth.12047</w:t>
      </w:r>
    </w:p>
    <w:p w14:paraId="3246D4BA" w14:textId="3D633AB2" w:rsidR="007D1D21" w:rsidRDefault="007D1D21" w:rsidP="007D1D21">
      <w:pPr>
        <w:pStyle w:val="Reference"/>
        <w:rPr>
          <w:rFonts w:eastAsiaTheme="minorHAnsi"/>
        </w:rPr>
      </w:pPr>
      <w:r>
        <w:rPr>
          <w:rFonts w:eastAsiaTheme="minorHAnsi"/>
        </w:rPr>
        <w:t xml:space="preserve">Emer, S. A., Mora, C. V., Harvey, M. T. &amp; Grace, M. S. (2015). Predators in training: operant conditioning of novel </w:t>
      </w:r>
      <w:proofErr w:type="spellStart"/>
      <w:r>
        <w:rPr>
          <w:rFonts w:eastAsiaTheme="minorHAnsi"/>
        </w:rPr>
        <w:t>behavior</w:t>
      </w:r>
      <w:proofErr w:type="spellEnd"/>
      <w:r>
        <w:rPr>
          <w:rFonts w:eastAsiaTheme="minorHAnsi"/>
        </w:rPr>
        <w:t xml:space="preserve"> in wild Burmese pythons (</w:t>
      </w:r>
      <w:r w:rsidRPr="007D1D21">
        <w:rPr>
          <w:rFonts w:eastAsiaTheme="minorHAnsi"/>
          <w:i/>
        </w:rPr>
        <w:t xml:space="preserve">Python </w:t>
      </w:r>
      <w:proofErr w:type="spellStart"/>
      <w:r w:rsidRPr="007D1D21">
        <w:rPr>
          <w:rFonts w:eastAsiaTheme="minorHAnsi"/>
          <w:i/>
        </w:rPr>
        <w:t>molurus</w:t>
      </w:r>
      <w:proofErr w:type="spellEnd"/>
      <w:r w:rsidRPr="007D1D21">
        <w:rPr>
          <w:rFonts w:eastAsiaTheme="minorHAnsi"/>
          <w:i/>
        </w:rPr>
        <w:t xml:space="preserve"> </w:t>
      </w:r>
      <w:proofErr w:type="spellStart"/>
      <w:r w:rsidRPr="007D1D21">
        <w:rPr>
          <w:rFonts w:eastAsiaTheme="minorHAnsi"/>
          <w:i/>
        </w:rPr>
        <w:t>bivitattus</w:t>
      </w:r>
      <w:proofErr w:type="spellEnd"/>
      <w:r>
        <w:rPr>
          <w:rFonts w:eastAsiaTheme="minorHAnsi"/>
        </w:rPr>
        <w:t xml:space="preserve">). </w:t>
      </w:r>
      <w:r>
        <w:rPr>
          <w:rFonts w:eastAsiaTheme="minorHAnsi"/>
          <w:i/>
          <w:iCs/>
        </w:rPr>
        <w:t xml:space="preserve">Animal Cognition </w:t>
      </w:r>
      <w:r w:rsidRPr="00A44CED">
        <w:rPr>
          <w:rFonts w:eastAsiaTheme="minorHAnsi"/>
          <w:b/>
          <w:iCs/>
        </w:rPr>
        <w:t>18</w:t>
      </w:r>
      <w:r>
        <w:rPr>
          <w:rFonts w:eastAsiaTheme="minorHAnsi"/>
        </w:rPr>
        <w:t>, 269-278. doi:10.1007/s10071-014-0797-1</w:t>
      </w:r>
    </w:p>
    <w:p w14:paraId="31E70061" w14:textId="6964EEA7" w:rsidR="00D45F39" w:rsidRPr="00D45F39" w:rsidRDefault="00D45F39" w:rsidP="00D45F39">
      <w:pPr>
        <w:pStyle w:val="Reference"/>
        <w:rPr>
          <w:rFonts w:eastAsiaTheme="minorHAnsi"/>
        </w:rPr>
      </w:pPr>
      <w:proofErr w:type="spellStart"/>
      <w:r>
        <w:rPr>
          <w:rFonts w:eastAsiaTheme="minorHAnsi"/>
        </w:rPr>
        <w:t>Ferrigno</w:t>
      </w:r>
      <w:proofErr w:type="spellEnd"/>
      <w:r>
        <w:rPr>
          <w:rFonts w:eastAsiaTheme="minorHAnsi"/>
        </w:rPr>
        <w:t xml:space="preserve">, S. &amp; </w:t>
      </w:r>
      <w:proofErr w:type="spellStart"/>
      <w:r>
        <w:rPr>
          <w:rFonts w:eastAsiaTheme="minorHAnsi"/>
        </w:rPr>
        <w:t>Cantlon</w:t>
      </w:r>
      <w:proofErr w:type="spellEnd"/>
      <w:r>
        <w:rPr>
          <w:rFonts w:eastAsiaTheme="minorHAnsi"/>
        </w:rPr>
        <w:t xml:space="preserve">, J. F. (2017). Evolutionary constraints on the emergence of human mathematical concepts. In J. </w:t>
      </w:r>
      <w:proofErr w:type="spellStart"/>
      <w:r>
        <w:rPr>
          <w:rFonts w:eastAsiaTheme="minorHAnsi"/>
        </w:rPr>
        <w:t>Kaas</w:t>
      </w:r>
      <w:proofErr w:type="spellEnd"/>
      <w:r>
        <w:rPr>
          <w:rFonts w:eastAsiaTheme="minorHAnsi"/>
        </w:rPr>
        <w:t xml:space="preserve"> (Ed.), </w:t>
      </w:r>
      <w:r w:rsidRPr="00D45F39">
        <w:rPr>
          <w:rFonts w:eastAsiaTheme="minorHAnsi"/>
          <w:i/>
        </w:rPr>
        <w:t>Evolution of nervous systems</w:t>
      </w:r>
      <w:r>
        <w:rPr>
          <w:rFonts w:eastAsiaTheme="minorHAnsi"/>
        </w:rPr>
        <w:t xml:space="preserve"> (pp. 511–521). Oxford,</w:t>
      </w:r>
      <w:r w:rsidRPr="00D45F39">
        <w:rPr>
          <w:rFonts w:eastAsiaTheme="minorHAnsi"/>
        </w:rPr>
        <w:t xml:space="preserve"> </w:t>
      </w:r>
      <w:r>
        <w:rPr>
          <w:rFonts w:eastAsiaTheme="minorHAnsi"/>
        </w:rPr>
        <w:t>UK: Elsevier. doi:10.1016/B978-0-12-804042-3.00099-3</w:t>
      </w:r>
    </w:p>
    <w:p w14:paraId="26FC9523" w14:textId="591F59F2" w:rsidR="007D1D21" w:rsidRPr="007D1D21" w:rsidRDefault="007D1D21" w:rsidP="007D1D21">
      <w:pPr>
        <w:pStyle w:val="Reference"/>
        <w:rPr>
          <w:rFonts w:eastAsiaTheme="minorHAnsi"/>
        </w:rPr>
      </w:pPr>
      <w:proofErr w:type="spellStart"/>
      <w:r>
        <w:rPr>
          <w:rFonts w:eastAsiaTheme="minorHAnsi"/>
        </w:rPr>
        <w:t>Foa</w:t>
      </w:r>
      <w:proofErr w:type="spellEnd"/>
      <w:r>
        <w:rPr>
          <w:rFonts w:eastAsiaTheme="minorHAnsi"/>
        </w:rPr>
        <w:t xml:space="preserve">, A., </w:t>
      </w:r>
      <w:proofErr w:type="spellStart"/>
      <w:r>
        <w:rPr>
          <w:rFonts w:eastAsiaTheme="minorHAnsi"/>
        </w:rPr>
        <w:t>Basaglia</w:t>
      </w:r>
      <w:proofErr w:type="spellEnd"/>
      <w:r>
        <w:rPr>
          <w:rFonts w:eastAsiaTheme="minorHAnsi"/>
        </w:rPr>
        <w:t xml:space="preserve">, F., </w:t>
      </w:r>
      <w:proofErr w:type="spellStart"/>
      <w:r>
        <w:rPr>
          <w:rFonts w:eastAsiaTheme="minorHAnsi"/>
        </w:rPr>
        <w:t>Beltrami</w:t>
      </w:r>
      <w:proofErr w:type="spellEnd"/>
      <w:r>
        <w:rPr>
          <w:rFonts w:eastAsiaTheme="minorHAnsi"/>
        </w:rPr>
        <w:t xml:space="preserve">, G., </w:t>
      </w:r>
      <w:proofErr w:type="spellStart"/>
      <w:r>
        <w:rPr>
          <w:rFonts w:eastAsiaTheme="minorHAnsi"/>
        </w:rPr>
        <w:t>Carnacina</w:t>
      </w:r>
      <w:proofErr w:type="spellEnd"/>
      <w:r>
        <w:rPr>
          <w:rFonts w:eastAsiaTheme="minorHAnsi"/>
        </w:rPr>
        <w:t xml:space="preserve">, M., Moretto, E. &amp; Bertolucci, C. (2009). Orientation of lizards in a Morris water-maze: roles of the sun compass and the parietal eye. </w:t>
      </w:r>
      <w:r>
        <w:rPr>
          <w:rFonts w:eastAsiaTheme="minorHAnsi"/>
          <w:i/>
          <w:iCs/>
        </w:rPr>
        <w:t xml:space="preserve">Journal of Experimental Biology </w:t>
      </w:r>
      <w:r w:rsidRPr="00A44CED">
        <w:rPr>
          <w:rFonts w:eastAsiaTheme="minorHAnsi"/>
          <w:b/>
          <w:iCs/>
        </w:rPr>
        <w:t>212</w:t>
      </w:r>
      <w:r>
        <w:rPr>
          <w:rFonts w:eastAsiaTheme="minorHAnsi"/>
        </w:rPr>
        <w:t>, 2918-2924. doi:10.1242/jeb.032987</w:t>
      </w:r>
    </w:p>
    <w:p w14:paraId="3E6F7549" w14:textId="0EF806A8" w:rsidR="007D1D21" w:rsidRDefault="007D1D21" w:rsidP="007D1D21">
      <w:pPr>
        <w:pStyle w:val="Reference"/>
        <w:rPr>
          <w:rFonts w:eastAsiaTheme="minorHAnsi"/>
        </w:rPr>
      </w:pPr>
      <w:proofErr w:type="spellStart"/>
      <w:r>
        <w:rPr>
          <w:rFonts w:eastAsiaTheme="minorHAnsi"/>
        </w:rPr>
        <w:t>Gaalema</w:t>
      </w:r>
      <w:proofErr w:type="spellEnd"/>
      <w:r>
        <w:rPr>
          <w:rFonts w:eastAsiaTheme="minorHAnsi"/>
        </w:rPr>
        <w:t>, D. E. (2007). Food choice, reinforcer preference, and visual discrimination in monitor lizards (</w:t>
      </w:r>
      <w:proofErr w:type="spellStart"/>
      <w:r w:rsidRPr="00A50A10">
        <w:rPr>
          <w:rFonts w:eastAsiaTheme="minorHAnsi"/>
          <w:i/>
        </w:rPr>
        <w:t>Varanus</w:t>
      </w:r>
      <w:proofErr w:type="spellEnd"/>
      <w:r w:rsidRPr="00A50A10">
        <w:rPr>
          <w:rFonts w:eastAsiaTheme="minorHAnsi"/>
          <w:i/>
        </w:rPr>
        <w:t xml:space="preserve"> spp.).</w:t>
      </w:r>
      <w:r>
        <w:rPr>
          <w:rFonts w:eastAsiaTheme="minorHAnsi"/>
        </w:rPr>
        <w:t xml:space="preserve"> (MSc), Georgia Institute of Technology, Georgia</w:t>
      </w:r>
      <w:r w:rsidR="00A50A10">
        <w:rPr>
          <w:rFonts w:eastAsiaTheme="minorHAnsi"/>
        </w:rPr>
        <w:t>.</w:t>
      </w:r>
    </w:p>
    <w:p w14:paraId="3119E656" w14:textId="259FB904" w:rsidR="007D1D21" w:rsidRDefault="007D1D21" w:rsidP="007D1D21">
      <w:pPr>
        <w:pStyle w:val="Reference"/>
        <w:rPr>
          <w:rFonts w:eastAsiaTheme="minorHAnsi"/>
        </w:rPr>
      </w:pPr>
      <w:proofErr w:type="spellStart"/>
      <w:r>
        <w:rPr>
          <w:rFonts w:eastAsiaTheme="minorHAnsi"/>
        </w:rPr>
        <w:t>Gaalema</w:t>
      </w:r>
      <w:proofErr w:type="spellEnd"/>
      <w:r>
        <w:rPr>
          <w:rFonts w:eastAsiaTheme="minorHAnsi"/>
        </w:rPr>
        <w:t>, D. E. (2011). Visual Discrimination and Reversal Learning in Rough-Necked Monitor Lizards (</w:t>
      </w:r>
      <w:proofErr w:type="spellStart"/>
      <w:r w:rsidRPr="007D1D21">
        <w:rPr>
          <w:rFonts w:eastAsiaTheme="minorHAnsi"/>
          <w:i/>
        </w:rPr>
        <w:t>Varanus</w:t>
      </w:r>
      <w:proofErr w:type="spellEnd"/>
      <w:r w:rsidRPr="007D1D21">
        <w:rPr>
          <w:rFonts w:eastAsiaTheme="minorHAnsi"/>
          <w:i/>
        </w:rPr>
        <w:t xml:space="preserve"> </w:t>
      </w:r>
      <w:proofErr w:type="spellStart"/>
      <w:r w:rsidRPr="007D1D21">
        <w:rPr>
          <w:rFonts w:eastAsiaTheme="minorHAnsi"/>
          <w:i/>
        </w:rPr>
        <w:t>rudicollis</w:t>
      </w:r>
      <w:proofErr w:type="spellEnd"/>
      <w:r>
        <w:rPr>
          <w:rFonts w:eastAsiaTheme="minorHAnsi"/>
        </w:rPr>
        <w:t xml:space="preserve">). </w:t>
      </w:r>
      <w:r>
        <w:rPr>
          <w:rFonts w:eastAsiaTheme="minorHAnsi"/>
          <w:i/>
          <w:iCs/>
        </w:rPr>
        <w:t xml:space="preserve">Journal of Comparative Psychology </w:t>
      </w:r>
      <w:r w:rsidRPr="00CB5A53">
        <w:rPr>
          <w:rFonts w:eastAsiaTheme="minorHAnsi"/>
          <w:b/>
          <w:iCs/>
        </w:rPr>
        <w:t>125</w:t>
      </w:r>
      <w:r>
        <w:rPr>
          <w:rFonts w:eastAsiaTheme="minorHAnsi"/>
        </w:rPr>
        <w:t>, 246-249. doi:10.1037/a0023148</w:t>
      </w:r>
    </w:p>
    <w:p w14:paraId="08A9B687" w14:textId="759325EC" w:rsidR="005520CA" w:rsidRPr="005520CA" w:rsidRDefault="005520CA" w:rsidP="005520CA">
      <w:pPr>
        <w:pStyle w:val="Reference"/>
        <w:rPr>
          <w:rFonts w:eastAsiaTheme="minorHAnsi"/>
        </w:rPr>
      </w:pPr>
      <w:proofErr w:type="spellStart"/>
      <w:r>
        <w:rPr>
          <w:rFonts w:eastAsiaTheme="minorHAnsi"/>
        </w:rPr>
        <w:t>Galef</w:t>
      </w:r>
      <w:proofErr w:type="spellEnd"/>
      <w:r>
        <w:rPr>
          <w:rFonts w:eastAsiaTheme="minorHAnsi"/>
        </w:rPr>
        <w:t xml:space="preserve">, B. G. J. &amp; Laland, K. N. (2005). Social learning in animals: Empirical studies and theoretical models. </w:t>
      </w:r>
      <w:r>
        <w:rPr>
          <w:rFonts w:eastAsiaTheme="minorHAnsi"/>
          <w:i/>
          <w:iCs/>
        </w:rPr>
        <w:t xml:space="preserve">Bioscience </w:t>
      </w:r>
      <w:r w:rsidRPr="00CB5A53">
        <w:rPr>
          <w:rFonts w:eastAsiaTheme="minorHAnsi"/>
          <w:b/>
          <w:iCs/>
        </w:rPr>
        <w:t>55</w:t>
      </w:r>
      <w:r>
        <w:rPr>
          <w:rFonts w:eastAsiaTheme="minorHAnsi"/>
        </w:rPr>
        <w:t>, 489–499.</w:t>
      </w:r>
    </w:p>
    <w:p w14:paraId="4A56EBAC" w14:textId="4A196679" w:rsidR="005520CA" w:rsidRPr="005520CA" w:rsidRDefault="005520CA" w:rsidP="005520CA">
      <w:pPr>
        <w:pStyle w:val="References"/>
        <w:rPr>
          <w:lang w:val="en-GB"/>
        </w:rPr>
      </w:pPr>
      <w:proofErr w:type="spellStart"/>
      <w:r w:rsidRPr="005E5169">
        <w:rPr>
          <w:lang w:val="en-GB"/>
        </w:rPr>
        <w:t>Gaulin</w:t>
      </w:r>
      <w:proofErr w:type="spellEnd"/>
      <w:r w:rsidRPr="005E5169">
        <w:rPr>
          <w:lang w:val="en-GB"/>
        </w:rPr>
        <w:t xml:space="preserve">, S. J. C. &amp; Fitzgerald, R. W. (1989). Sexual selection for spatial-learning ability. </w:t>
      </w:r>
      <w:r w:rsidRPr="005E5169">
        <w:rPr>
          <w:i/>
          <w:lang w:val="en-GB"/>
        </w:rPr>
        <w:t>Animal Behaviour</w:t>
      </w:r>
      <w:r w:rsidRPr="005E5169">
        <w:rPr>
          <w:lang w:val="en-GB"/>
        </w:rPr>
        <w:t xml:space="preserve"> </w:t>
      </w:r>
      <w:r w:rsidRPr="00CB5A53">
        <w:rPr>
          <w:b/>
          <w:lang w:val="en-GB"/>
        </w:rPr>
        <w:t>37</w:t>
      </w:r>
      <w:r w:rsidRPr="005E5169">
        <w:rPr>
          <w:lang w:val="en-GB"/>
        </w:rPr>
        <w:t>, 322-331.</w:t>
      </w:r>
    </w:p>
    <w:p w14:paraId="3AFDD5B4" w14:textId="2D0F15A8" w:rsidR="007D1D21" w:rsidRDefault="007D1D21" w:rsidP="007D1D21">
      <w:pPr>
        <w:pStyle w:val="Reference"/>
        <w:rPr>
          <w:rFonts w:eastAsiaTheme="minorHAnsi"/>
        </w:rPr>
      </w:pPr>
      <w:proofErr w:type="spellStart"/>
      <w:r>
        <w:rPr>
          <w:rFonts w:eastAsiaTheme="minorHAnsi"/>
        </w:rPr>
        <w:lastRenderedPageBreak/>
        <w:t>Gavish</w:t>
      </w:r>
      <w:proofErr w:type="spellEnd"/>
      <w:r>
        <w:rPr>
          <w:rFonts w:eastAsiaTheme="minorHAnsi"/>
        </w:rPr>
        <w:t>, L. (1979). Conditioned-Response of Snakes (</w:t>
      </w:r>
      <w:proofErr w:type="spellStart"/>
      <w:r w:rsidRPr="007D1D21">
        <w:rPr>
          <w:rFonts w:eastAsiaTheme="minorHAnsi"/>
          <w:i/>
        </w:rPr>
        <w:t>Malpolon</w:t>
      </w:r>
      <w:proofErr w:type="spellEnd"/>
      <w:r w:rsidRPr="007D1D21">
        <w:rPr>
          <w:rFonts w:eastAsiaTheme="minorHAnsi"/>
          <w:i/>
        </w:rPr>
        <w:t xml:space="preserve"> </w:t>
      </w:r>
      <w:proofErr w:type="spellStart"/>
      <w:r w:rsidRPr="007D1D21">
        <w:rPr>
          <w:rFonts w:eastAsiaTheme="minorHAnsi"/>
          <w:i/>
        </w:rPr>
        <w:t>monspessulanum</w:t>
      </w:r>
      <w:proofErr w:type="spellEnd"/>
      <w:r>
        <w:rPr>
          <w:rFonts w:eastAsiaTheme="minorHAnsi"/>
        </w:rPr>
        <w:t>) to Light (</w:t>
      </w:r>
      <w:proofErr w:type="spellStart"/>
      <w:r>
        <w:rPr>
          <w:rFonts w:eastAsiaTheme="minorHAnsi"/>
        </w:rPr>
        <w:t>Reptilia</w:t>
      </w:r>
      <w:proofErr w:type="spellEnd"/>
      <w:r>
        <w:rPr>
          <w:rFonts w:eastAsiaTheme="minorHAnsi"/>
        </w:rPr>
        <w:t xml:space="preserve">, </w:t>
      </w:r>
      <w:proofErr w:type="spellStart"/>
      <w:r>
        <w:rPr>
          <w:rFonts w:eastAsiaTheme="minorHAnsi"/>
        </w:rPr>
        <w:t>Serpentes</w:t>
      </w:r>
      <w:proofErr w:type="spellEnd"/>
      <w:r>
        <w:rPr>
          <w:rFonts w:eastAsiaTheme="minorHAnsi"/>
        </w:rPr>
        <w:t xml:space="preserve">, </w:t>
      </w:r>
      <w:proofErr w:type="spellStart"/>
      <w:r w:rsidRPr="00A50A10">
        <w:rPr>
          <w:rFonts w:eastAsiaTheme="minorHAnsi"/>
        </w:rPr>
        <w:t>Colubridae</w:t>
      </w:r>
      <w:proofErr w:type="spellEnd"/>
      <w:r w:rsidRPr="00A50A10">
        <w:rPr>
          <w:rFonts w:eastAsiaTheme="minorHAnsi"/>
        </w:rPr>
        <w:t>).</w:t>
      </w:r>
      <w:r>
        <w:rPr>
          <w:rFonts w:eastAsiaTheme="minorHAnsi"/>
        </w:rPr>
        <w:t xml:space="preserve"> </w:t>
      </w:r>
      <w:r>
        <w:rPr>
          <w:rFonts w:eastAsiaTheme="minorHAnsi"/>
          <w:i/>
          <w:iCs/>
        </w:rPr>
        <w:t xml:space="preserve">Journal of Herpetology </w:t>
      </w:r>
      <w:r w:rsidRPr="00CB5A53">
        <w:rPr>
          <w:rFonts w:eastAsiaTheme="minorHAnsi"/>
          <w:b/>
          <w:iCs/>
        </w:rPr>
        <w:t>13</w:t>
      </w:r>
      <w:r>
        <w:rPr>
          <w:rFonts w:eastAsiaTheme="minorHAnsi"/>
        </w:rPr>
        <w:t>, 357-359. doi:10.2307/1563333</w:t>
      </w:r>
    </w:p>
    <w:p w14:paraId="7678C261" w14:textId="2BB0FC4D" w:rsidR="008B0D53" w:rsidRPr="008B0D53" w:rsidRDefault="008B0D53" w:rsidP="008B0D53">
      <w:pPr>
        <w:pStyle w:val="References"/>
      </w:pPr>
      <w:r w:rsidRPr="0026409A">
        <w:t xml:space="preserve">Grand, T. I. (1992). Altricial and precocial Mammals - A model of neural and muscular development. </w:t>
      </w:r>
      <w:r w:rsidRPr="00EF0423">
        <w:rPr>
          <w:i/>
        </w:rPr>
        <w:t>Zoo Biology</w:t>
      </w:r>
      <w:r w:rsidRPr="0026409A">
        <w:t xml:space="preserve"> </w:t>
      </w:r>
      <w:r w:rsidRPr="00CB5A53">
        <w:rPr>
          <w:b/>
        </w:rPr>
        <w:t>11</w:t>
      </w:r>
      <w:r w:rsidRPr="0026409A">
        <w:t>, 3-15.</w:t>
      </w:r>
    </w:p>
    <w:p w14:paraId="2D6EB657" w14:textId="76034324" w:rsidR="007D1D21" w:rsidRDefault="007D1D21" w:rsidP="007D1D21">
      <w:pPr>
        <w:pStyle w:val="Reference"/>
        <w:rPr>
          <w:rFonts w:eastAsiaTheme="minorHAnsi"/>
        </w:rPr>
      </w:pPr>
      <w:r>
        <w:rPr>
          <w:rFonts w:eastAsiaTheme="minorHAnsi"/>
        </w:rPr>
        <w:t xml:space="preserve">Grisham, W. &amp; Powers, A. S. (1989). Function of the Dorsal and Medial Cortex of Turtles in Learning. </w:t>
      </w:r>
      <w:proofErr w:type="spellStart"/>
      <w:r>
        <w:rPr>
          <w:rFonts w:eastAsiaTheme="minorHAnsi"/>
          <w:i/>
          <w:iCs/>
        </w:rPr>
        <w:t>Behavioral</w:t>
      </w:r>
      <w:proofErr w:type="spellEnd"/>
      <w:r>
        <w:rPr>
          <w:rFonts w:eastAsiaTheme="minorHAnsi"/>
          <w:i/>
          <w:iCs/>
        </w:rPr>
        <w:t xml:space="preserve"> Neuroscience </w:t>
      </w:r>
      <w:r w:rsidRPr="00CB5A53">
        <w:rPr>
          <w:rFonts w:eastAsiaTheme="minorHAnsi"/>
          <w:b/>
          <w:iCs/>
        </w:rPr>
        <w:t>103</w:t>
      </w:r>
      <w:r>
        <w:rPr>
          <w:rFonts w:eastAsiaTheme="minorHAnsi"/>
        </w:rPr>
        <w:t>, 991-997. doi:10.1037/0735-7044.103.5.991</w:t>
      </w:r>
    </w:p>
    <w:p w14:paraId="4284556B" w14:textId="0DAB6E3C" w:rsidR="007D1D21" w:rsidRDefault="007D1D21" w:rsidP="007D1D21">
      <w:pPr>
        <w:pStyle w:val="Reference"/>
        <w:rPr>
          <w:rFonts w:eastAsiaTheme="minorHAnsi"/>
        </w:rPr>
      </w:pPr>
      <w:r>
        <w:rPr>
          <w:rFonts w:eastAsiaTheme="minorHAnsi"/>
        </w:rPr>
        <w:t xml:space="preserve">Grisham, W. &amp; Powers, A. S. (1990). Effects of dorsal and medial cortex lesions on reversals in turtles. </w:t>
      </w:r>
      <w:r>
        <w:rPr>
          <w:rFonts w:eastAsiaTheme="minorHAnsi"/>
          <w:i/>
          <w:iCs/>
        </w:rPr>
        <w:t xml:space="preserve">Physiology &amp; </w:t>
      </w:r>
      <w:proofErr w:type="spellStart"/>
      <w:r>
        <w:rPr>
          <w:rFonts w:eastAsiaTheme="minorHAnsi"/>
          <w:i/>
          <w:iCs/>
        </w:rPr>
        <w:t>Behavior</w:t>
      </w:r>
      <w:proofErr w:type="spellEnd"/>
      <w:r>
        <w:rPr>
          <w:rFonts w:eastAsiaTheme="minorHAnsi"/>
          <w:i/>
          <w:iCs/>
        </w:rPr>
        <w:t xml:space="preserve"> </w:t>
      </w:r>
      <w:r w:rsidRPr="00CB5A53">
        <w:rPr>
          <w:rFonts w:eastAsiaTheme="minorHAnsi"/>
          <w:b/>
          <w:iCs/>
        </w:rPr>
        <w:t>47</w:t>
      </w:r>
      <w:r>
        <w:rPr>
          <w:rFonts w:eastAsiaTheme="minorHAnsi"/>
        </w:rPr>
        <w:t>, 43-49. doi:10.1016/0031-9384(90)90040-b</w:t>
      </w:r>
    </w:p>
    <w:p w14:paraId="0F3BAEA5" w14:textId="36006559" w:rsidR="001A5DD8" w:rsidRPr="00673040" w:rsidRDefault="001A5DD8" w:rsidP="001A5DD8">
      <w:pPr>
        <w:pStyle w:val="Reference"/>
        <w:rPr>
          <w:rFonts w:eastAsiaTheme="minorHAnsi"/>
        </w:rPr>
      </w:pPr>
      <w:r w:rsidRPr="00673040">
        <w:rPr>
          <w:rFonts w:eastAsiaTheme="minorHAnsi"/>
        </w:rPr>
        <w:t>Healy, S. D.</w:t>
      </w:r>
      <w:r>
        <w:rPr>
          <w:rFonts w:eastAsiaTheme="minorHAnsi"/>
        </w:rPr>
        <w:t xml:space="preserve"> &amp;</w:t>
      </w:r>
      <w:r w:rsidRPr="00673040">
        <w:rPr>
          <w:rFonts w:eastAsiaTheme="minorHAnsi"/>
        </w:rPr>
        <w:t xml:space="preserve"> Rowe, C. (2013). Costs and benefits of evolving a larger brain: Doubts over the evidence that large brains lead to better cognition. </w:t>
      </w:r>
      <w:r w:rsidRPr="00673040">
        <w:rPr>
          <w:rFonts w:eastAsiaTheme="minorHAnsi"/>
          <w:i/>
        </w:rPr>
        <w:t>Animal Behaviour</w:t>
      </w:r>
      <w:r w:rsidRPr="00673040">
        <w:rPr>
          <w:rFonts w:eastAsiaTheme="minorHAnsi"/>
        </w:rPr>
        <w:t xml:space="preserve"> </w:t>
      </w:r>
      <w:r w:rsidRPr="00CB5A53">
        <w:rPr>
          <w:rFonts w:eastAsiaTheme="minorHAnsi"/>
          <w:b/>
        </w:rPr>
        <w:t>86</w:t>
      </w:r>
      <w:r w:rsidRPr="00673040">
        <w:rPr>
          <w:rFonts w:eastAsiaTheme="minorHAnsi"/>
        </w:rPr>
        <w:t>, e1–e3. doi:10.1016/j.anbehav.2013.05.017</w:t>
      </w:r>
    </w:p>
    <w:p w14:paraId="017BF7A0" w14:textId="41A2E2DF" w:rsidR="001A5DD8" w:rsidRPr="001A5DD8" w:rsidRDefault="001A5DD8" w:rsidP="001A5DD8">
      <w:pPr>
        <w:pStyle w:val="Reference"/>
        <w:rPr>
          <w:rFonts w:eastAsiaTheme="minorHAnsi"/>
        </w:rPr>
      </w:pPr>
      <w:r w:rsidRPr="00673040">
        <w:rPr>
          <w:rFonts w:eastAsiaTheme="minorHAnsi"/>
        </w:rPr>
        <w:t>Healy</w:t>
      </w:r>
      <w:r>
        <w:rPr>
          <w:rFonts w:eastAsiaTheme="minorHAnsi"/>
        </w:rPr>
        <w:t>,</w:t>
      </w:r>
      <w:r w:rsidRPr="00673040">
        <w:rPr>
          <w:rFonts w:eastAsiaTheme="minorHAnsi"/>
        </w:rPr>
        <w:t xml:space="preserve"> S</w:t>
      </w:r>
      <w:r>
        <w:rPr>
          <w:rFonts w:eastAsiaTheme="minorHAnsi"/>
        </w:rPr>
        <w:t xml:space="preserve">. </w:t>
      </w:r>
      <w:r w:rsidRPr="00673040">
        <w:rPr>
          <w:rFonts w:eastAsiaTheme="minorHAnsi"/>
        </w:rPr>
        <w:t>D</w:t>
      </w:r>
      <w:r>
        <w:rPr>
          <w:rFonts w:eastAsiaTheme="minorHAnsi"/>
        </w:rPr>
        <w:t>. &amp;</w:t>
      </w:r>
      <w:r w:rsidRPr="00673040">
        <w:rPr>
          <w:rFonts w:eastAsiaTheme="minorHAnsi"/>
        </w:rPr>
        <w:t xml:space="preserve"> Rowe</w:t>
      </w:r>
      <w:r>
        <w:rPr>
          <w:rFonts w:eastAsiaTheme="minorHAnsi"/>
        </w:rPr>
        <w:t>,</w:t>
      </w:r>
      <w:r w:rsidRPr="00673040">
        <w:rPr>
          <w:rFonts w:eastAsiaTheme="minorHAnsi"/>
        </w:rPr>
        <w:t xml:space="preserve"> C</w:t>
      </w:r>
      <w:r>
        <w:rPr>
          <w:rFonts w:eastAsiaTheme="minorHAnsi"/>
        </w:rPr>
        <w:t>.</w:t>
      </w:r>
      <w:r w:rsidRPr="00673040">
        <w:rPr>
          <w:rFonts w:eastAsiaTheme="minorHAnsi"/>
        </w:rPr>
        <w:t xml:space="preserve"> (2007)</w:t>
      </w:r>
      <w:r>
        <w:rPr>
          <w:rFonts w:eastAsiaTheme="minorHAnsi"/>
        </w:rPr>
        <w:t>.</w:t>
      </w:r>
      <w:r w:rsidRPr="00673040">
        <w:rPr>
          <w:rFonts w:eastAsiaTheme="minorHAnsi"/>
        </w:rPr>
        <w:t xml:space="preserve"> A critique of comparative studies of brain size. </w:t>
      </w:r>
      <w:r w:rsidRPr="00673040">
        <w:rPr>
          <w:rFonts w:eastAsiaTheme="minorHAnsi"/>
          <w:i/>
        </w:rPr>
        <w:t>Proceedings of the Royal Society B: Biological Sciences</w:t>
      </w:r>
      <w:r w:rsidRPr="00673040">
        <w:rPr>
          <w:rFonts w:eastAsiaTheme="minorHAnsi"/>
        </w:rPr>
        <w:t xml:space="preserve"> </w:t>
      </w:r>
      <w:r w:rsidRPr="00CB5A53">
        <w:rPr>
          <w:rFonts w:eastAsiaTheme="minorHAnsi"/>
          <w:b/>
        </w:rPr>
        <w:t>274</w:t>
      </w:r>
      <w:r w:rsidRPr="00673040">
        <w:rPr>
          <w:rFonts w:eastAsiaTheme="minorHAnsi"/>
        </w:rPr>
        <w:t>, 453–464. doi:10.1098/rspb.2006.3748</w:t>
      </w:r>
    </w:p>
    <w:p w14:paraId="435ECEDB" w14:textId="53FA4540" w:rsidR="00762CC5" w:rsidRDefault="00762CC5" w:rsidP="00762CC5">
      <w:pPr>
        <w:pStyle w:val="Reference"/>
        <w:rPr>
          <w:rFonts w:eastAsiaTheme="minorHAnsi"/>
        </w:rPr>
      </w:pPr>
      <w:r>
        <w:rPr>
          <w:rFonts w:eastAsiaTheme="minorHAnsi"/>
        </w:rPr>
        <w:t xml:space="preserve">Holtzman, D. A., Harris, T. W., </w:t>
      </w:r>
      <w:proofErr w:type="spellStart"/>
      <w:r>
        <w:rPr>
          <w:rFonts w:eastAsiaTheme="minorHAnsi"/>
        </w:rPr>
        <w:t>Aranguren</w:t>
      </w:r>
      <w:proofErr w:type="spellEnd"/>
      <w:r>
        <w:rPr>
          <w:rFonts w:eastAsiaTheme="minorHAnsi"/>
        </w:rPr>
        <w:t xml:space="preserve">, G. &amp; Bostock, E. (1999). Spatial learning of an escape task by young corn snakes, </w:t>
      </w:r>
      <w:proofErr w:type="spellStart"/>
      <w:r w:rsidRPr="00762CC5">
        <w:rPr>
          <w:rFonts w:eastAsiaTheme="minorHAnsi"/>
          <w:i/>
        </w:rPr>
        <w:t>Elaphe</w:t>
      </w:r>
      <w:proofErr w:type="spellEnd"/>
      <w:r w:rsidRPr="00762CC5">
        <w:rPr>
          <w:rFonts w:eastAsiaTheme="minorHAnsi"/>
          <w:i/>
        </w:rPr>
        <w:t xml:space="preserve"> </w:t>
      </w:r>
      <w:proofErr w:type="spellStart"/>
      <w:r w:rsidRPr="00762CC5">
        <w:rPr>
          <w:rFonts w:eastAsiaTheme="minorHAnsi"/>
          <w:i/>
        </w:rPr>
        <w:t>guttata</w:t>
      </w:r>
      <w:proofErr w:type="spellEnd"/>
      <w:r w:rsidRPr="00762CC5">
        <w:rPr>
          <w:rFonts w:eastAsiaTheme="minorHAnsi"/>
          <w:i/>
        </w:rPr>
        <w:t xml:space="preserve"> </w:t>
      </w:r>
      <w:proofErr w:type="spellStart"/>
      <w:r w:rsidRPr="00762CC5">
        <w:rPr>
          <w:rFonts w:eastAsiaTheme="minorHAnsi"/>
          <w:i/>
        </w:rPr>
        <w:t>guttata</w:t>
      </w:r>
      <w:proofErr w:type="spellEnd"/>
      <w:r>
        <w:rPr>
          <w:rFonts w:eastAsiaTheme="minorHAnsi"/>
        </w:rPr>
        <w:t xml:space="preserve">. </w:t>
      </w:r>
      <w:r>
        <w:rPr>
          <w:rFonts w:eastAsiaTheme="minorHAnsi"/>
          <w:i/>
          <w:iCs/>
        </w:rPr>
        <w:t xml:space="preserve">Animal Behaviour </w:t>
      </w:r>
      <w:r w:rsidRPr="00CB5A53">
        <w:rPr>
          <w:rFonts w:eastAsiaTheme="minorHAnsi"/>
          <w:b/>
          <w:iCs/>
        </w:rPr>
        <w:t>57</w:t>
      </w:r>
      <w:r>
        <w:rPr>
          <w:rFonts w:eastAsiaTheme="minorHAnsi"/>
        </w:rPr>
        <w:t>, 51-60. doi:10.1006/anbe.1998.0971</w:t>
      </w:r>
    </w:p>
    <w:p w14:paraId="4F0699FE" w14:textId="7EC92929" w:rsidR="00E815F3" w:rsidRPr="00E815F3" w:rsidRDefault="00E815F3" w:rsidP="00E815F3">
      <w:pPr>
        <w:pStyle w:val="Reference"/>
        <w:rPr>
          <w:rFonts w:eastAsiaTheme="minorHAnsi"/>
        </w:rPr>
      </w:pPr>
      <w:r>
        <w:rPr>
          <w:rFonts w:eastAsiaTheme="minorHAnsi"/>
        </w:rPr>
        <w:t xml:space="preserve">Indigo, N., Smith, J., Webb, J. K. &amp; Phillips, B. (2018). Not such silly sausages: Evidence suggests northern quolls exhibit aversion to toads after training with toad sausages. </w:t>
      </w:r>
      <w:r>
        <w:rPr>
          <w:rFonts w:eastAsiaTheme="minorHAnsi"/>
          <w:i/>
          <w:iCs/>
        </w:rPr>
        <w:t xml:space="preserve">Australian Ecology </w:t>
      </w:r>
      <w:r w:rsidRPr="00CB5A53">
        <w:rPr>
          <w:rFonts w:eastAsiaTheme="minorHAnsi"/>
          <w:b/>
          <w:iCs/>
        </w:rPr>
        <w:t>43</w:t>
      </w:r>
      <w:r>
        <w:rPr>
          <w:rFonts w:eastAsiaTheme="minorHAnsi"/>
        </w:rPr>
        <w:t>, 592-601. doi:10.1111/aec.12595</w:t>
      </w:r>
    </w:p>
    <w:p w14:paraId="4BC88E2E" w14:textId="6EF52B12" w:rsidR="00762CC5" w:rsidRDefault="00762CC5" w:rsidP="00762CC5">
      <w:pPr>
        <w:pStyle w:val="Reference"/>
        <w:rPr>
          <w:rFonts w:eastAsiaTheme="minorHAnsi"/>
        </w:rPr>
      </w:pPr>
      <w:r>
        <w:rPr>
          <w:rFonts w:eastAsiaTheme="minorHAnsi"/>
        </w:rPr>
        <w:t xml:space="preserve">Ishida, M. &amp; </w:t>
      </w:r>
      <w:proofErr w:type="spellStart"/>
      <w:r>
        <w:rPr>
          <w:rFonts w:eastAsiaTheme="minorHAnsi"/>
        </w:rPr>
        <w:t>Papini</w:t>
      </w:r>
      <w:proofErr w:type="spellEnd"/>
      <w:r>
        <w:rPr>
          <w:rFonts w:eastAsiaTheme="minorHAnsi"/>
        </w:rPr>
        <w:t>, M. R. (1997). Massed-trial Overtraining Effects on Extinction and Reversal Performance in Turtles (</w:t>
      </w:r>
      <w:proofErr w:type="spellStart"/>
      <w:r w:rsidRPr="00762CC5">
        <w:rPr>
          <w:rFonts w:eastAsiaTheme="minorHAnsi"/>
          <w:i/>
        </w:rPr>
        <w:t>Geoclemys</w:t>
      </w:r>
      <w:proofErr w:type="spellEnd"/>
      <w:r w:rsidRPr="00762CC5">
        <w:rPr>
          <w:rFonts w:eastAsiaTheme="minorHAnsi"/>
          <w:i/>
        </w:rPr>
        <w:t xml:space="preserve"> </w:t>
      </w:r>
      <w:proofErr w:type="spellStart"/>
      <w:r w:rsidRPr="00762CC5">
        <w:rPr>
          <w:rFonts w:eastAsiaTheme="minorHAnsi"/>
          <w:i/>
        </w:rPr>
        <w:t>reevesii</w:t>
      </w:r>
      <w:proofErr w:type="spellEnd"/>
      <w:r>
        <w:rPr>
          <w:rFonts w:eastAsiaTheme="minorHAnsi"/>
        </w:rPr>
        <w:t xml:space="preserve">). </w:t>
      </w:r>
      <w:r>
        <w:rPr>
          <w:rFonts w:eastAsiaTheme="minorHAnsi"/>
          <w:i/>
          <w:iCs/>
        </w:rPr>
        <w:t xml:space="preserve">Quarterly Journal of Experimental Psychology Section B: Comparative and Physiological Psychology </w:t>
      </w:r>
      <w:r w:rsidRPr="00CB5A53">
        <w:rPr>
          <w:rFonts w:eastAsiaTheme="minorHAnsi"/>
          <w:b/>
          <w:iCs/>
        </w:rPr>
        <w:t>50</w:t>
      </w:r>
      <w:r>
        <w:rPr>
          <w:rFonts w:eastAsiaTheme="minorHAnsi"/>
        </w:rPr>
        <w:t>, 1-16.</w:t>
      </w:r>
    </w:p>
    <w:p w14:paraId="2D3F228B" w14:textId="1BC5E50A" w:rsidR="00762CC5" w:rsidRDefault="00762CC5" w:rsidP="00762CC5">
      <w:pPr>
        <w:pStyle w:val="Reference"/>
        <w:rPr>
          <w:rFonts w:eastAsiaTheme="minorHAnsi"/>
        </w:rPr>
      </w:pPr>
      <w:proofErr w:type="spellStart"/>
      <w:r>
        <w:rPr>
          <w:rFonts w:eastAsiaTheme="minorHAnsi"/>
        </w:rPr>
        <w:lastRenderedPageBreak/>
        <w:t>Ivazov</w:t>
      </w:r>
      <w:proofErr w:type="spellEnd"/>
      <w:r>
        <w:rPr>
          <w:rFonts w:eastAsiaTheme="minorHAnsi"/>
        </w:rPr>
        <w:t xml:space="preserve">, N. I. (1983). Role of the hippocampal cortex and dorsal ventricular ridge in conditioned reflex activity of the </w:t>
      </w:r>
      <w:proofErr w:type="spellStart"/>
      <w:r>
        <w:rPr>
          <w:rFonts w:eastAsiaTheme="minorHAnsi"/>
        </w:rPr>
        <w:t>anguid</w:t>
      </w:r>
      <w:proofErr w:type="spellEnd"/>
      <w:r>
        <w:rPr>
          <w:rFonts w:eastAsiaTheme="minorHAnsi"/>
        </w:rPr>
        <w:t xml:space="preserve"> lizard </w:t>
      </w:r>
      <w:proofErr w:type="spellStart"/>
      <w:r w:rsidR="00793733">
        <w:rPr>
          <w:rFonts w:eastAsiaTheme="minorHAnsi"/>
        </w:rPr>
        <w:t>S</w:t>
      </w:r>
      <w:r>
        <w:rPr>
          <w:rFonts w:eastAsiaTheme="minorHAnsi"/>
        </w:rPr>
        <w:t>cheltopusik</w:t>
      </w:r>
      <w:proofErr w:type="spellEnd"/>
      <w:r>
        <w:rPr>
          <w:rFonts w:eastAsiaTheme="minorHAnsi"/>
        </w:rPr>
        <w:t xml:space="preserve"> (</w:t>
      </w:r>
      <w:proofErr w:type="spellStart"/>
      <w:r w:rsidRPr="00762CC5">
        <w:rPr>
          <w:rFonts w:eastAsiaTheme="minorHAnsi"/>
          <w:i/>
        </w:rPr>
        <w:t>Ophisaurus</w:t>
      </w:r>
      <w:proofErr w:type="spellEnd"/>
      <w:r w:rsidRPr="00762CC5">
        <w:rPr>
          <w:rFonts w:eastAsiaTheme="minorHAnsi"/>
          <w:i/>
        </w:rPr>
        <w:t xml:space="preserve"> </w:t>
      </w:r>
      <w:proofErr w:type="spellStart"/>
      <w:r w:rsidRPr="00762CC5">
        <w:rPr>
          <w:rFonts w:eastAsiaTheme="minorHAnsi"/>
          <w:i/>
        </w:rPr>
        <w:t>apodus</w:t>
      </w:r>
      <w:proofErr w:type="spellEnd"/>
      <w:r>
        <w:rPr>
          <w:rFonts w:eastAsiaTheme="minorHAnsi"/>
        </w:rPr>
        <w:t xml:space="preserve">). </w:t>
      </w:r>
      <w:r>
        <w:rPr>
          <w:rFonts w:eastAsiaTheme="minorHAnsi"/>
          <w:i/>
          <w:iCs/>
        </w:rPr>
        <w:t xml:space="preserve">Neuroscience and </w:t>
      </w:r>
      <w:proofErr w:type="spellStart"/>
      <w:r>
        <w:rPr>
          <w:rFonts w:eastAsiaTheme="minorHAnsi"/>
          <w:i/>
          <w:iCs/>
        </w:rPr>
        <w:t>Behavioral</w:t>
      </w:r>
      <w:proofErr w:type="spellEnd"/>
      <w:r>
        <w:rPr>
          <w:rFonts w:eastAsiaTheme="minorHAnsi"/>
          <w:i/>
          <w:iCs/>
        </w:rPr>
        <w:t xml:space="preserve"> Physiology </w:t>
      </w:r>
      <w:r w:rsidRPr="00CB5A53">
        <w:rPr>
          <w:rFonts w:eastAsiaTheme="minorHAnsi"/>
          <w:b/>
          <w:iCs/>
        </w:rPr>
        <w:t>13</w:t>
      </w:r>
      <w:r>
        <w:rPr>
          <w:rFonts w:eastAsiaTheme="minorHAnsi"/>
        </w:rPr>
        <w:t>, 397-403.</w:t>
      </w:r>
    </w:p>
    <w:p w14:paraId="78AD5769" w14:textId="61790D8D" w:rsidR="00762CC5" w:rsidRDefault="00762CC5" w:rsidP="00762CC5">
      <w:pPr>
        <w:pStyle w:val="Reference"/>
        <w:rPr>
          <w:rFonts w:eastAsiaTheme="minorHAnsi"/>
        </w:rPr>
      </w:pPr>
      <w:r>
        <w:rPr>
          <w:rFonts w:eastAsiaTheme="minorHAnsi"/>
        </w:rPr>
        <w:t xml:space="preserve">Kang, F., Goulet, C. T. &amp; Chapple, D. G. (2018). The impact of urbanization on learning ability in an invasive lizard. </w:t>
      </w:r>
      <w:r>
        <w:rPr>
          <w:rFonts w:eastAsiaTheme="minorHAnsi"/>
          <w:i/>
          <w:iCs/>
        </w:rPr>
        <w:t xml:space="preserve">Biological Journal of the </w:t>
      </w:r>
      <w:proofErr w:type="spellStart"/>
      <w:r>
        <w:rPr>
          <w:rFonts w:eastAsiaTheme="minorHAnsi"/>
          <w:i/>
          <w:iCs/>
        </w:rPr>
        <w:t>Linnean</w:t>
      </w:r>
      <w:proofErr w:type="spellEnd"/>
      <w:r>
        <w:rPr>
          <w:rFonts w:eastAsiaTheme="minorHAnsi"/>
          <w:i/>
          <w:iCs/>
        </w:rPr>
        <w:t xml:space="preserve"> Society </w:t>
      </w:r>
      <w:r w:rsidRPr="00CB5A53">
        <w:rPr>
          <w:rFonts w:eastAsiaTheme="minorHAnsi"/>
          <w:b/>
          <w:iCs/>
        </w:rPr>
        <w:t>123</w:t>
      </w:r>
      <w:r>
        <w:rPr>
          <w:rFonts w:eastAsiaTheme="minorHAnsi"/>
        </w:rPr>
        <w:t>, 55-62. doi:10.1093/</w:t>
      </w:r>
      <w:proofErr w:type="spellStart"/>
      <w:r>
        <w:rPr>
          <w:rFonts w:eastAsiaTheme="minorHAnsi"/>
        </w:rPr>
        <w:t>biolinnean</w:t>
      </w:r>
      <w:proofErr w:type="spellEnd"/>
      <w:r>
        <w:rPr>
          <w:rFonts w:eastAsiaTheme="minorHAnsi"/>
        </w:rPr>
        <w:t>/blx131</w:t>
      </w:r>
    </w:p>
    <w:p w14:paraId="31355512" w14:textId="2C7CAE7B" w:rsidR="00762CC5" w:rsidRDefault="00762CC5" w:rsidP="00762CC5">
      <w:pPr>
        <w:pStyle w:val="Reference"/>
        <w:rPr>
          <w:rFonts w:eastAsiaTheme="minorHAnsi"/>
        </w:rPr>
      </w:pPr>
      <w:r>
        <w:rPr>
          <w:rFonts w:eastAsiaTheme="minorHAnsi"/>
        </w:rPr>
        <w:t xml:space="preserve">Kar, F., Whiting, M. J. &amp; Noble, D. W. A. (2017). Dominance and social information use in a lizard. </w:t>
      </w:r>
      <w:r>
        <w:rPr>
          <w:rFonts w:eastAsiaTheme="minorHAnsi"/>
          <w:i/>
          <w:iCs/>
        </w:rPr>
        <w:t xml:space="preserve">Animal Cognition </w:t>
      </w:r>
      <w:r w:rsidRPr="00CB5A53">
        <w:rPr>
          <w:rFonts w:eastAsiaTheme="minorHAnsi"/>
          <w:b/>
          <w:iCs/>
        </w:rPr>
        <w:t>20</w:t>
      </w:r>
      <w:r>
        <w:rPr>
          <w:rFonts w:eastAsiaTheme="minorHAnsi"/>
        </w:rPr>
        <w:t>, 805-812. doi:10.1007/s10071-017-1101-y</w:t>
      </w:r>
    </w:p>
    <w:p w14:paraId="06E69C18" w14:textId="33D44412" w:rsidR="002E33C5" w:rsidRDefault="00127B59" w:rsidP="00127B59">
      <w:pPr>
        <w:pStyle w:val="Reference"/>
        <w:rPr>
          <w:rFonts w:eastAsiaTheme="minorHAnsi"/>
        </w:rPr>
      </w:pPr>
      <w:r>
        <w:rPr>
          <w:rFonts w:eastAsiaTheme="minorHAnsi"/>
        </w:rPr>
        <w:t xml:space="preserve">Kelly, E. &amp; Phillips, B. (2017). Get smart: native mammal develops toad-smart </w:t>
      </w:r>
      <w:proofErr w:type="spellStart"/>
      <w:r>
        <w:rPr>
          <w:rFonts w:eastAsiaTheme="minorHAnsi"/>
        </w:rPr>
        <w:t>behavior</w:t>
      </w:r>
      <w:proofErr w:type="spellEnd"/>
      <w:r>
        <w:rPr>
          <w:rFonts w:eastAsiaTheme="minorHAnsi"/>
        </w:rPr>
        <w:t xml:space="preserve"> in response to a toxic invader. </w:t>
      </w:r>
      <w:proofErr w:type="spellStart"/>
      <w:r>
        <w:rPr>
          <w:rFonts w:eastAsiaTheme="minorHAnsi"/>
          <w:i/>
          <w:iCs/>
        </w:rPr>
        <w:t>Behavioral</w:t>
      </w:r>
      <w:proofErr w:type="spellEnd"/>
      <w:r>
        <w:rPr>
          <w:rFonts w:eastAsiaTheme="minorHAnsi"/>
          <w:i/>
          <w:iCs/>
        </w:rPr>
        <w:t xml:space="preserve"> Ecology </w:t>
      </w:r>
      <w:r w:rsidRPr="00AB158A">
        <w:rPr>
          <w:rFonts w:eastAsiaTheme="minorHAnsi"/>
          <w:b/>
          <w:iCs/>
        </w:rPr>
        <w:t>28</w:t>
      </w:r>
      <w:r>
        <w:rPr>
          <w:rFonts w:eastAsiaTheme="minorHAnsi"/>
        </w:rPr>
        <w:t>, 854-858. doi:10.1093/</w:t>
      </w:r>
      <w:proofErr w:type="spellStart"/>
      <w:r>
        <w:rPr>
          <w:rFonts w:eastAsiaTheme="minorHAnsi"/>
        </w:rPr>
        <w:t>beheco</w:t>
      </w:r>
      <w:proofErr w:type="spellEnd"/>
      <w:r>
        <w:rPr>
          <w:rFonts w:eastAsiaTheme="minorHAnsi"/>
        </w:rPr>
        <w:t>/arx045</w:t>
      </w:r>
    </w:p>
    <w:p w14:paraId="0987C73B" w14:textId="10476569" w:rsidR="00127B59" w:rsidRDefault="00127B59" w:rsidP="00127B59">
      <w:pPr>
        <w:pStyle w:val="Reference"/>
        <w:rPr>
          <w:rFonts w:eastAsiaTheme="minorHAnsi"/>
        </w:rPr>
      </w:pPr>
      <w:r>
        <w:rPr>
          <w:rFonts w:eastAsiaTheme="minorHAnsi"/>
        </w:rPr>
        <w:t xml:space="preserve">Kelly, E. &amp; Phillips, B. L. (2018). Targeted gene flow and rapid adaptation in an endangered marsupial. </w:t>
      </w:r>
      <w:r>
        <w:rPr>
          <w:rFonts w:eastAsiaTheme="minorHAnsi"/>
          <w:i/>
          <w:iCs/>
        </w:rPr>
        <w:t>Conservation Biol</w:t>
      </w:r>
      <w:r>
        <w:rPr>
          <w:rFonts w:eastAsiaTheme="minorHAnsi"/>
        </w:rPr>
        <w:t>ogy 1-10. doi:10.1111/cobi.13149</w:t>
      </w:r>
    </w:p>
    <w:p w14:paraId="2B70D76C" w14:textId="0EDB7BB6" w:rsidR="0058195A" w:rsidRPr="0058195A" w:rsidRDefault="0058195A" w:rsidP="0058195A">
      <w:pPr>
        <w:pStyle w:val="References"/>
        <w:rPr>
          <w:lang w:val="en-GB"/>
        </w:rPr>
      </w:pPr>
      <w:r w:rsidRPr="005E5169">
        <w:rPr>
          <w:lang w:val="en-GB"/>
        </w:rPr>
        <w:t xml:space="preserve">Kimura, D. (1992). Sex Differences in the Brain. </w:t>
      </w:r>
      <w:r w:rsidRPr="0058195A">
        <w:rPr>
          <w:i/>
          <w:lang w:val="en-GB"/>
        </w:rPr>
        <w:t>Scientific American</w:t>
      </w:r>
      <w:r w:rsidRPr="005E5169">
        <w:rPr>
          <w:lang w:val="en-GB"/>
        </w:rPr>
        <w:t xml:space="preserve"> </w:t>
      </w:r>
      <w:r w:rsidRPr="00AB158A">
        <w:rPr>
          <w:b/>
          <w:lang w:val="en-GB"/>
        </w:rPr>
        <w:t>267</w:t>
      </w:r>
      <w:r w:rsidRPr="005E5169">
        <w:rPr>
          <w:lang w:val="en-GB"/>
        </w:rPr>
        <w:t>, 118-125.</w:t>
      </w:r>
    </w:p>
    <w:p w14:paraId="01B1B8DB" w14:textId="75B8D53E" w:rsidR="00762CC5" w:rsidRDefault="00762CC5" w:rsidP="00762CC5">
      <w:pPr>
        <w:pStyle w:val="Reference"/>
        <w:rPr>
          <w:rFonts w:eastAsiaTheme="minorHAnsi"/>
        </w:rPr>
      </w:pPr>
      <w:proofErr w:type="spellStart"/>
      <w:r>
        <w:rPr>
          <w:rFonts w:eastAsiaTheme="minorHAnsi"/>
        </w:rPr>
        <w:t>Kirkish</w:t>
      </w:r>
      <w:proofErr w:type="spellEnd"/>
      <w:r>
        <w:rPr>
          <w:rFonts w:eastAsiaTheme="minorHAnsi"/>
        </w:rPr>
        <w:t xml:space="preserve">, P. M., </w:t>
      </w:r>
      <w:proofErr w:type="spellStart"/>
      <w:r>
        <w:rPr>
          <w:rFonts w:eastAsiaTheme="minorHAnsi"/>
        </w:rPr>
        <w:t>Fobes</w:t>
      </w:r>
      <w:proofErr w:type="spellEnd"/>
      <w:r>
        <w:rPr>
          <w:rFonts w:eastAsiaTheme="minorHAnsi"/>
        </w:rPr>
        <w:t xml:space="preserve">, J. L. &amp; Richardson, A. M. (1979). Spatial reversal learning in the lizard </w:t>
      </w:r>
      <w:proofErr w:type="spellStart"/>
      <w:r w:rsidRPr="00762CC5">
        <w:rPr>
          <w:rFonts w:eastAsiaTheme="minorHAnsi"/>
          <w:i/>
        </w:rPr>
        <w:t>Coleonyx</w:t>
      </w:r>
      <w:proofErr w:type="spellEnd"/>
      <w:r w:rsidRPr="00762CC5">
        <w:rPr>
          <w:rFonts w:eastAsiaTheme="minorHAnsi"/>
          <w:i/>
        </w:rPr>
        <w:t xml:space="preserve"> variegatus</w:t>
      </w:r>
      <w:r>
        <w:rPr>
          <w:rFonts w:eastAsiaTheme="minorHAnsi"/>
        </w:rPr>
        <w:t xml:space="preserve">. </w:t>
      </w:r>
      <w:r>
        <w:rPr>
          <w:rFonts w:eastAsiaTheme="minorHAnsi"/>
          <w:i/>
          <w:iCs/>
        </w:rPr>
        <w:t xml:space="preserve">Bulletin of Psychonomic Science </w:t>
      </w:r>
      <w:r w:rsidRPr="00AB158A">
        <w:rPr>
          <w:rFonts w:eastAsiaTheme="minorHAnsi"/>
          <w:b/>
          <w:iCs/>
        </w:rPr>
        <w:t>13</w:t>
      </w:r>
      <w:r>
        <w:rPr>
          <w:rFonts w:eastAsiaTheme="minorHAnsi"/>
        </w:rPr>
        <w:t>, 265-267.</w:t>
      </w:r>
    </w:p>
    <w:p w14:paraId="7E8799E6" w14:textId="07F07DCB" w:rsidR="00762CC5" w:rsidRDefault="00762CC5" w:rsidP="00762CC5">
      <w:pPr>
        <w:pStyle w:val="Reference"/>
        <w:rPr>
          <w:rFonts w:eastAsiaTheme="minorHAnsi"/>
        </w:rPr>
      </w:pPr>
      <w:proofErr w:type="spellStart"/>
      <w:r>
        <w:rPr>
          <w:rFonts w:eastAsiaTheme="minorHAnsi"/>
        </w:rPr>
        <w:t>Kis</w:t>
      </w:r>
      <w:proofErr w:type="spellEnd"/>
      <w:r>
        <w:rPr>
          <w:rFonts w:eastAsiaTheme="minorHAnsi"/>
        </w:rPr>
        <w:t>, A., Huber, L. &amp; Wilkinson, A. (2015). Social learning by imitation in a reptile (</w:t>
      </w:r>
      <w:r w:rsidRPr="00762CC5">
        <w:rPr>
          <w:rFonts w:eastAsiaTheme="minorHAnsi"/>
          <w:i/>
        </w:rPr>
        <w:t>Pogona vitticeps</w:t>
      </w:r>
      <w:r>
        <w:rPr>
          <w:rFonts w:eastAsiaTheme="minorHAnsi"/>
        </w:rPr>
        <w:t xml:space="preserve">). </w:t>
      </w:r>
      <w:r>
        <w:rPr>
          <w:rFonts w:eastAsiaTheme="minorHAnsi"/>
          <w:i/>
          <w:iCs/>
        </w:rPr>
        <w:t xml:space="preserve">Animal Cognition </w:t>
      </w:r>
      <w:r w:rsidRPr="0024148D">
        <w:rPr>
          <w:rFonts w:eastAsiaTheme="minorHAnsi"/>
          <w:b/>
          <w:iCs/>
        </w:rPr>
        <w:t>18</w:t>
      </w:r>
      <w:r>
        <w:rPr>
          <w:rFonts w:eastAsiaTheme="minorHAnsi"/>
        </w:rPr>
        <w:t>, 325-331. doi:10.1007/s10071-014-0803-7</w:t>
      </w:r>
    </w:p>
    <w:p w14:paraId="3CDA7568" w14:textId="5887F493" w:rsidR="00762CC5" w:rsidRDefault="00762CC5" w:rsidP="00762CC5">
      <w:pPr>
        <w:pStyle w:val="Reference"/>
        <w:rPr>
          <w:rFonts w:eastAsiaTheme="minorHAnsi"/>
        </w:rPr>
      </w:pPr>
      <w:r>
        <w:rPr>
          <w:rFonts w:eastAsiaTheme="minorHAnsi"/>
        </w:rPr>
        <w:t xml:space="preserve">LaDage, L. D., Roth, T. C., </w:t>
      </w:r>
      <w:proofErr w:type="spellStart"/>
      <w:r>
        <w:rPr>
          <w:rFonts w:eastAsiaTheme="minorHAnsi"/>
        </w:rPr>
        <w:t>Cerjanic</w:t>
      </w:r>
      <w:proofErr w:type="spellEnd"/>
      <w:r>
        <w:rPr>
          <w:rFonts w:eastAsiaTheme="minorHAnsi"/>
        </w:rPr>
        <w:t xml:space="preserve">, A. M., Sinervo, B. &amp; </w:t>
      </w:r>
      <w:proofErr w:type="spellStart"/>
      <w:r>
        <w:rPr>
          <w:rFonts w:eastAsiaTheme="minorHAnsi"/>
        </w:rPr>
        <w:t>Pravosudov</w:t>
      </w:r>
      <w:proofErr w:type="spellEnd"/>
      <w:r>
        <w:rPr>
          <w:rFonts w:eastAsiaTheme="minorHAnsi"/>
        </w:rPr>
        <w:t xml:space="preserve">, V. V. (2012). Spatial memory: are lizards really deficient? </w:t>
      </w:r>
      <w:r>
        <w:rPr>
          <w:rFonts w:eastAsiaTheme="minorHAnsi"/>
          <w:i/>
          <w:iCs/>
        </w:rPr>
        <w:t xml:space="preserve">Biology Letters </w:t>
      </w:r>
      <w:r w:rsidRPr="00CD3262">
        <w:rPr>
          <w:rFonts w:eastAsiaTheme="minorHAnsi"/>
          <w:b/>
          <w:iCs/>
        </w:rPr>
        <w:t>8</w:t>
      </w:r>
      <w:r>
        <w:rPr>
          <w:rFonts w:eastAsiaTheme="minorHAnsi"/>
        </w:rPr>
        <w:t>, 939-941. doi:10.1098/rsbl.2012.0527</w:t>
      </w:r>
    </w:p>
    <w:p w14:paraId="6BFB9F5B" w14:textId="0CE83105" w:rsidR="00762CC5" w:rsidRDefault="00762CC5" w:rsidP="00762CC5">
      <w:pPr>
        <w:pStyle w:val="Reference"/>
        <w:rPr>
          <w:rFonts w:eastAsiaTheme="minorHAnsi"/>
        </w:rPr>
      </w:pPr>
      <w:r>
        <w:rPr>
          <w:rFonts w:eastAsiaTheme="minorHAnsi"/>
        </w:rPr>
        <w:t xml:space="preserve">Leal, M. &amp; Powell, B. J. (2012). Behavioural flexibility and problem-solving in a tropical lizard. </w:t>
      </w:r>
      <w:r>
        <w:rPr>
          <w:rFonts w:eastAsiaTheme="minorHAnsi"/>
          <w:i/>
          <w:iCs/>
        </w:rPr>
        <w:t xml:space="preserve">Biology Letters </w:t>
      </w:r>
      <w:r w:rsidRPr="00CD3262">
        <w:rPr>
          <w:rFonts w:eastAsiaTheme="minorHAnsi"/>
          <w:b/>
          <w:iCs/>
        </w:rPr>
        <w:t>8</w:t>
      </w:r>
      <w:r>
        <w:rPr>
          <w:rFonts w:eastAsiaTheme="minorHAnsi"/>
        </w:rPr>
        <w:t>, 28-30. doi:10.1098/rsbl.2011.0480</w:t>
      </w:r>
    </w:p>
    <w:p w14:paraId="752AA17E" w14:textId="52215832" w:rsidR="00762CC5" w:rsidRDefault="00762CC5" w:rsidP="00762CC5">
      <w:pPr>
        <w:pStyle w:val="Reference"/>
        <w:rPr>
          <w:rFonts w:eastAsiaTheme="minorHAnsi"/>
        </w:rPr>
      </w:pPr>
      <w:proofErr w:type="spellStart"/>
      <w:r>
        <w:rPr>
          <w:rFonts w:eastAsiaTheme="minorHAnsi"/>
        </w:rPr>
        <w:t>Leighty</w:t>
      </w:r>
      <w:proofErr w:type="spellEnd"/>
      <w:r>
        <w:rPr>
          <w:rFonts w:eastAsiaTheme="minorHAnsi"/>
        </w:rPr>
        <w:t xml:space="preserve">, K. A., Grand, A. P., Courte, V. L. P., Maloney, M. A. &amp; </w:t>
      </w:r>
      <w:proofErr w:type="spellStart"/>
      <w:r>
        <w:rPr>
          <w:rFonts w:eastAsiaTheme="minorHAnsi"/>
        </w:rPr>
        <w:t>Bettinger</w:t>
      </w:r>
      <w:proofErr w:type="spellEnd"/>
      <w:r>
        <w:rPr>
          <w:rFonts w:eastAsiaTheme="minorHAnsi"/>
        </w:rPr>
        <w:t>, T. L. (2013). Relational Responding by Eastern Box Turtles (</w:t>
      </w:r>
      <w:r w:rsidRPr="00762CC5">
        <w:rPr>
          <w:rFonts w:eastAsiaTheme="minorHAnsi"/>
          <w:i/>
        </w:rPr>
        <w:t xml:space="preserve">Terrapene </w:t>
      </w:r>
      <w:proofErr w:type="spellStart"/>
      <w:r w:rsidRPr="00762CC5">
        <w:rPr>
          <w:rFonts w:eastAsiaTheme="minorHAnsi"/>
          <w:i/>
        </w:rPr>
        <w:t>carolina</w:t>
      </w:r>
      <w:proofErr w:type="spellEnd"/>
      <w:r>
        <w:rPr>
          <w:rFonts w:eastAsiaTheme="minorHAnsi"/>
        </w:rPr>
        <w:t xml:space="preserve">) in a Series of </w:t>
      </w:r>
      <w:proofErr w:type="spellStart"/>
      <w:r>
        <w:rPr>
          <w:rFonts w:eastAsiaTheme="minorHAnsi"/>
        </w:rPr>
        <w:t>Color</w:t>
      </w:r>
      <w:proofErr w:type="spellEnd"/>
      <w:r>
        <w:rPr>
          <w:rFonts w:eastAsiaTheme="minorHAnsi"/>
        </w:rPr>
        <w:t xml:space="preserve"> Discrimination Tasks. </w:t>
      </w:r>
      <w:r>
        <w:rPr>
          <w:rFonts w:eastAsiaTheme="minorHAnsi"/>
          <w:i/>
          <w:iCs/>
        </w:rPr>
        <w:t xml:space="preserve">Journal of Comparative Psychology </w:t>
      </w:r>
      <w:r w:rsidRPr="00CD3262">
        <w:rPr>
          <w:rFonts w:eastAsiaTheme="minorHAnsi"/>
          <w:b/>
          <w:iCs/>
        </w:rPr>
        <w:t>127</w:t>
      </w:r>
      <w:r>
        <w:rPr>
          <w:rFonts w:eastAsiaTheme="minorHAnsi"/>
        </w:rPr>
        <w:t>, 256-264. doi:10.1037/a0030942</w:t>
      </w:r>
    </w:p>
    <w:p w14:paraId="2C4A3EB1" w14:textId="2C410486" w:rsidR="00762CC5" w:rsidRDefault="00762CC5" w:rsidP="00762CC5">
      <w:pPr>
        <w:pStyle w:val="Reference"/>
        <w:rPr>
          <w:rFonts w:eastAsiaTheme="minorHAnsi"/>
        </w:rPr>
      </w:pPr>
      <w:r>
        <w:rPr>
          <w:rFonts w:eastAsiaTheme="minorHAnsi"/>
        </w:rPr>
        <w:lastRenderedPageBreak/>
        <w:t xml:space="preserve">Lopez, J. C., Gomez, Y., Rodriguez, F., </w:t>
      </w:r>
      <w:proofErr w:type="spellStart"/>
      <w:r>
        <w:rPr>
          <w:rFonts w:eastAsiaTheme="minorHAnsi"/>
        </w:rPr>
        <w:t>Broglio</w:t>
      </w:r>
      <w:proofErr w:type="spellEnd"/>
      <w:r>
        <w:rPr>
          <w:rFonts w:eastAsiaTheme="minorHAnsi"/>
        </w:rPr>
        <w:t xml:space="preserve">, C., </w:t>
      </w:r>
      <w:proofErr w:type="spellStart"/>
      <w:r>
        <w:rPr>
          <w:rFonts w:eastAsiaTheme="minorHAnsi"/>
        </w:rPr>
        <w:t>Varagas</w:t>
      </w:r>
      <w:proofErr w:type="spellEnd"/>
      <w:r>
        <w:rPr>
          <w:rFonts w:eastAsiaTheme="minorHAnsi"/>
        </w:rPr>
        <w:t xml:space="preserve">, J. P. &amp; Salas, C. (2001). Spatial learning in turtles. </w:t>
      </w:r>
      <w:r>
        <w:rPr>
          <w:rFonts w:eastAsiaTheme="minorHAnsi"/>
          <w:i/>
          <w:iCs/>
        </w:rPr>
        <w:t xml:space="preserve">Animal Cognition </w:t>
      </w:r>
      <w:r w:rsidRPr="00CD3262">
        <w:rPr>
          <w:rFonts w:eastAsiaTheme="minorHAnsi"/>
          <w:b/>
          <w:iCs/>
        </w:rPr>
        <w:t>4</w:t>
      </w:r>
      <w:r>
        <w:rPr>
          <w:rFonts w:eastAsiaTheme="minorHAnsi"/>
        </w:rPr>
        <w:t>, 49-59. doi:10.1007/s100710100091</w:t>
      </w:r>
    </w:p>
    <w:p w14:paraId="5ACA627F" w14:textId="0F9052AA" w:rsidR="00762CC5" w:rsidRDefault="00762CC5" w:rsidP="00762CC5">
      <w:pPr>
        <w:pStyle w:val="Reference"/>
        <w:rPr>
          <w:rFonts w:eastAsiaTheme="minorHAnsi"/>
        </w:rPr>
      </w:pPr>
      <w:r>
        <w:rPr>
          <w:rFonts w:eastAsiaTheme="minorHAnsi"/>
        </w:rPr>
        <w:t>Lopez, J. C., Gomez, Y., Vargas, J. P. &amp; Salas, C. (2003</w:t>
      </w:r>
      <w:r w:rsidR="00252A07">
        <w:rPr>
          <w:rFonts w:eastAsiaTheme="minorHAnsi"/>
        </w:rPr>
        <w:t>a</w:t>
      </w:r>
      <w:r>
        <w:rPr>
          <w:rFonts w:eastAsiaTheme="minorHAnsi"/>
        </w:rPr>
        <w:t xml:space="preserve">). Spatial reversal learning deficit after medial cortex lesion in turtles. </w:t>
      </w:r>
      <w:r>
        <w:rPr>
          <w:rFonts w:eastAsiaTheme="minorHAnsi"/>
          <w:i/>
          <w:iCs/>
        </w:rPr>
        <w:t xml:space="preserve">Neuroscience Letters </w:t>
      </w:r>
      <w:r w:rsidRPr="00CD3262">
        <w:rPr>
          <w:rFonts w:eastAsiaTheme="minorHAnsi"/>
          <w:b/>
          <w:iCs/>
        </w:rPr>
        <w:t>341</w:t>
      </w:r>
      <w:r>
        <w:rPr>
          <w:rFonts w:eastAsiaTheme="minorHAnsi"/>
        </w:rPr>
        <w:t>, 197-200. doi:10.1016/s0304-3940(03)00186-1</w:t>
      </w:r>
    </w:p>
    <w:p w14:paraId="05D7AA4D" w14:textId="17CD0E94" w:rsidR="00762CC5" w:rsidRDefault="00762CC5" w:rsidP="00762CC5">
      <w:pPr>
        <w:pStyle w:val="Reference"/>
        <w:rPr>
          <w:rFonts w:eastAsiaTheme="minorHAnsi"/>
        </w:rPr>
      </w:pPr>
      <w:r>
        <w:rPr>
          <w:rFonts w:eastAsiaTheme="minorHAnsi"/>
        </w:rPr>
        <w:t xml:space="preserve">Lopez, J. C., Rodriguez, F., Gomez, Y., Vargas, J. P., </w:t>
      </w:r>
      <w:proofErr w:type="spellStart"/>
      <w:r>
        <w:rPr>
          <w:rFonts w:eastAsiaTheme="minorHAnsi"/>
        </w:rPr>
        <w:t>Broglio</w:t>
      </w:r>
      <w:proofErr w:type="spellEnd"/>
      <w:r>
        <w:rPr>
          <w:rFonts w:eastAsiaTheme="minorHAnsi"/>
        </w:rPr>
        <w:t xml:space="preserve">, C. &amp; Salas, C. (2000). Place and cue learning in turtles. </w:t>
      </w:r>
      <w:r>
        <w:rPr>
          <w:rFonts w:eastAsiaTheme="minorHAnsi"/>
          <w:i/>
          <w:iCs/>
        </w:rPr>
        <w:t xml:space="preserve">Animal Learning &amp; </w:t>
      </w:r>
      <w:proofErr w:type="spellStart"/>
      <w:r>
        <w:rPr>
          <w:rFonts w:eastAsiaTheme="minorHAnsi"/>
          <w:i/>
          <w:iCs/>
        </w:rPr>
        <w:t>Behavior</w:t>
      </w:r>
      <w:proofErr w:type="spellEnd"/>
      <w:r>
        <w:rPr>
          <w:rFonts w:eastAsiaTheme="minorHAnsi"/>
          <w:i/>
          <w:iCs/>
        </w:rPr>
        <w:t xml:space="preserve"> </w:t>
      </w:r>
      <w:r w:rsidRPr="00CD3262">
        <w:rPr>
          <w:rFonts w:eastAsiaTheme="minorHAnsi"/>
          <w:b/>
          <w:iCs/>
        </w:rPr>
        <w:t>28</w:t>
      </w:r>
      <w:r>
        <w:rPr>
          <w:rFonts w:eastAsiaTheme="minorHAnsi"/>
        </w:rPr>
        <w:t>, 360-372. doi:10.3758/bf03200270</w:t>
      </w:r>
    </w:p>
    <w:p w14:paraId="04E6EED8" w14:textId="276283E2" w:rsidR="00762CC5" w:rsidRPr="00762CC5" w:rsidRDefault="00762CC5" w:rsidP="00762CC5">
      <w:pPr>
        <w:pStyle w:val="Reference"/>
        <w:rPr>
          <w:rFonts w:eastAsiaTheme="minorHAnsi"/>
        </w:rPr>
      </w:pPr>
      <w:r>
        <w:rPr>
          <w:rFonts w:eastAsiaTheme="minorHAnsi"/>
        </w:rPr>
        <w:t>Lopez, J. C., Vargas, J. P., Gomez, Y. &amp; Salas, C. (2003</w:t>
      </w:r>
      <w:r w:rsidR="00252A07">
        <w:rPr>
          <w:rFonts w:eastAsiaTheme="minorHAnsi"/>
        </w:rPr>
        <w:t>b</w:t>
      </w:r>
      <w:r>
        <w:rPr>
          <w:rFonts w:eastAsiaTheme="minorHAnsi"/>
        </w:rPr>
        <w:t xml:space="preserve">). Spatial and non-spatial learning in turtles: the role of medial cortex. </w:t>
      </w:r>
      <w:r>
        <w:rPr>
          <w:rFonts w:eastAsiaTheme="minorHAnsi"/>
          <w:i/>
          <w:iCs/>
        </w:rPr>
        <w:t xml:space="preserve">Behavioural Brain Research </w:t>
      </w:r>
      <w:r w:rsidRPr="00CD3262">
        <w:rPr>
          <w:rFonts w:eastAsiaTheme="minorHAnsi"/>
          <w:b/>
          <w:iCs/>
        </w:rPr>
        <w:t>143</w:t>
      </w:r>
      <w:r>
        <w:rPr>
          <w:rFonts w:eastAsiaTheme="minorHAnsi"/>
        </w:rPr>
        <w:t>, 109-120. doi:10.1016/s0166-4328(03)00030-5</w:t>
      </w:r>
    </w:p>
    <w:p w14:paraId="1008FE4E" w14:textId="5D78F12D" w:rsidR="004F66BA" w:rsidRDefault="004F66BA" w:rsidP="004F66BA">
      <w:pPr>
        <w:pStyle w:val="Reference"/>
        <w:rPr>
          <w:rFonts w:eastAsiaTheme="minorHAnsi"/>
        </w:rPr>
      </w:pPr>
      <w:proofErr w:type="spellStart"/>
      <w:r w:rsidRPr="00015BF6">
        <w:rPr>
          <w:rFonts w:eastAsiaTheme="minorHAnsi"/>
        </w:rPr>
        <w:t>Macphail</w:t>
      </w:r>
      <w:proofErr w:type="spellEnd"/>
      <w:r w:rsidRPr="00015BF6">
        <w:rPr>
          <w:rFonts w:eastAsiaTheme="minorHAnsi"/>
        </w:rPr>
        <w:t xml:space="preserve">, E. M. (1982). </w:t>
      </w:r>
      <w:r w:rsidRPr="00015BF6">
        <w:rPr>
          <w:rFonts w:eastAsiaTheme="minorHAnsi"/>
          <w:i/>
        </w:rPr>
        <w:t>Brain and intelligence in vertebrates</w:t>
      </w:r>
      <w:r w:rsidRPr="00015BF6">
        <w:rPr>
          <w:rFonts w:eastAsiaTheme="minorHAnsi"/>
        </w:rPr>
        <w:t>. Oxford, England: Clarendon Press.</w:t>
      </w:r>
    </w:p>
    <w:p w14:paraId="03C93C1E" w14:textId="67B0FC25" w:rsidR="00762CC5" w:rsidRDefault="00762CC5" w:rsidP="00762CC5">
      <w:pPr>
        <w:pStyle w:val="Reference"/>
        <w:rPr>
          <w:rFonts w:eastAsiaTheme="minorHAnsi"/>
        </w:rPr>
      </w:pPr>
      <w:proofErr w:type="spellStart"/>
      <w:r>
        <w:rPr>
          <w:rFonts w:eastAsiaTheme="minorHAnsi"/>
        </w:rPr>
        <w:t>Manrod</w:t>
      </w:r>
      <w:proofErr w:type="spellEnd"/>
      <w:r>
        <w:rPr>
          <w:rFonts w:eastAsiaTheme="minorHAnsi"/>
        </w:rPr>
        <w:t xml:space="preserve">, J. D., </w:t>
      </w:r>
      <w:proofErr w:type="spellStart"/>
      <w:r>
        <w:rPr>
          <w:rFonts w:eastAsiaTheme="minorHAnsi"/>
        </w:rPr>
        <w:t>Hartdegen</w:t>
      </w:r>
      <w:proofErr w:type="spellEnd"/>
      <w:r>
        <w:rPr>
          <w:rFonts w:eastAsiaTheme="minorHAnsi"/>
        </w:rPr>
        <w:t>, R. &amp; Burghardt, G. M. (2008). Rapid solving of a problem apparatus by juvenile black-throated monitor lizards (</w:t>
      </w:r>
      <w:proofErr w:type="spellStart"/>
      <w:r w:rsidRPr="00762CC5">
        <w:rPr>
          <w:rFonts w:eastAsiaTheme="minorHAnsi"/>
          <w:i/>
        </w:rPr>
        <w:t>Varanus</w:t>
      </w:r>
      <w:proofErr w:type="spellEnd"/>
      <w:r w:rsidRPr="00762CC5">
        <w:rPr>
          <w:rFonts w:eastAsiaTheme="minorHAnsi"/>
          <w:i/>
        </w:rPr>
        <w:t xml:space="preserve"> </w:t>
      </w:r>
      <w:proofErr w:type="spellStart"/>
      <w:r w:rsidRPr="00762CC5">
        <w:rPr>
          <w:rFonts w:eastAsiaTheme="minorHAnsi"/>
          <w:i/>
        </w:rPr>
        <w:t>albigularis</w:t>
      </w:r>
      <w:proofErr w:type="spellEnd"/>
      <w:r w:rsidRPr="00762CC5">
        <w:rPr>
          <w:rFonts w:eastAsiaTheme="minorHAnsi"/>
          <w:i/>
        </w:rPr>
        <w:t xml:space="preserve"> </w:t>
      </w:r>
      <w:proofErr w:type="spellStart"/>
      <w:r w:rsidRPr="00762CC5">
        <w:rPr>
          <w:rFonts w:eastAsiaTheme="minorHAnsi"/>
          <w:i/>
        </w:rPr>
        <w:t>albigularis</w:t>
      </w:r>
      <w:proofErr w:type="spellEnd"/>
      <w:r>
        <w:rPr>
          <w:rFonts w:eastAsiaTheme="minorHAnsi"/>
        </w:rPr>
        <w:t xml:space="preserve">). </w:t>
      </w:r>
      <w:r>
        <w:rPr>
          <w:rFonts w:eastAsiaTheme="minorHAnsi"/>
          <w:i/>
          <w:iCs/>
        </w:rPr>
        <w:t xml:space="preserve">Animal Cognition </w:t>
      </w:r>
      <w:r w:rsidRPr="00CD3262">
        <w:rPr>
          <w:rFonts w:eastAsiaTheme="minorHAnsi"/>
          <w:b/>
          <w:iCs/>
        </w:rPr>
        <w:t>11</w:t>
      </w:r>
      <w:r>
        <w:rPr>
          <w:rFonts w:eastAsiaTheme="minorHAnsi"/>
        </w:rPr>
        <w:t>, 267-273. doi:10.1007/s10071-007-0109-0</w:t>
      </w:r>
    </w:p>
    <w:p w14:paraId="2F2D03F3" w14:textId="2374403E" w:rsidR="00762CC5" w:rsidRPr="00762CC5" w:rsidRDefault="00762CC5" w:rsidP="00762CC5">
      <w:pPr>
        <w:pStyle w:val="Reference"/>
        <w:rPr>
          <w:rFonts w:eastAsiaTheme="minorHAnsi"/>
        </w:rPr>
      </w:pPr>
      <w:proofErr w:type="spellStart"/>
      <w:r>
        <w:rPr>
          <w:rFonts w:eastAsiaTheme="minorHAnsi"/>
        </w:rPr>
        <w:t>Marcellini</w:t>
      </w:r>
      <w:proofErr w:type="spellEnd"/>
      <w:r>
        <w:rPr>
          <w:rFonts w:eastAsiaTheme="minorHAnsi"/>
        </w:rPr>
        <w:t xml:space="preserve">, D. L. &amp; </w:t>
      </w:r>
      <w:proofErr w:type="spellStart"/>
      <w:r>
        <w:rPr>
          <w:rFonts w:eastAsiaTheme="minorHAnsi"/>
        </w:rPr>
        <w:t>Jenssen</w:t>
      </w:r>
      <w:proofErr w:type="spellEnd"/>
      <w:r>
        <w:rPr>
          <w:rFonts w:eastAsiaTheme="minorHAnsi"/>
        </w:rPr>
        <w:t xml:space="preserve">, T. A. (1991). Avoidance learning by the curly-tailed lizard, </w:t>
      </w:r>
      <w:proofErr w:type="spellStart"/>
      <w:r w:rsidRPr="00762CC5">
        <w:rPr>
          <w:rFonts w:eastAsiaTheme="minorHAnsi"/>
          <w:i/>
        </w:rPr>
        <w:t>Leiocephalus</w:t>
      </w:r>
      <w:proofErr w:type="spellEnd"/>
      <w:r w:rsidRPr="00762CC5">
        <w:rPr>
          <w:rFonts w:eastAsiaTheme="minorHAnsi"/>
          <w:i/>
        </w:rPr>
        <w:t xml:space="preserve"> </w:t>
      </w:r>
      <w:proofErr w:type="spellStart"/>
      <w:r w:rsidRPr="00762CC5">
        <w:rPr>
          <w:rFonts w:eastAsiaTheme="minorHAnsi"/>
          <w:i/>
        </w:rPr>
        <w:t>schreibersi</w:t>
      </w:r>
      <w:proofErr w:type="spellEnd"/>
      <w:r>
        <w:rPr>
          <w:rFonts w:eastAsiaTheme="minorHAnsi"/>
        </w:rPr>
        <w:t xml:space="preserve">: implication for anti-predator </w:t>
      </w:r>
      <w:proofErr w:type="spellStart"/>
      <w:r>
        <w:rPr>
          <w:rFonts w:eastAsiaTheme="minorHAnsi"/>
        </w:rPr>
        <w:t>behavior</w:t>
      </w:r>
      <w:proofErr w:type="spellEnd"/>
      <w:r>
        <w:rPr>
          <w:rFonts w:eastAsiaTheme="minorHAnsi"/>
        </w:rPr>
        <w:t xml:space="preserve">. </w:t>
      </w:r>
      <w:r>
        <w:rPr>
          <w:rFonts w:eastAsiaTheme="minorHAnsi"/>
          <w:i/>
          <w:iCs/>
        </w:rPr>
        <w:t xml:space="preserve">Journal of Herpetology </w:t>
      </w:r>
      <w:r w:rsidRPr="00CD3262">
        <w:rPr>
          <w:rFonts w:eastAsiaTheme="minorHAnsi"/>
          <w:b/>
          <w:iCs/>
        </w:rPr>
        <w:t>25</w:t>
      </w:r>
      <w:r>
        <w:rPr>
          <w:rFonts w:eastAsiaTheme="minorHAnsi"/>
        </w:rPr>
        <w:t>, 238-241.</w:t>
      </w:r>
    </w:p>
    <w:p w14:paraId="7F2F50C3" w14:textId="4271D211" w:rsidR="00341CEB" w:rsidRDefault="00341CEB" w:rsidP="00341CEB">
      <w:pPr>
        <w:pStyle w:val="Reference"/>
        <w:rPr>
          <w:rFonts w:eastAsiaTheme="minorHAnsi"/>
        </w:rPr>
      </w:pPr>
      <w:r w:rsidRPr="00015BF6">
        <w:rPr>
          <w:rFonts w:eastAsiaTheme="minorHAnsi"/>
        </w:rPr>
        <w:t>Matsubara, S., Deeming, D. C. &amp; Wilkinson, A. (2017). Cold-blooded cognition</w:t>
      </w:r>
      <w:r w:rsidR="000D76CF">
        <w:rPr>
          <w:rFonts w:eastAsiaTheme="minorHAnsi"/>
        </w:rPr>
        <w:t xml:space="preserve"> </w:t>
      </w:r>
      <w:r w:rsidRPr="00015BF6">
        <w:rPr>
          <w:rFonts w:eastAsiaTheme="minorHAnsi"/>
        </w:rPr>
        <w:t xml:space="preserve">- new directions in reptile cognition. </w:t>
      </w:r>
      <w:r w:rsidRPr="00015BF6">
        <w:rPr>
          <w:rFonts w:eastAsiaTheme="minorHAnsi"/>
          <w:i/>
          <w:iCs/>
        </w:rPr>
        <w:t xml:space="preserve">Current Opinion in Behavioural Sciences </w:t>
      </w:r>
      <w:r w:rsidRPr="00CD3262">
        <w:rPr>
          <w:rFonts w:eastAsiaTheme="minorHAnsi"/>
          <w:b/>
          <w:iCs/>
        </w:rPr>
        <w:t>16</w:t>
      </w:r>
      <w:r w:rsidRPr="00015BF6">
        <w:rPr>
          <w:rFonts w:eastAsiaTheme="minorHAnsi"/>
        </w:rPr>
        <w:t>, 126-130. doi:10.1016/j.cobeha.2017.06.006</w:t>
      </w:r>
    </w:p>
    <w:p w14:paraId="3CC5165B" w14:textId="648D1BA5" w:rsidR="00762CC5" w:rsidRDefault="00762CC5" w:rsidP="00762CC5">
      <w:pPr>
        <w:pStyle w:val="Reference"/>
        <w:rPr>
          <w:rFonts w:eastAsiaTheme="minorHAnsi"/>
        </w:rPr>
      </w:pPr>
      <w:r>
        <w:rPr>
          <w:rFonts w:eastAsiaTheme="minorHAnsi"/>
        </w:rPr>
        <w:t xml:space="preserve">Mueller-Paul, J., Wilkinson, A., </w:t>
      </w:r>
      <w:proofErr w:type="spellStart"/>
      <w:r>
        <w:rPr>
          <w:rFonts w:eastAsiaTheme="minorHAnsi"/>
        </w:rPr>
        <w:t>Aust</w:t>
      </w:r>
      <w:proofErr w:type="spellEnd"/>
      <w:r>
        <w:rPr>
          <w:rFonts w:eastAsiaTheme="minorHAnsi"/>
        </w:rPr>
        <w:t xml:space="preserve">, U., </w:t>
      </w:r>
      <w:proofErr w:type="spellStart"/>
      <w:r>
        <w:rPr>
          <w:rFonts w:eastAsiaTheme="minorHAnsi"/>
        </w:rPr>
        <w:t>Steurer</w:t>
      </w:r>
      <w:proofErr w:type="spellEnd"/>
      <w:r>
        <w:rPr>
          <w:rFonts w:eastAsiaTheme="minorHAnsi"/>
        </w:rPr>
        <w:t>, M., Hall, G. &amp; Huber, L. (2014). Touchscreen performance and knowledge transfer in the red-footed tortoise (</w:t>
      </w:r>
      <w:proofErr w:type="spellStart"/>
      <w:r w:rsidRPr="00762CC5">
        <w:rPr>
          <w:rFonts w:eastAsiaTheme="minorHAnsi"/>
          <w:i/>
        </w:rPr>
        <w:t>Chelonoidis</w:t>
      </w:r>
      <w:proofErr w:type="spellEnd"/>
      <w:r w:rsidRPr="00762CC5">
        <w:rPr>
          <w:rFonts w:eastAsiaTheme="minorHAnsi"/>
          <w:i/>
        </w:rPr>
        <w:t xml:space="preserve"> </w:t>
      </w:r>
      <w:proofErr w:type="spellStart"/>
      <w:r w:rsidRPr="00762CC5">
        <w:rPr>
          <w:rFonts w:eastAsiaTheme="minorHAnsi"/>
          <w:i/>
        </w:rPr>
        <w:t>carbonaria</w:t>
      </w:r>
      <w:proofErr w:type="spellEnd"/>
      <w:r>
        <w:rPr>
          <w:rFonts w:eastAsiaTheme="minorHAnsi"/>
        </w:rPr>
        <w:t xml:space="preserve">). </w:t>
      </w:r>
      <w:r>
        <w:rPr>
          <w:rFonts w:eastAsiaTheme="minorHAnsi"/>
          <w:i/>
          <w:iCs/>
        </w:rPr>
        <w:t xml:space="preserve">Behavioural Processes </w:t>
      </w:r>
      <w:r w:rsidRPr="00CD3262">
        <w:rPr>
          <w:rFonts w:eastAsiaTheme="minorHAnsi"/>
          <w:b/>
          <w:iCs/>
        </w:rPr>
        <w:t>106</w:t>
      </w:r>
      <w:r>
        <w:rPr>
          <w:rFonts w:eastAsiaTheme="minorHAnsi"/>
        </w:rPr>
        <w:t>, 187-192. doi:10.1016/j.beproc.2014.06.003</w:t>
      </w:r>
    </w:p>
    <w:p w14:paraId="03448EC7" w14:textId="0EEAC4C7" w:rsidR="00762CC5" w:rsidRDefault="00762CC5" w:rsidP="00762CC5">
      <w:pPr>
        <w:pStyle w:val="Reference"/>
        <w:rPr>
          <w:rFonts w:eastAsiaTheme="minorHAnsi"/>
        </w:rPr>
      </w:pPr>
      <w:r>
        <w:rPr>
          <w:rFonts w:eastAsiaTheme="minorHAnsi"/>
        </w:rPr>
        <w:t>Mueller-Paul, J., Wilkinson, A., Hall, G. &amp; Huber, L. (2012). Response-stereotypy in the jewelled lizard (</w:t>
      </w:r>
      <w:r w:rsidRPr="00762CC5">
        <w:rPr>
          <w:rFonts w:eastAsiaTheme="minorHAnsi"/>
          <w:i/>
        </w:rPr>
        <w:t xml:space="preserve">Timon </w:t>
      </w:r>
      <w:proofErr w:type="spellStart"/>
      <w:r w:rsidRPr="00762CC5">
        <w:rPr>
          <w:rFonts w:eastAsiaTheme="minorHAnsi"/>
          <w:i/>
        </w:rPr>
        <w:t>lepidus</w:t>
      </w:r>
      <w:proofErr w:type="spellEnd"/>
      <w:r>
        <w:rPr>
          <w:rFonts w:eastAsiaTheme="minorHAnsi"/>
        </w:rPr>
        <w:t xml:space="preserve">) in a radial-arm maze. </w:t>
      </w:r>
      <w:r>
        <w:rPr>
          <w:rFonts w:eastAsiaTheme="minorHAnsi"/>
          <w:i/>
          <w:iCs/>
        </w:rPr>
        <w:t xml:space="preserve">Herpetology Notes </w:t>
      </w:r>
      <w:r w:rsidRPr="00CD3262">
        <w:rPr>
          <w:rFonts w:eastAsiaTheme="minorHAnsi"/>
          <w:b/>
          <w:iCs/>
        </w:rPr>
        <w:t>5</w:t>
      </w:r>
      <w:r>
        <w:rPr>
          <w:rFonts w:eastAsiaTheme="minorHAnsi"/>
        </w:rPr>
        <w:t>, 243-246.</w:t>
      </w:r>
    </w:p>
    <w:p w14:paraId="232A7077" w14:textId="36C5920C" w:rsidR="00762CC5" w:rsidRDefault="00762CC5" w:rsidP="00762CC5">
      <w:pPr>
        <w:pStyle w:val="Reference"/>
        <w:rPr>
          <w:rFonts w:eastAsiaTheme="minorHAnsi"/>
        </w:rPr>
      </w:pPr>
      <w:r>
        <w:rPr>
          <w:rFonts w:eastAsiaTheme="minorHAnsi"/>
        </w:rPr>
        <w:lastRenderedPageBreak/>
        <w:t xml:space="preserve">Munch, K. L., Noble, D. W. A., </w:t>
      </w:r>
      <w:proofErr w:type="spellStart"/>
      <w:r>
        <w:rPr>
          <w:rFonts w:eastAsiaTheme="minorHAnsi"/>
        </w:rPr>
        <w:t>Botterill</w:t>
      </w:r>
      <w:proofErr w:type="spellEnd"/>
      <w:r>
        <w:rPr>
          <w:rFonts w:eastAsiaTheme="minorHAnsi"/>
        </w:rPr>
        <w:t xml:space="preserve">-James, T., </w:t>
      </w:r>
      <w:proofErr w:type="spellStart"/>
      <w:r>
        <w:rPr>
          <w:rFonts w:eastAsiaTheme="minorHAnsi"/>
        </w:rPr>
        <w:t>Koolhof</w:t>
      </w:r>
      <w:proofErr w:type="spellEnd"/>
      <w:r>
        <w:rPr>
          <w:rFonts w:eastAsiaTheme="minorHAnsi"/>
        </w:rPr>
        <w:t xml:space="preserve">, I. S., Halliwell, B., </w:t>
      </w:r>
      <w:proofErr w:type="spellStart"/>
      <w:r>
        <w:rPr>
          <w:rFonts w:eastAsiaTheme="minorHAnsi"/>
        </w:rPr>
        <w:t>Wapstra</w:t>
      </w:r>
      <w:proofErr w:type="spellEnd"/>
      <w:r>
        <w:rPr>
          <w:rFonts w:eastAsiaTheme="minorHAnsi"/>
        </w:rPr>
        <w:t>, E. &amp; While, G. M. (2018</w:t>
      </w:r>
      <w:r w:rsidR="004D218D">
        <w:rPr>
          <w:rFonts w:eastAsiaTheme="minorHAnsi"/>
        </w:rPr>
        <w:t>a</w:t>
      </w:r>
      <w:r>
        <w:rPr>
          <w:rFonts w:eastAsiaTheme="minorHAnsi"/>
        </w:rPr>
        <w:t xml:space="preserve">). Maternal effects impact decision-making in a viviparous lizard. </w:t>
      </w:r>
      <w:r>
        <w:rPr>
          <w:rFonts w:eastAsiaTheme="minorHAnsi"/>
          <w:i/>
          <w:iCs/>
        </w:rPr>
        <w:t xml:space="preserve">Biology Letters </w:t>
      </w:r>
      <w:r w:rsidRPr="00CD3262">
        <w:rPr>
          <w:rFonts w:eastAsiaTheme="minorHAnsi"/>
          <w:b/>
          <w:iCs/>
        </w:rPr>
        <w:t>14</w:t>
      </w:r>
      <w:r>
        <w:rPr>
          <w:rFonts w:eastAsiaTheme="minorHAnsi"/>
        </w:rPr>
        <w:t>. doi:10.1098/rsbl.2017.0556</w:t>
      </w:r>
    </w:p>
    <w:p w14:paraId="6EA0BA14" w14:textId="5E9B0F58" w:rsidR="00762CC5" w:rsidRDefault="00762CC5" w:rsidP="00762CC5">
      <w:pPr>
        <w:pStyle w:val="Reference"/>
        <w:rPr>
          <w:rFonts w:eastAsiaTheme="minorHAnsi"/>
        </w:rPr>
      </w:pPr>
      <w:r>
        <w:rPr>
          <w:rFonts w:eastAsiaTheme="minorHAnsi"/>
        </w:rPr>
        <w:t xml:space="preserve">Munch, K. L., Noble, D. W. A., </w:t>
      </w:r>
      <w:proofErr w:type="spellStart"/>
      <w:r>
        <w:rPr>
          <w:rFonts w:eastAsiaTheme="minorHAnsi"/>
        </w:rPr>
        <w:t>Wapstra</w:t>
      </w:r>
      <w:proofErr w:type="spellEnd"/>
      <w:r>
        <w:rPr>
          <w:rFonts w:eastAsiaTheme="minorHAnsi"/>
        </w:rPr>
        <w:t>, E. &amp; While, G. M. (2018</w:t>
      </w:r>
      <w:r w:rsidR="004D218D">
        <w:rPr>
          <w:rFonts w:eastAsiaTheme="minorHAnsi"/>
        </w:rPr>
        <w:t>b</w:t>
      </w:r>
      <w:r>
        <w:rPr>
          <w:rFonts w:eastAsiaTheme="minorHAnsi"/>
        </w:rPr>
        <w:t xml:space="preserve">). Mate familiarity and social learning in a monogamous lizard. </w:t>
      </w:r>
      <w:proofErr w:type="spellStart"/>
      <w:r>
        <w:rPr>
          <w:rFonts w:eastAsiaTheme="minorHAnsi"/>
          <w:i/>
          <w:iCs/>
        </w:rPr>
        <w:t>Oecologia</w:t>
      </w:r>
      <w:proofErr w:type="spellEnd"/>
      <w:r>
        <w:rPr>
          <w:rFonts w:eastAsiaTheme="minorHAnsi"/>
          <w:i/>
          <w:iCs/>
        </w:rPr>
        <w:t xml:space="preserve"> </w:t>
      </w:r>
      <w:r w:rsidRPr="00CD3262">
        <w:rPr>
          <w:rFonts w:eastAsiaTheme="minorHAnsi"/>
          <w:b/>
          <w:iCs/>
        </w:rPr>
        <w:t>188</w:t>
      </w:r>
      <w:r>
        <w:rPr>
          <w:rFonts w:eastAsiaTheme="minorHAnsi"/>
        </w:rPr>
        <w:t>, 1-10. doi:10.1007/s00442-018-4153-z</w:t>
      </w:r>
    </w:p>
    <w:p w14:paraId="4801F035" w14:textId="42B2FCCF" w:rsidR="00DA481A" w:rsidRDefault="00DA481A" w:rsidP="00DA481A">
      <w:pPr>
        <w:pStyle w:val="Reference"/>
        <w:rPr>
          <w:rFonts w:eastAsiaTheme="minorHAnsi"/>
        </w:rPr>
      </w:pPr>
      <w:r>
        <w:rPr>
          <w:rFonts w:eastAsiaTheme="minorHAnsi"/>
        </w:rPr>
        <w:t xml:space="preserve">Noble, D. W. A., Byrne, R. W. &amp; Whiting, M. J. (2014). Age-dependent social learning in a lizard. </w:t>
      </w:r>
      <w:r>
        <w:rPr>
          <w:rFonts w:eastAsiaTheme="minorHAnsi"/>
          <w:i/>
          <w:iCs/>
        </w:rPr>
        <w:t xml:space="preserve">Biology Letters </w:t>
      </w:r>
      <w:r w:rsidRPr="00CD3262">
        <w:rPr>
          <w:rFonts w:eastAsiaTheme="minorHAnsi"/>
          <w:b/>
          <w:iCs/>
        </w:rPr>
        <w:t>10</w:t>
      </w:r>
      <w:r>
        <w:rPr>
          <w:rFonts w:eastAsiaTheme="minorHAnsi"/>
        </w:rPr>
        <w:t>, 20140430. doi:10.1098/rsbl.2014.0430</w:t>
      </w:r>
    </w:p>
    <w:p w14:paraId="07E2A841" w14:textId="488E3139" w:rsidR="00DA481A" w:rsidRPr="00DA481A" w:rsidRDefault="00DA481A" w:rsidP="00DA481A">
      <w:pPr>
        <w:pStyle w:val="Reference"/>
        <w:rPr>
          <w:rFonts w:eastAsiaTheme="minorHAnsi"/>
        </w:rPr>
      </w:pPr>
      <w:r>
        <w:rPr>
          <w:rFonts w:eastAsiaTheme="minorHAnsi"/>
        </w:rPr>
        <w:t xml:space="preserve">Noble, D. W. A., Carazo, P. &amp; Whiting, M. J. (2012). Learning outdoors: Male lizards show flexible spatial learning under semi-natural conditions. </w:t>
      </w:r>
      <w:r>
        <w:rPr>
          <w:rFonts w:eastAsiaTheme="minorHAnsi"/>
          <w:i/>
          <w:iCs/>
        </w:rPr>
        <w:t xml:space="preserve">Biology Letters </w:t>
      </w:r>
      <w:r w:rsidRPr="00CD3262">
        <w:rPr>
          <w:rFonts w:eastAsiaTheme="minorHAnsi"/>
          <w:b/>
          <w:iCs/>
        </w:rPr>
        <w:t>8</w:t>
      </w:r>
      <w:r>
        <w:rPr>
          <w:rFonts w:eastAsiaTheme="minorHAnsi"/>
        </w:rPr>
        <w:t>, 946-948. doi:10.1098/rsbl.2012.0813</w:t>
      </w:r>
    </w:p>
    <w:p w14:paraId="675C13E3" w14:textId="6619A268" w:rsidR="005B185F" w:rsidRDefault="005B185F" w:rsidP="005B185F">
      <w:pPr>
        <w:pStyle w:val="Reference"/>
        <w:rPr>
          <w:rFonts w:eastAsiaTheme="minorHAnsi"/>
        </w:rPr>
      </w:pPr>
      <w:r w:rsidRPr="00015BF6">
        <w:rPr>
          <w:rFonts w:eastAsiaTheme="minorHAnsi"/>
        </w:rPr>
        <w:t xml:space="preserve">Nomura, T., Kawaguchi, M., Ono, K. &amp; Murakami, Y. (2013). Reptiles: A New Model for Brain Evo-Devo Research. </w:t>
      </w:r>
      <w:r w:rsidRPr="00015BF6">
        <w:rPr>
          <w:rFonts w:eastAsiaTheme="minorHAnsi"/>
          <w:i/>
          <w:iCs/>
        </w:rPr>
        <w:t>Journal of Experimental Zoology Part B</w:t>
      </w:r>
      <w:r w:rsidR="003D5B99">
        <w:rPr>
          <w:rFonts w:eastAsiaTheme="minorHAnsi"/>
          <w:i/>
          <w:iCs/>
        </w:rPr>
        <w:t xml:space="preserve"> </w:t>
      </w:r>
      <w:r w:rsidRPr="00015BF6">
        <w:rPr>
          <w:rFonts w:eastAsiaTheme="minorHAnsi"/>
          <w:i/>
          <w:iCs/>
        </w:rPr>
        <w:t>-</w:t>
      </w:r>
      <w:r w:rsidR="003D5B99">
        <w:rPr>
          <w:rFonts w:eastAsiaTheme="minorHAnsi"/>
          <w:i/>
          <w:iCs/>
        </w:rPr>
        <w:t xml:space="preserve"> </w:t>
      </w:r>
      <w:r w:rsidRPr="00015BF6">
        <w:rPr>
          <w:rFonts w:eastAsiaTheme="minorHAnsi"/>
          <w:i/>
          <w:iCs/>
        </w:rPr>
        <w:t xml:space="preserve">Molecular and Developmental Evolution </w:t>
      </w:r>
      <w:r w:rsidRPr="00CD3262">
        <w:rPr>
          <w:rFonts w:eastAsiaTheme="minorHAnsi"/>
          <w:b/>
          <w:iCs/>
        </w:rPr>
        <w:t>320B</w:t>
      </w:r>
      <w:r w:rsidRPr="00015BF6">
        <w:rPr>
          <w:rFonts w:eastAsiaTheme="minorHAnsi"/>
        </w:rPr>
        <w:t>, 57-73. doi:10.1002/jez.b.22484</w:t>
      </w:r>
    </w:p>
    <w:p w14:paraId="10099006" w14:textId="24F11DA7" w:rsidR="00DA481A" w:rsidRDefault="00DA481A" w:rsidP="00DA481A">
      <w:pPr>
        <w:pStyle w:val="Reference"/>
        <w:rPr>
          <w:rFonts w:eastAsiaTheme="minorHAnsi"/>
        </w:rPr>
      </w:pPr>
      <w:proofErr w:type="spellStart"/>
      <w:r>
        <w:rPr>
          <w:rFonts w:eastAsiaTheme="minorHAnsi"/>
        </w:rPr>
        <w:t>Papini</w:t>
      </w:r>
      <w:proofErr w:type="spellEnd"/>
      <w:r>
        <w:rPr>
          <w:rFonts w:eastAsiaTheme="minorHAnsi"/>
        </w:rPr>
        <w:t>, M. R. &amp; Ishida, M. (1994). Role of magnitude of reinforcement in spaced-trial instrumental learning in turtles (</w:t>
      </w:r>
      <w:proofErr w:type="spellStart"/>
      <w:r w:rsidRPr="00DA481A">
        <w:rPr>
          <w:rFonts w:eastAsiaTheme="minorHAnsi"/>
          <w:i/>
        </w:rPr>
        <w:t>Geoclemys</w:t>
      </w:r>
      <w:proofErr w:type="spellEnd"/>
      <w:r w:rsidRPr="00DA481A">
        <w:rPr>
          <w:rFonts w:eastAsiaTheme="minorHAnsi"/>
          <w:i/>
        </w:rPr>
        <w:t xml:space="preserve"> </w:t>
      </w:r>
      <w:proofErr w:type="spellStart"/>
      <w:r w:rsidRPr="00DA481A">
        <w:rPr>
          <w:rFonts w:eastAsiaTheme="minorHAnsi"/>
          <w:i/>
        </w:rPr>
        <w:t>reevesii</w:t>
      </w:r>
      <w:proofErr w:type="spellEnd"/>
      <w:r>
        <w:rPr>
          <w:rFonts w:eastAsiaTheme="minorHAnsi"/>
        </w:rPr>
        <w:t xml:space="preserve">). </w:t>
      </w:r>
      <w:r>
        <w:rPr>
          <w:rFonts w:eastAsiaTheme="minorHAnsi"/>
          <w:i/>
          <w:iCs/>
        </w:rPr>
        <w:t>Quarterly Journal of Experimental Psychology Section B</w:t>
      </w:r>
      <w:r w:rsidR="003D5B99">
        <w:rPr>
          <w:rFonts w:eastAsiaTheme="minorHAnsi"/>
          <w:i/>
          <w:iCs/>
        </w:rPr>
        <w:t xml:space="preserve"> </w:t>
      </w:r>
      <w:r>
        <w:rPr>
          <w:rFonts w:eastAsiaTheme="minorHAnsi"/>
          <w:i/>
          <w:iCs/>
        </w:rPr>
        <w:t>-</w:t>
      </w:r>
      <w:r w:rsidR="003D5B99">
        <w:rPr>
          <w:rFonts w:eastAsiaTheme="minorHAnsi"/>
          <w:i/>
          <w:iCs/>
        </w:rPr>
        <w:t xml:space="preserve"> </w:t>
      </w:r>
      <w:r>
        <w:rPr>
          <w:rFonts w:eastAsiaTheme="minorHAnsi"/>
          <w:i/>
          <w:iCs/>
        </w:rPr>
        <w:t xml:space="preserve">Comparative and Physiological Psychology </w:t>
      </w:r>
      <w:r w:rsidRPr="00CD3262">
        <w:rPr>
          <w:rFonts w:eastAsiaTheme="minorHAnsi"/>
          <w:b/>
          <w:iCs/>
        </w:rPr>
        <w:t>47</w:t>
      </w:r>
      <w:r>
        <w:rPr>
          <w:rFonts w:eastAsiaTheme="minorHAnsi"/>
        </w:rPr>
        <w:t>, 1-13.</w:t>
      </w:r>
    </w:p>
    <w:p w14:paraId="35E6AAFB" w14:textId="7B599A88" w:rsidR="00DA481A" w:rsidRDefault="00DA481A" w:rsidP="00DA481A">
      <w:pPr>
        <w:pStyle w:val="Reference"/>
        <w:rPr>
          <w:rFonts w:eastAsiaTheme="minorHAnsi"/>
        </w:rPr>
      </w:pPr>
      <w:r>
        <w:rPr>
          <w:rFonts w:eastAsiaTheme="minorHAnsi"/>
        </w:rPr>
        <w:t xml:space="preserve">Paradis, S. &amp; </w:t>
      </w:r>
      <w:proofErr w:type="spellStart"/>
      <w:r>
        <w:rPr>
          <w:rFonts w:eastAsiaTheme="minorHAnsi"/>
        </w:rPr>
        <w:t>Cabanac</w:t>
      </w:r>
      <w:proofErr w:type="spellEnd"/>
      <w:r>
        <w:rPr>
          <w:rFonts w:eastAsiaTheme="minorHAnsi"/>
        </w:rPr>
        <w:t xml:space="preserve">, M. (2004). </w:t>
      </w:r>
      <w:r w:rsidR="007376F3">
        <w:rPr>
          <w:rFonts w:eastAsiaTheme="minorHAnsi"/>
        </w:rPr>
        <w:t>Flavour</w:t>
      </w:r>
      <w:r>
        <w:rPr>
          <w:rFonts w:eastAsiaTheme="minorHAnsi"/>
        </w:rPr>
        <w:t xml:space="preserve"> aversion learning induced by lithium chloride in reptiles but not in amphibians. </w:t>
      </w:r>
      <w:r>
        <w:rPr>
          <w:rFonts w:eastAsiaTheme="minorHAnsi"/>
          <w:i/>
          <w:iCs/>
        </w:rPr>
        <w:t xml:space="preserve">Behavioural Processes </w:t>
      </w:r>
      <w:r w:rsidRPr="00CD3262">
        <w:rPr>
          <w:rFonts w:eastAsiaTheme="minorHAnsi"/>
          <w:b/>
          <w:iCs/>
        </w:rPr>
        <w:t>67</w:t>
      </w:r>
      <w:r>
        <w:rPr>
          <w:rFonts w:eastAsiaTheme="minorHAnsi"/>
        </w:rPr>
        <w:t>, 11-18. doi:10.1016/j.beproc.2004.01.014</w:t>
      </w:r>
    </w:p>
    <w:p w14:paraId="30623A22" w14:textId="5C8EB33C" w:rsidR="00DA481A" w:rsidRDefault="00DA481A" w:rsidP="00DA481A">
      <w:pPr>
        <w:pStyle w:val="Reference"/>
        <w:rPr>
          <w:rFonts w:eastAsiaTheme="minorHAnsi"/>
        </w:rPr>
      </w:pPr>
      <w:proofErr w:type="spellStart"/>
      <w:r>
        <w:rPr>
          <w:rFonts w:eastAsiaTheme="minorHAnsi"/>
        </w:rPr>
        <w:t>Paulissen</w:t>
      </w:r>
      <w:proofErr w:type="spellEnd"/>
      <w:r>
        <w:rPr>
          <w:rFonts w:eastAsiaTheme="minorHAnsi"/>
        </w:rPr>
        <w:t>, M. A. (2008). Spatial learning in the little brown skink,</w:t>
      </w:r>
      <w:r w:rsidRPr="00DA481A">
        <w:rPr>
          <w:rFonts w:eastAsiaTheme="minorHAnsi"/>
          <w:i/>
        </w:rPr>
        <w:t xml:space="preserve"> </w:t>
      </w:r>
      <w:proofErr w:type="spellStart"/>
      <w:r w:rsidRPr="00DA481A">
        <w:rPr>
          <w:rFonts w:eastAsiaTheme="minorHAnsi"/>
          <w:i/>
        </w:rPr>
        <w:t>Scincella</w:t>
      </w:r>
      <w:proofErr w:type="spellEnd"/>
      <w:r w:rsidRPr="00DA481A">
        <w:rPr>
          <w:rFonts w:eastAsiaTheme="minorHAnsi"/>
          <w:i/>
        </w:rPr>
        <w:t xml:space="preserve"> lateralis</w:t>
      </w:r>
      <w:r>
        <w:rPr>
          <w:rFonts w:eastAsiaTheme="minorHAnsi"/>
        </w:rPr>
        <w:t xml:space="preserve">: the importance of experience. </w:t>
      </w:r>
      <w:r>
        <w:rPr>
          <w:rFonts w:eastAsiaTheme="minorHAnsi"/>
          <w:i/>
          <w:iCs/>
        </w:rPr>
        <w:t xml:space="preserve">Animal Behaviour </w:t>
      </w:r>
      <w:r w:rsidRPr="007741A2">
        <w:rPr>
          <w:rFonts w:eastAsiaTheme="minorHAnsi"/>
          <w:b/>
          <w:iCs/>
        </w:rPr>
        <w:t>76</w:t>
      </w:r>
      <w:r>
        <w:rPr>
          <w:rFonts w:eastAsiaTheme="minorHAnsi"/>
        </w:rPr>
        <w:t>, 135-141. doi:10.1016/j.anbehav.2007.12.017</w:t>
      </w:r>
    </w:p>
    <w:p w14:paraId="2FAE375C" w14:textId="41CB4A78" w:rsidR="00DA481A" w:rsidRDefault="00DA481A" w:rsidP="00DA481A">
      <w:pPr>
        <w:pStyle w:val="Reference"/>
        <w:rPr>
          <w:rFonts w:eastAsiaTheme="minorHAnsi"/>
        </w:rPr>
      </w:pPr>
      <w:proofErr w:type="spellStart"/>
      <w:r>
        <w:rPr>
          <w:rFonts w:eastAsiaTheme="minorHAnsi"/>
        </w:rPr>
        <w:t>Paulissen</w:t>
      </w:r>
      <w:proofErr w:type="spellEnd"/>
      <w:r>
        <w:rPr>
          <w:rFonts w:eastAsiaTheme="minorHAnsi"/>
        </w:rPr>
        <w:t>, M. A. (2014). The role of visual cues in learning escape behaviour in the little brown skink (</w:t>
      </w:r>
      <w:proofErr w:type="spellStart"/>
      <w:r w:rsidRPr="00DA481A">
        <w:rPr>
          <w:rFonts w:eastAsiaTheme="minorHAnsi"/>
          <w:i/>
        </w:rPr>
        <w:t>Scincella</w:t>
      </w:r>
      <w:proofErr w:type="spellEnd"/>
      <w:r w:rsidRPr="00DA481A">
        <w:rPr>
          <w:rFonts w:eastAsiaTheme="minorHAnsi"/>
          <w:i/>
        </w:rPr>
        <w:t xml:space="preserve"> lateralis</w:t>
      </w:r>
      <w:r>
        <w:rPr>
          <w:rFonts w:eastAsiaTheme="minorHAnsi"/>
        </w:rPr>
        <w:t xml:space="preserve">). </w:t>
      </w:r>
      <w:r>
        <w:rPr>
          <w:rFonts w:eastAsiaTheme="minorHAnsi"/>
          <w:i/>
          <w:iCs/>
        </w:rPr>
        <w:t xml:space="preserve">Behaviour </w:t>
      </w:r>
      <w:r w:rsidRPr="007741A2">
        <w:rPr>
          <w:rFonts w:eastAsiaTheme="minorHAnsi"/>
          <w:b/>
          <w:iCs/>
        </w:rPr>
        <w:t>151</w:t>
      </w:r>
      <w:r>
        <w:rPr>
          <w:rFonts w:eastAsiaTheme="minorHAnsi"/>
        </w:rPr>
        <w:t>, 2015-2028. doi:10.1163/1568539x-00003228</w:t>
      </w:r>
    </w:p>
    <w:p w14:paraId="626E8517" w14:textId="2A5288F8" w:rsidR="005520CA" w:rsidRPr="005520CA" w:rsidRDefault="005520CA" w:rsidP="005520CA">
      <w:pPr>
        <w:pStyle w:val="References"/>
        <w:rPr>
          <w:lang w:val="en-GB"/>
        </w:rPr>
      </w:pPr>
      <w:r w:rsidRPr="005E5169">
        <w:rPr>
          <w:lang w:val="en-GB"/>
        </w:rPr>
        <w:lastRenderedPageBreak/>
        <w:t xml:space="preserve">Perdue, B. M., Snyder, R. J., </w:t>
      </w:r>
      <w:proofErr w:type="spellStart"/>
      <w:r w:rsidRPr="005E5169">
        <w:rPr>
          <w:lang w:val="en-GB"/>
        </w:rPr>
        <w:t>Zhihe</w:t>
      </w:r>
      <w:proofErr w:type="spellEnd"/>
      <w:r w:rsidRPr="005E5169">
        <w:rPr>
          <w:lang w:val="en-GB"/>
        </w:rPr>
        <w:t xml:space="preserve">, Z., Marr, M. J. &amp; Maple, T. L. (2011). Sex differences in spatial ability: a test of the range size hypothesis in the order Carnivora. </w:t>
      </w:r>
      <w:r w:rsidRPr="005E5169">
        <w:rPr>
          <w:i/>
          <w:lang w:val="en-GB"/>
        </w:rPr>
        <w:t>Biology Letters</w:t>
      </w:r>
      <w:r w:rsidRPr="005E5169">
        <w:rPr>
          <w:lang w:val="en-GB"/>
        </w:rPr>
        <w:t xml:space="preserve"> </w:t>
      </w:r>
      <w:r w:rsidRPr="007741A2">
        <w:rPr>
          <w:b/>
          <w:lang w:val="en-GB"/>
        </w:rPr>
        <w:t>7</w:t>
      </w:r>
      <w:r w:rsidRPr="005E5169">
        <w:rPr>
          <w:lang w:val="en-GB"/>
        </w:rPr>
        <w:t>, 380-383. doi:10.1098/rsbl.2010.1116</w:t>
      </w:r>
    </w:p>
    <w:p w14:paraId="0E8ABFAC" w14:textId="69F12EA3" w:rsidR="00DA481A" w:rsidRDefault="00DA481A" w:rsidP="00DA481A">
      <w:pPr>
        <w:pStyle w:val="Reference"/>
        <w:rPr>
          <w:rFonts w:eastAsiaTheme="minorHAnsi"/>
        </w:rPr>
      </w:pPr>
      <w:r>
        <w:rPr>
          <w:rFonts w:eastAsiaTheme="minorHAnsi"/>
        </w:rPr>
        <w:t>Perez-</w:t>
      </w:r>
      <w:proofErr w:type="spellStart"/>
      <w:r>
        <w:rPr>
          <w:rFonts w:eastAsiaTheme="minorHAnsi"/>
        </w:rPr>
        <w:t>Cembranos</w:t>
      </w:r>
      <w:proofErr w:type="spellEnd"/>
      <w:r>
        <w:rPr>
          <w:rFonts w:eastAsiaTheme="minorHAnsi"/>
        </w:rPr>
        <w:t>, A. &amp; Perez-</w:t>
      </w:r>
      <w:proofErr w:type="spellStart"/>
      <w:r>
        <w:rPr>
          <w:rFonts w:eastAsiaTheme="minorHAnsi"/>
        </w:rPr>
        <w:t>Mellado</w:t>
      </w:r>
      <w:proofErr w:type="spellEnd"/>
      <w:r>
        <w:rPr>
          <w:rFonts w:eastAsiaTheme="minorHAnsi"/>
        </w:rPr>
        <w:t xml:space="preserve">, V. (2015). Local enhancement and social foraging in a non-social insular lizard. </w:t>
      </w:r>
      <w:r>
        <w:rPr>
          <w:rFonts w:eastAsiaTheme="minorHAnsi"/>
          <w:i/>
          <w:iCs/>
        </w:rPr>
        <w:t xml:space="preserve">Animal Cognition </w:t>
      </w:r>
      <w:r w:rsidRPr="007741A2">
        <w:rPr>
          <w:rFonts w:eastAsiaTheme="minorHAnsi"/>
          <w:b/>
          <w:iCs/>
        </w:rPr>
        <w:t>18</w:t>
      </w:r>
      <w:r>
        <w:rPr>
          <w:rFonts w:eastAsiaTheme="minorHAnsi"/>
        </w:rPr>
        <w:t>, 629-637. doi:10.1007/s10071-014-0831-3</w:t>
      </w:r>
    </w:p>
    <w:p w14:paraId="0ECB4D3F" w14:textId="65F0F2C8" w:rsidR="00DA481A" w:rsidRDefault="00DA481A" w:rsidP="00DA481A">
      <w:pPr>
        <w:pStyle w:val="Reference"/>
        <w:rPr>
          <w:rFonts w:eastAsiaTheme="minorHAnsi"/>
        </w:rPr>
      </w:pPr>
      <w:proofErr w:type="spellStart"/>
      <w:r>
        <w:rPr>
          <w:rFonts w:eastAsiaTheme="minorHAnsi"/>
        </w:rPr>
        <w:t>Petrazzini</w:t>
      </w:r>
      <w:proofErr w:type="spellEnd"/>
      <w:r>
        <w:rPr>
          <w:rFonts w:eastAsiaTheme="minorHAnsi"/>
        </w:rPr>
        <w:t xml:space="preserve">, M. E. M., Bertolucci, C. &amp; </w:t>
      </w:r>
      <w:proofErr w:type="spellStart"/>
      <w:r>
        <w:rPr>
          <w:rFonts w:eastAsiaTheme="minorHAnsi"/>
        </w:rPr>
        <w:t>Foa</w:t>
      </w:r>
      <w:proofErr w:type="spellEnd"/>
      <w:r>
        <w:rPr>
          <w:rFonts w:eastAsiaTheme="minorHAnsi"/>
        </w:rPr>
        <w:t>, A. (2018). Quantity Discrimination in Trained Lizards (</w:t>
      </w:r>
      <w:proofErr w:type="spellStart"/>
      <w:r w:rsidRPr="00DA481A">
        <w:rPr>
          <w:rFonts w:eastAsiaTheme="minorHAnsi"/>
          <w:i/>
        </w:rPr>
        <w:t>Podarcis</w:t>
      </w:r>
      <w:proofErr w:type="spellEnd"/>
      <w:r w:rsidRPr="00DA481A">
        <w:rPr>
          <w:rFonts w:eastAsiaTheme="minorHAnsi"/>
          <w:i/>
        </w:rPr>
        <w:t xml:space="preserve"> </w:t>
      </w:r>
      <w:proofErr w:type="spellStart"/>
      <w:r w:rsidRPr="00DA481A">
        <w:rPr>
          <w:rFonts w:eastAsiaTheme="minorHAnsi"/>
          <w:i/>
        </w:rPr>
        <w:t>sicula</w:t>
      </w:r>
      <w:proofErr w:type="spellEnd"/>
      <w:r>
        <w:rPr>
          <w:rFonts w:eastAsiaTheme="minorHAnsi"/>
        </w:rPr>
        <w:t xml:space="preserve">). </w:t>
      </w:r>
      <w:r>
        <w:rPr>
          <w:rFonts w:eastAsiaTheme="minorHAnsi"/>
          <w:i/>
          <w:iCs/>
        </w:rPr>
        <w:t xml:space="preserve">Frontiers in Psychology </w:t>
      </w:r>
      <w:r w:rsidRPr="007741A2">
        <w:rPr>
          <w:rFonts w:eastAsiaTheme="minorHAnsi"/>
          <w:b/>
          <w:iCs/>
        </w:rPr>
        <w:t>9</w:t>
      </w:r>
      <w:r>
        <w:rPr>
          <w:rFonts w:eastAsiaTheme="minorHAnsi"/>
        </w:rPr>
        <w:t xml:space="preserve">, </w:t>
      </w:r>
      <w:r w:rsidR="003A0B13">
        <w:rPr>
          <w:rFonts w:eastAsiaTheme="minorHAnsi"/>
        </w:rPr>
        <w:t>1-</w:t>
      </w:r>
      <w:r>
        <w:rPr>
          <w:rFonts w:eastAsiaTheme="minorHAnsi"/>
        </w:rPr>
        <w:t>6. doi:10.3389/fpsyg.2018.00274</w:t>
      </w:r>
    </w:p>
    <w:p w14:paraId="4CB116FD" w14:textId="748E6FFE" w:rsidR="00DA481A" w:rsidRDefault="00DA481A" w:rsidP="00DA481A">
      <w:pPr>
        <w:pStyle w:val="Reference"/>
        <w:rPr>
          <w:rFonts w:eastAsiaTheme="minorHAnsi"/>
        </w:rPr>
      </w:pPr>
      <w:r>
        <w:rPr>
          <w:rFonts w:eastAsiaTheme="minorHAnsi"/>
        </w:rPr>
        <w:t xml:space="preserve">Petrillo, M., Ritter, C. A. &amp; Powers, A. S. (1994). A role for </w:t>
      </w:r>
      <w:proofErr w:type="spellStart"/>
      <w:r>
        <w:rPr>
          <w:rFonts w:eastAsiaTheme="minorHAnsi"/>
        </w:rPr>
        <w:t>Acetylchlorine</w:t>
      </w:r>
      <w:proofErr w:type="spellEnd"/>
      <w:r>
        <w:rPr>
          <w:rFonts w:eastAsiaTheme="minorHAnsi"/>
        </w:rPr>
        <w:t xml:space="preserve"> in spatial memory in turtles. </w:t>
      </w:r>
      <w:r>
        <w:rPr>
          <w:rFonts w:eastAsiaTheme="minorHAnsi"/>
          <w:i/>
          <w:iCs/>
        </w:rPr>
        <w:t xml:space="preserve">Physiology &amp; </w:t>
      </w:r>
      <w:proofErr w:type="spellStart"/>
      <w:r>
        <w:rPr>
          <w:rFonts w:eastAsiaTheme="minorHAnsi"/>
          <w:i/>
          <w:iCs/>
        </w:rPr>
        <w:t>Behavior</w:t>
      </w:r>
      <w:proofErr w:type="spellEnd"/>
      <w:r>
        <w:rPr>
          <w:rFonts w:eastAsiaTheme="minorHAnsi"/>
          <w:i/>
          <w:iCs/>
        </w:rPr>
        <w:t xml:space="preserve"> </w:t>
      </w:r>
      <w:r w:rsidRPr="007741A2">
        <w:rPr>
          <w:rFonts w:eastAsiaTheme="minorHAnsi"/>
          <w:b/>
          <w:iCs/>
        </w:rPr>
        <w:t>56</w:t>
      </w:r>
      <w:r>
        <w:rPr>
          <w:rFonts w:eastAsiaTheme="minorHAnsi"/>
        </w:rPr>
        <w:t>, 135-141. doi:10.1016/0031-9384(94)90271-2</w:t>
      </w:r>
    </w:p>
    <w:p w14:paraId="59CD117F" w14:textId="29C5667A" w:rsidR="002D78AB" w:rsidRPr="002D78AB" w:rsidRDefault="002D78AB" w:rsidP="002D78AB">
      <w:pPr>
        <w:pStyle w:val="Reference"/>
        <w:rPr>
          <w:rFonts w:eastAsiaTheme="minorHAnsi"/>
        </w:rPr>
      </w:pPr>
      <w:r>
        <w:rPr>
          <w:rFonts w:eastAsiaTheme="minorHAnsi"/>
        </w:rPr>
        <w:t xml:space="preserve">Pyke, G. H. (1984). Optimal foraging Theory: A critical Review. </w:t>
      </w:r>
      <w:r>
        <w:rPr>
          <w:rFonts w:eastAsiaTheme="minorHAnsi"/>
          <w:i/>
          <w:iCs/>
        </w:rPr>
        <w:t xml:space="preserve">Annual Review of Ecology and Systematics </w:t>
      </w:r>
      <w:r w:rsidRPr="007741A2">
        <w:rPr>
          <w:rFonts w:eastAsiaTheme="minorHAnsi"/>
          <w:b/>
          <w:iCs/>
        </w:rPr>
        <w:t>15</w:t>
      </w:r>
      <w:r>
        <w:rPr>
          <w:rFonts w:eastAsiaTheme="minorHAnsi"/>
        </w:rPr>
        <w:t xml:space="preserve">, 523-575. </w:t>
      </w:r>
    </w:p>
    <w:p w14:paraId="4658047B" w14:textId="35AF2821" w:rsidR="00DA481A" w:rsidRDefault="00015C59" w:rsidP="00015C59">
      <w:pPr>
        <w:pStyle w:val="Reference"/>
        <w:rPr>
          <w:rFonts w:eastAsiaTheme="minorHAnsi"/>
        </w:rPr>
      </w:pPr>
      <w:r>
        <w:rPr>
          <w:rFonts w:eastAsiaTheme="minorHAnsi"/>
        </w:rPr>
        <w:t xml:space="preserve">Powell, B. J. (2012). A Comparative Study of Habitat Complexity, Neuroanatomy, and Cognitive </w:t>
      </w:r>
      <w:proofErr w:type="spellStart"/>
      <w:r>
        <w:rPr>
          <w:rFonts w:eastAsiaTheme="minorHAnsi"/>
        </w:rPr>
        <w:t>Behavior</w:t>
      </w:r>
      <w:proofErr w:type="spellEnd"/>
      <w:r>
        <w:rPr>
          <w:rFonts w:eastAsiaTheme="minorHAnsi"/>
        </w:rPr>
        <w:t xml:space="preserve"> in Anolis Lizards. (PhD), Duke University.</w:t>
      </w:r>
    </w:p>
    <w:p w14:paraId="1BA33B07" w14:textId="5D1DD275" w:rsidR="00015C59" w:rsidRDefault="00015C59" w:rsidP="00015C59">
      <w:pPr>
        <w:pStyle w:val="Reference"/>
        <w:rPr>
          <w:rFonts w:eastAsiaTheme="minorHAnsi"/>
        </w:rPr>
      </w:pPr>
      <w:r>
        <w:rPr>
          <w:rFonts w:eastAsiaTheme="minorHAnsi"/>
        </w:rPr>
        <w:t xml:space="preserve">Powers, A. S., Hogue, P., Lynch, C., </w:t>
      </w:r>
      <w:proofErr w:type="spellStart"/>
      <w:r>
        <w:rPr>
          <w:rFonts w:eastAsiaTheme="minorHAnsi"/>
        </w:rPr>
        <w:t>Gattuso</w:t>
      </w:r>
      <w:proofErr w:type="spellEnd"/>
      <w:r>
        <w:rPr>
          <w:rFonts w:eastAsiaTheme="minorHAnsi"/>
        </w:rPr>
        <w:t xml:space="preserve">, B., </w:t>
      </w:r>
      <w:proofErr w:type="spellStart"/>
      <w:r>
        <w:rPr>
          <w:rFonts w:eastAsiaTheme="minorHAnsi"/>
        </w:rPr>
        <w:t>Lissek</w:t>
      </w:r>
      <w:proofErr w:type="spellEnd"/>
      <w:r>
        <w:rPr>
          <w:rFonts w:eastAsiaTheme="minorHAnsi"/>
        </w:rPr>
        <w:t xml:space="preserve">, S. &amp; </w:t>
      </w:r>
      <w:proofErr w:type="spellStart"/>
      <w:r>
        <w:rPr>
          <w:rFonts w:eastAsiaTheme="minorHAnsi"/>
        </w:rPr>
        <w:t>Nayal</w:t>
      </w:r>
      <w:proofErr w:type="spellEnd"/>
      <w:r>
        <w:rPr>
          <w:rFonts w:eastAsiaTheme="minorHAnsi"/>
        </w:rPr>
        <w:t>, C. (2009). Role of Acetylcholine in Negative Patterning in Turtles (</w:t>
      </w:r>
      <w:proofErr w:type="spellStart"/>
      <w:r w:rsidRPr="00015C59">
        <w:rPr>
          <w:rFonts w:eastAsiaTheme="minorHAnsi"/>
          <w:i/>
        </w:rPr>
        <w:t>Chrysemys</w:t>
      </w:r>
      <w:proofErr w:type="spellEnd"/>
      <w:r w:rsidRPr="00015C59">
        <w:rPr>
          <w:rFonts w:eastAsiaTheme="minorHAnsi"/>
          <w:i/>
        </w:rPr>
        <w:t xml:space="preserve"> </w:t>
      </w:r>
      <w:proofErr w:type="spellStart"/>
      <w:r w:rsidRPr="00015C59">
        <w:rPr>
          <w:rFonts w:eastAsiaTheme="minorHAnsi"/>
          <w:i/>
        </w:rPr>
        <w:t>picta</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Neuroscience </w:t>
      </w:r>
      <w:r w:rsidRPr="007741A2">
        <w:rPr>
          <w:rFonts w:eastAsiaTheme="minorHAnsi"/>
          <w:b/>
          <w:iCs/>
        </w:rPr>
        <w:t>123</w:t>
      </w:r>
      <w:r>
        <w:rPr>
          <w:rFonts w:eastAsiaTheme="minorHAnsi"/>
        </w:rPr>
        <w:t>, 804-809. doi:10.1037/a0016320</w:t>
      </w:r>
    </w:p>
    <w:p w14:paraId="39B449F1" w14:textId="7160330C" w:rsidR="00015C59" w:rsidRDefault="00015C59" w:rsidP="00015C59">
      <w:pPr>
        <w:pStyle w:val="Reference"/>
        <w:rPr>
          <w:rFonts w:eastAsiaTheme="minorHAnsi"/>
        </w:rPr>
      </w:pPr>
      <w:r>
        <w:rPr>
          <w:rFonts w:eastAsiaTheme="minorHAnsi"/>
        </w:rPr>
        <w:t>Price-Rees, S. J., Webb, J. K. &amp; Shine, R. (2011). School for Skinks: Can Conditioned Taste Aversion Enable Bluetongue Lizards (</w:t>
      </w:r>
      <w:r w:rsidRPr="00015C59">
        <w:rPr>
          <w:rFonts w:eastAsiaTheme="minorHAnsi"/>
          <w:i/>
        </w:rPr>
        <w:t>Tiliqua scincoides</w:t>
      </w:r>
      <w:r>
        <w:rPr>
          <w:rFonts w:eastAsiaTheme="minorHAnsi"/>
        </w:rPr>
        <w:t>) to Avoid Toxic Cane Toads (</w:t>
      </w:r>
      <w:proofErr w:type="spellStart"/>
      <w:r>
        <w:rPr>
          <w:rFonts w:eastAsiaTheme="minorHAnsi"/>
        </w:rPr>
        <w:t>Rhinella</w:t>
      </w:r>
      <w:proofErr w:type="spellEnd"/>
      <w:r>
        <w:rPr>
          <w:rFonts w:eastAsiaTheme="minorHAnsi"/>
        </w:rPr>
        <w:t xml:space="preserve"> marina) as Prey? </w:t>
      </w:r>
      <w:r>
        <w:rPr>
          <w:rFonts w:eastAsiaTheme="minorHAnsi"/>
          <w:i/>
          <w:iCs/>
        </w:rPr>
        <w:t xml:space="preserve">Ethology </w:t>
      </w:r>
      <w:r w:rsidRPr="007741A2">
        <w:rPr>
          <w:rFonts w:eastAsiaTheme="minorHAnsi"/>
          <w:b/>
          <w:iCs/>
        </w:rPr>
        <w:t>117</w:t>
      </w:r>
      <w:r>
        <w:rPr>
          <w:rFonts w:eastAsiaTheme="minorHAnsi"/>
        </w:rPr>
        <w:t>, 749-757. doi:10.1111/j.1439-0310.2011.01935.x</w:t>
      </w:r>
    </w:p>
    <w:p w14:paraId="7C812748" w14:textId="3F981AB4" w:rsidR="00015C59" w:rsidRDefault="00015C59" w:rsidP="00015C59">
      <w:pPr>
        <w:pStyle w:val="Reference"/>
        <w:rPr>
          <w:rFonts w:eastAsiaTheme="minorHAnsi"/>
        </w:rPr>
      </w:pPr>
      <w:proofErr w:type="spellStart"/>
      <w:r>
        <w:rPr>
          <w:rFonts w:eastAsiaTheme="minorHAnsi"/>
        </w:rPr>
        <w:t>Punzo</w:t>
      </w:r>
      <w:proofErr w:type="spellEnd"/>
      <w:r>
        <w:rPr>
          <w:rFonts w:eastAsiaTheme="minorHAnsi"/>
        </w:rPr>
        <w:t xml:space="preserve">, F. (1985). Neurochemical correlates of learning and role of the basal forebrain in the brown anole, </w:t>
      </w:r>
      <w:r w:rsidRPr="00015C59">
        <w:rPr>
          <w:rFonts w:eastAsiaTheme="minorHAnsi"/>
          <w:i/>
        </w:rPr>
        <w:t xml:space="preserve">Anolis </w:t>
      </w:r>
      <w:proofErr w:type="spellStart"/>
      <w:r w:rsidRPr="00015C59">
        <w:rPr>
          <w:rFonts w:eastAsiaTheme="minorHAnsi"/>
          <w:i/>
        </w:rPr>
        <w:t>sagrei</w:t>
      </w:r>
      <w:proofErr w:type="spellEnd"/>
      <w:r>
        <w:rPr>
          <w:rFonts w:eastAsiaTheme="minorHAnsi"/>
        </w:rPr>
        <w:t xml:space="preserve"> (</w:t>
      </w:r>
      <w:proofErr w:type="spellStart"/>
      <w:r>
        <w:rPr>
          <w:rFonts w:eastAsiaTheme="minorHAnsi"/>
        </w:rPr>
        <w:t>Lacertilia</w:t>
      </w:r>
      <w:proofErr w:type="spellEnd"/>
      <w:r>
        <w:rPr>
          <w:rFonts w:eastAsiaTheme="minorHAnsi"/>
        </w:rPr>
        <w:t xml:space="preserve">: </w:t>
      </w:r>
      <w:r w:rsidRPr="00015C59">
        <w:rPr>
          <w:rFonts w:eastAsiaTheme="minorHAnsi"/>
          <w:i/>
        </w:rPr>
        <w:t>Iguanidae</w:t>
      </w:r>
      <w:r>
        <w:rPr>
          <w:rFonts w:eastAsiaTheme="minorHAnsi"/>
        </w:rPr>
        <w:t xml:space="preserve">). </w:t>
      </w:r>
      <w:r>
        <w:rPr>
          <w:rFonts w:eastAsiaTheme="minorHAnsi"/>
          <w:i/>
          <w:iCs/>
        </w:rPr>
        <w:t xml:space="preserve">Copeia </w:t>
      </w:r>
      <w:r w:rsidRPr="007741A2">
        <w:rPr>
          <w:rFonts w:eastAsiaTheme="minorHAnsi"/>
          <w:b/>
          <w:iCs/>
        </w:rPr>
        <w:t>1985</w:t>
      </w:r>
      <w:r>
        <w:rPr>
          <w:rFonts w:eastAsiaTheme="minorHAnsi"/>
        </w:rPr>
        <w:t>, 409-414.</w:t>
      </w:r>
    </w:p>
    <w:p w14:paraId="4C2C23AC" w14:textId="04115F68" w:rsidR="002B3F55" w:rsidRDefault="002B3F55" w:rsidP="002B3F55">
      <w:pPr>
        <w:pStyle w:val="Reference"/>
        <w:rPr>
          <w:rFonts w:eastAsiaTheme="minorHAnsi"/>
        </w:rPr>
      </w:pPr>
      <w:proofErr w:type="spellStart"/>
      <w:r>
        <w:rPr>
          <w:rFonts w:eastAsiaTheme="minorHAnsi"/>
        </w:rPr>
        <w:t>Punzo</w:t>
      </w:r>
      <w:proofErr w:type="spellEnd"/>
      <w:r>
        <w:rPr>
          <w:rFonts w:eastAsiaTheme="minorHAnsi"/>
        </w:rPr>
        <w:t xml:space="preserve">, F. (2002). Spatial associative learning in the crevice spiny lizard, </w:t>
      </w:r>
      <w:proofErr w:type="spellStart"/>
      <w:r w:rsidRPr="002B3F55">
        <w:rPr>
          <w:rFonts w:eastAsiaTheme="minorHAnsi"/>
          <w:i/>
        </w:rPr>
        <w:t>Sceloporus</w:t>
      </w:r>
      <w:proofErr w:type="spellEnd"/>
      <w:r w:rsidRPr="002B3F55">
        <w:rPr>
          <w:rFonts w:eastAsiaTheme="minorHAnsi"/>
          <w:i/>
        </w:rPr>
        <w:t xml:space="preserve"> </w:t>
      </w:r>
      <w:proofErr w:type="spellStart"/>
      <w:r w:rsidRPr="002B3F55">
        <w:rPr>
          <w:rFonts w:eastAsiaTheme="minorHAnsi"/>
          <w:i/>
        </w:rPr>
        <w:t>poinsettii</w:t>
      </w:r>
      <w:proofErr w:type="spellEnd"/>
      <w:r>
        <w:rPr>
          <w:rFonts w:eastAsiaTheme="minorHAnsi"/>
        </w:rPr>
        <w:t xml:space="preserve"> (</w:t>
      </w:r>
      <w:proofErr w:type="spellStart"/>
      <w:r>
        <w:rPr>
          <w:rFonts w:eastAsiaTheme="minorHAnsi"/>
        </w:rPr>
        <w:t>Sauria</w:t>
      </w:r>
      <w:proofErr w:type="spellEnd"/>
      <w:r>
        <w:rPr>
          <w:rFonts w:eastAsiaTheme="minorHAnsi"/>
        </w:rPr>
        <w:t xml:space="preserve">: </w:t>
      </w:r>
      <w:r w:rsidRPr="002B3F55">
        <w:rPr>
          <w:rFonts w:eastAsiaTheme="minorHAnsi"/>
          <w:i/>
        </w:rPr>
        <w:t>Iguanidae</w:t>
      </w:r>
      <w:r>
        <w:rPr>
          <w:rFonts w:eastAsiaTheme="minorHAnsi"/>
        </w:rPr>
        <w:t xml:space="preserve">). </w:t>
      </w:r>
      <w:r>
        <w:rPr>
          <w:rFonts w:eastAsiaTheme="minorHAnsi"/>
          <w:i/>
          <w:iCs/>
        </w:rPr>
        <w:t xml:space="preserve">Texas Journal of Science </w:t>
      </w:r>
      <w:r w:rsidRPr="007741A2">
        <w:rPr>
          <w:rFonts w:eastAsiaTheme="minorHAnsi"/>
          <w:b/>
          <w:iCs/>
        </w:rPr>
        <w:t>54</w:t>
      </w:r>
      <w:r>
        <w:rPr>
          <w:rFonts w:eastAsiaTheme="minorHAnsi"/>
        </w:rPr>
        <w:t xml:space="preserve">, 45-50. </w:t>
      </w:r>
    </w:p>
    <w:p w14:paraId="73012FC8" w14:textId="155E6DBC" w:rsidR="00F628AC" w:rsidRPr="00F628AC" w:rsidRDefault="00494CD5" w:rsidP="00F628AC">
      <w:pPr>
        <w:pStyle w:val="Reference"/>
        <w:rPr>
          <w:rFonts w:eastAsiaTheme="minorHAnsi"/>
        </w:rPr>
      </w:pPr>
      <w:r>
        <w:rPr>
          <w:rFonts w:eastAsiaTheme="minorHAnsi"/>
        </w:rPr>
        <w:t xml:space="preserve">Reader, S. M. &amp; Laland, K. N. (2002). Social intelligence, innovation, and enhanced brain size in primates. </w:t>
      </w:r>
      <w:r>
        <w:rPr>
          <w:rFonts w:eastAsiaTheme="minorHAnsi"/>
          <w:i/>
          <w:iCs/>
        </w:rPr>
        <w:t xml:space="preserve">PNAS </w:t>
      </w:r>
      <w:r w:rsidRPr="007741A2">
        <w:rPr>
          <w:rFonts w:eastAsiaTheme="minorHAnsi"/>
          <w:b/>
          <w:iCs/>
        </w:rPr>
        <w:t>99</w:t>
      </w:r>
      <w:r>
        <w:rPr>
          <w:rFonts w:eastAsiaTheme="minorHAnsi"/>
        </w:rPr>
        <w:t>, 4436-4441. doi:10.1073/pnas.062041299</w:t>
      </w:r>
    </w:p>
    <w:p w14:paraId="286615BF" w14:textId="2FF0C6A8" w:rsidR="002B3F55" w:rsidRDefault="005556C2" w:rsidP="005556C2">
      <w:pPr>
        <w:pStyle w:val="Reference"/>
        <w:rPr>
          <w:rFonts w:eastAsiaTheme="minorHAnsi"/>
        </w:rPr>
      </w:pPr>
      <w:r>
        <w:rPr>
          <w:rFonts w:eastAsiaTheme="minorHAnsi"/>
        </w:rPr>
        <w:lastRenderedPageBreak/>
        <w:t xml:space="preserve">Reiner, A. &amp; Powers, A. S. (1980). The effects of extensive </w:t>
      </w:r>
      <w:r w:rsidR="00D24C80">
        <w:rPr>
          <w:rFonts w:eastAsiaTheme="minorHAnsi"/>
        </w:rPr>
        <w:t>for</w:t>
      </w:r>
      <w:r>
        <w:rPr>
          <w:rFonts w:eastAsiaTheme="minorHAnsi"/>
        </w:rPr>
        <w:t xml:space="preserve">e brain lesions of visual discriminative performance in turtles </w:t>
      </w:r>
      <w:proofErr w:type="spellStart"/>
      <w:r w:rsidRPr="005556C2">
        <w:rPr>
          <w:rFonts w:eastAsiaTheme="minorHAnsi"/>
          <w:i/>
        </w:rPr>
        <w:t>Ch</w:t>
      </w:r>
      <w:r w:rsidR="00CC5A32">
        <w:rPr>
          <w:rFonts w:eastAsiaTheme="minorHAnsi"/>
          <w:i/>
        </w:rPr>
        <w:t>r</w:t>
      </w:r>
      <w:r w:rsidRPr="005556C2">
        <w:rPr>
          <w:rFonts w:eastAsiaTheme="minorHAnsi"/>
          <w:i/>
        </w:rPr>
        <w:t>ysemys</w:t>
      </w:r>
      <w:proofErr w:type="spellEnd"/>
      <w:r w:rsidRPr="005556C2">
        <w:rPr>
          <w:rFonts w:eastAsiaTheme="minorHAnsi"/>
          <w:i/>
        </w:rPr>
        <w:t xml:space="preserve"> </w:t>
      </w:r>
      <w:proofErr w:type="spellStart"/>
      <w:r w:rsidRPr="005556C2">
        <w:rPr>
          <w:rFonts w:eastAsiaTheme="minorHAnsi"/>
          <w:i/>
        </w:rPr>
        <w:t>picta</w:t>
      </w:r>
      <w:proofErr w:type="spellEnd"/>
      <w:r w:rsidRPr="005556C2">
        <w:rPr>
          <w:rFonts w:eastAsiaTheme="minorHAnsi"/>
          <w:i/>
        </w:rPr>
        <w:t xml:space="preserve"> </w:t>
      </w:r>
      <w:proofErr w:type="spellStart"/>
      <w:r w:rsidRPr="005556C2">
        <w:rPr>
          <w:rFonts w:eastAsiaTheme="minorHAnsi"/>
          <w:i/>
        </w:rPr>
        <w:t>picta</w:t>
      </w:r>
      <w:proofErr w:type="spellEnd"/>
      <w:r>
        <w:rPr>
          <w:rFonts w:eastAsiaTheme="minorHAnsi"/>
        </w:rPr>
        <w:t xml:space="preserve">. </w:t>
      </w:r>
      <w:r>
        <w:rPr>
          <w:rFonts w:eastAsiaTheme="minorHAnsi"/>
          <w:i/>
          <w:iCs/>
        </w:rPr>
        <w:t xml:space="preserve">Brain Research </w:t>
      </w:r>
      <w:r w:rsidRPr="007741A2">
        <w:rPr>
          <w:rFonts w:eastAsiaTheme="minorHAnsi"/>
          <w:b/>
          <w:iCs/>
        </w:rPr>
        <w:t>192</w:t>
      </w:r>
      <w:r>
        <w:rPr>
          <w:rFonts w:eastAsiaTheme="minorHAnsi"/>
        </w:rPr>
        <w:t>, 327-338. doi:10.1016/0006-8993(80)90887-2</w:t>
      </w:r>
    </w:p>
    <w:p w14:paraId="63700D53" w14:textId="70745CF0" w:rsidR="00CC5A32" w:rsidRDefault="00CC5A32" w:rsidP="00CC5A32">
      <w:pPr>
        <w:pStyle w:val="Reference"/>
        <w:rPr>
          <w:rFonts w:eastAsiaTheme="minorHAnsi"/>
        </w:rPr>
      </w:pPr>
      <w:r>
        <w:rPr>
          <w:rFonts w:eastAsiaTheme="minorHAnsi"/>
        </w:rPr>
        <w:t>Reiner, A. &amp; Powers, A. S. (1983). The effects of lesions of telencephalic visual structures on visual discriminative performance in turtles (</w:t>
      </w:r>
      <w:proofErr w:type="spellStart"/>
      <w:r w:rsidRPr="005556C2">
        <w:rPr>
          <w:rFonts w:eastAsiaTheme="minorHAnsi"/>
          <w:i/>
        </w:rPr>
        <w:t>Ch</w:t>
      </w:r>
      <w:r>
        <w:rPr>
          <w:rFonts w:eastAsiaTheme="minorHAnsi"/>
          <w:i/>
        </w:rPr>
        <w:t>r</w:t>
      </w:r>
      <w:r w:rsidRPr="005556C2">
        <w:rPr>
          <w:rFonts w:eastAsiaTheme="minorHAnsi"/>
          <w:i/>
        </w:rPr>
        <w:t>ysemys</w:t>
      </w:r>
      <w:proofErr w:type="spellEnd"/>
      <w:r w:rsidRPr="005556C2">
        <w:rPr>
          <w:rFonts w:eastAsiaTheme="minorHAnsi"/>
          <w:i/>
        </w:rPr>
        <w:t xml:space="preserve"> </w:t>
      </w:r>
      <w:proofErr w:type="spellStart"/>
      <w:r w:rsidRPr="005556C2">
        <w:rPr>
          <w:rFonts w:eastAsiaTheme="minorHAnsi"/>
          <w:i/>
        </w:rPr>
        <w:t>picta</w:t>
      </w:r>
      <w:proofErr w:type="spellEnd"/>
      <w:r w:rsidRPr="005556C2">
        <w:rPr>
          <w:rFonts w:eastAsiaTheme="minorHAnsi"/>
          <w:i/>
        </w:rPr>
        <w:t xml:space="preserve"> </w:t>
      </w:r>
      <w:proofErr w:type="spellStart"/>
      <w:r w:rsidRPr="005556C2">
        <w:rPr>
          <w:rFonts w:eastAsiaTheme="minorHAnsi"/>
          <w:i/>
        </w:rPr>
        <w:t>picta</w:t>
      </w:r>
      <w:proofErr w:type="spellEnd"/>
      <w:r>
        <w:rPr>
          <w:rFonts w:eastAsiaTheme="minorHAnsi"/>
        </w:rPr>
        <w:t xml:space="preserve">). </w:t>
      </w:r>
      <w:r>
        <w:rPr>
          <w:rFonts w:eastAsiaTheme="minorHAnsi"/>
          <w:i/>
          <w:iCs/>
        </w:rPr>
        <w:t xml:space="preserve">Journal of Comparative Neurology </w:t>
      </w:r>
      <w:r w:rsidRPr="007741A2">
        <w:rPr>
          <w:rFonts w:eastAsiaTheme="minorHAnsi"/>
          <w:b/>
          <w:iCs/>
        </w:rPr>
        <w:t>218</w:t>
      </w:r>
      <w:r>
        <w:rPr>
          <w:rFonts w:eastAsiaTheme="minorHAnsi"/>
        </w:rPr>
        <w:t>, 1-24. doi:10.1002/cne.902180102</w:t>
      </w:r>
    </w:p>
    <w:p w14:paraId="5C0724B6" w14:textId="67B6D82A" w:rsidR="00AB7416" w:rsidRDefault="00AB7416" w:rsidP="00AB7416">
      <w:pPr>
        <w:pStyle w:val="Reference"/>
        <w:rPr>
          <w:rFonts w:eastAsiaTheme="minorHAnsi"/>
        </w:rPr>
      </w:pPr>
      <w:r>
        <w:rPr>
          <w:rFonts w:eastAsiaTheme="minorHAnsi"/>
        </w:rPr>
        <w:t xml:space="preserve">Reiner, A. J. &amp; Schade Powers, A. (1978). Intensity and pattern discrimination in turtles after lesions of nucleus </w:t>
      </w:r>
      <w:proofErr w:type="spellStart"/>
      <w:r>
        <w:rPr>
          <w:rFonts w:eastAsiaTheme="minorHAnsi"/>
        </w:rPr>
        <w:t>rotundus</w:t>
      </w:r>
      <w:proofErr w:type="spellEnd"/>
      <w:r>
        <w:rPr>
          <w:rFonts w:eastAsiaTheme="minorHAnsi"/>
        </w:rPr>
        <w:t xml:space="preserve">. </w:t>
      </w:r>
      <w:r>
        <w:rPr>
          <w:rFonts w:eastAsiaTheme="minorHAnsi"/>
          <w:i/>
          <w:iCs/>
        </w:rPr>
        <w:t xml:space="preserve">Journal of Comparative and Physiological Psychology </w:t>
      </w:r>
      <w:r w:rsidRPr="007741A2">
        <w:rPr>
          <w:rFonts w:eastAsiaTheme="minorHAnsi"/>
          <w:b/>
          <w:iCs/>
        </w:rPr>
        <w:t>92</w:t>
      </w:r>
      <w:r>
        <w:rPr>
          <w:rFonts w:eastAsiaTheme="minorHAnsi"/>
        </w:rPr>
        <w:t xml:space="preserve">, 1156-1168. </w:t>
      </w:r>
    </w:p>
    <w:p w14:paraId="27DD9162" w14:textId="74EDB08E" w:rsidR="00AB7416" w:rsidRDefault="00DC06E6" w:rsidP="00DC06E6">
      <w:pPr>
        <w:pStyle w:val="Reference"/>
        <w:rPr>
          <w:rFonts w:eastAsiaTheme="minorHAnsi"/>
        </w:rPr>
      </w:pPr>
      <w:r>
        <w:rPr>
          <w:rFonts w:eastAsiaTheme="minorHAnsi"/>
        </w:rPr>
        <w:t xml:space="preserve">Riley, J. L., </w:t>
      </w:r>
      <w:proofErr w:type="spellStart"/>
      <w:r>
        <w:rPr>
          <w:rFonts w:eastAsiaTheme="minorHAnsi"/>
        </w:rPr>
        <w:t>Küchler</w:t>
      </w:r>
      <w:proofErr w:type="spellEnd"/>
      <w:r>
        <w:rPr>
          <w:rFonts w:eastAsiaTheme="minorHAnsi"/>
        </w:rPr>
        <w:t xml:space="preserve">, A., Damasio, T., Noble, D. W. A., Byrne, R. W. &amp; Whiting, M. J. (2018). Learning ability is unaffected by isolation rearing in a family-living lizard. </w:t>
      </w:r>
      <w:proofErr w:type="spellStart"/>
      <w:r>
        <w:rPr>
          <w:rFonts w:eastAsiaTheme="minorHAnsi"/>
          <w:i/>
          <w:iCs/>
        </w:rPr>
        <w:t>Behavioral</w:t>
      </w:r>
      <w:proofErr w:type="spellEnd"/>
      <w:r>
        <w:rPr>
          <w:rFonts w:eastAsiaTheme="minorHAnsi"/>
          <w:i/>
          <w:iCs/>
        </w:rPr>
        <w:t xml:space="preserve"> Ecology and </w:t>
      </w:r>
      <w:proofErr w:type="spellStart"/>
      <w:r>
        <w:rPr>
          <w:rFonts w:eastAsiaTheme="minorHAnsi"/>
          <w:i/>
          <w:iCs/>
        </w:rPr>
        <w:t>Sociobiology</w:t>
      </w:r>
      <w:proofErr w:type="spellEnd"/>
      <w:r>
        <w:rPr>
          <w:rFonts w:eastAsiaTheme="minorHAnsi"/>
          <w:i/>
          <w:iCs/>
        </w:rPr>
        <w:t xml:space="preserve"> </w:t>
      </w:r>
      <w:r w:rsidRPr="007741A2">
        <w:rPr>
          <w:rFonts w:eastAsiaTheme="minorHAnsi"/>
          <w:b/>
          <w:iCs/>
        </w:rPr>
        <w:t>72</w:t>
      </w:r>
      <w:r>
        <w:rPr>
          <w:rFonts w:eastAsiaTheme="minorHAnsi"/>
        </w:rPr>
        <w:t>. doi:10.1007/s00265-017-2435-9</w:t>
      </w:r>
    </w:p>
    <w:p w14:paraId="62A5561E" w14:textId="679A524C" w:rsidR="00DC06E6" w:rsidRDefault="00DC06E6" w:rsidP="00DC06E6">
      <w:pPr>
        <w:pStyle w:val="Reference"/>
        <w:rPr>
          <w:rFonts w:eastAsiaTheme="minorHAnsi"/>
        </w:rPr>
      </w:pPr>
      <w:r>
        <w:rPr>
          <w:rFonts w:eastAsiaTheme="minorHAnsi"/>
        </w:rPr>
        <w:t xml:space="preserve">Riley, J. L., Noble, D. W., Byrne, R. W. &amp; Whiting, M. J. (2016). Does social environment influence learning ability in a family-living lizard? </w:t>
      </w:r>
      <w:r>
        <w:rPr>
          <w:rFonts w:eastAsiaTheme="minorHAnsi"/>
          <w:i/>
          <w:iCs/>
        </w:rPr>
        <w:t xml:space="preserve">Animal Cognition </w:t>
      </w:r>
      <w:r w:rsidRPr="007741A2">
        <w:rPr>
          <w:rFonts w:eastAsiaTheme="minorHAnsi"/>
          <w:b/>
          <w:iCs/>
        </w:rPr>
        <w:t>20</w:t>
      </w:r>
      <w:r>
        <w:rPr>
          <w:rFonts w:eastAsiaTheme="minorHAnsi"/>
        </w:rPr>
        <w:t>, 449–458. doi:10.1007/s10071-016-1068-0</w:t>
      </w:r>
    </w:p>
    <w:p w14:paraId="0F160E25" w14:textId="07B551F3" w:rsidR="00DC06E6" w:rsidRDefault="00DC06E6" w:rsidP="00DC06E6">
      <w:pPr>
        <w:pStyle w:val="Reference"/>
        <w:rPr>
          <w:rFonts w:eastAsiaTheme="minorHAnsi"/>
        </w:rPr>
      </w:pPr>
      <w:r>
        <w:rPr>
          <w:rFonts w:eastAsiaTheme="minorHAnsi"/>
        </w:rPr>
        <w:t xml:space="preserve">Robbins, T. R., </w:t>
      </w:r>
      <w:proofErr w:type="spellStart"/>
      <w:r>
        <w:rPr>
          <w:rFonts w:eastAsiaTheme="minorHAnsi"/>
        </w:rPr>
        <w:t>Freidenfelds</w:t>
      </w:r>
      <w:proofErr w:type="spellEnd"/>
      <w:r>
        <w:rPr>
          <w:rFonts w:eastAsiaTheme="minorHAnsi"/>
        </w:rPr>
        <w:t xml:space="preserve">, N. A. &amp; </w:t>
      </w:r>
      <w:proofErr w:type="spellStart"/>
      <w:r>
        <w:rPr>
          <w:rFonts w:eastAsiaTheme="minorHAnsi"/>
        </w:rPr>
        <w:t>Langkilde</w:t>
      </w:r>
      <w:proofErr w:type="spellEnd"/>
      <w:r>
        <w:rPr>
          <w:rFonts w:eastAsiaTheme="minorHAnsi"/>
        </w:rPr>
        <w:t xml:space="preserve">, T. (2013). Native predator eats invasive toxic prey: evidence for increased incidence of consumption rather than aversion-learning. </w:t>
      </w:r>
      <w:r>
        <w:rPr>
          <w:rFonts w:eastAsiaTheme="minorHAnsi"/>
          <w:i/>
          <w:iCs/>
        </w:rPr>
        <w:t xml:space="preserve">Biological Invasions </w:t>
      </w:r>
      <w:r w:rsidRPr="007741A2">
        <w:rPr>
          <w:rFonts w:eastAsiaTheme="minorHAnsi"/>
          <w:b/>
          <w:iCs/>
        </w:rPr>
        <w:t>15</w:t>
      </w:r>
      <w:r>
        <w:rPr>
          <w:rFonts w:eastAsiaTheme="minorHAnsi"/>
        </w:rPr>
        <w:t>, 407-415. doi:10.1007/s10530-012-0295-9</w:t>
      </w:r>
    </w:p>
    <w:p w14:paraId="2196AB21" w14:textId="7279C19E" w:rsidR="00DC06E6" w:rsidRDefault="00DC06E6" w:rsidP="00DC06E6">
      <w:pPr>
        <w:pStyle w:val="Reference"/>
        <w:rPr>
          <w:rFonts w:eastAsiaTheme="minorHAnsi"/>
        </w:rPr>
      </w:pPr>
      <w:r>
        <w:rPr>
          <w:rFonts w:eastAsiaTheme="minorHAnsi"/>
        </w:rPr>
        <w:t xml:space="preserve">Roth, T. C., II &amp; </w:t>
      </w:r>
      <w:proofErr w:type="spellStart"/>
      <w:r>
        <w:rPr>
          <w:rFonts w:eastAsiaTheme="minorHAnsi"/>
        </w:rPr>
        <w:t>Krochmal</w:t>
      </w:r>
      <w:proofErr w:type="spellEnd"/>
      <w:r>
        <w:rPr>
          <w:rFonts w:eastAsiaTheme="minorHAnsi"/>
        </w:rPr>
        <w:t xml:space="preserve">, A. R. (2015). The Role of Age-Specific Learning and Experience for Turtles Navigating a Changing Landscape. </w:t>
      </w:r>
      <w:r>
        <w:rPr>
          <w:rFonts w:eastAsiaTheme="minorHAnsi"/>
          <w:i/>
          <w:iCs/>
        </w:rPr>
        <w:t xml:space="preserve">Current Biology </w:t>
      </w:r>
      <w:r w:rsidRPr="007741A2">
        <w:rPr>
          <w:rFonts w:eastAsiaTheme="minorHAnsi"/>
          <w:b/>
          <w:iCs/>
        </w:rPr>
        <w:t>25</w:t>
      </w:r>
      <w:r>
        <w:rPr>
          <w:rFonts w:eastAsiaTheme="minorHAnsi"/>
        </w:rPr>
        <w:t>, 333-337. doi:10.1016/j.cub.2014.11.048</w:t>
      </w:r>
    </w:p>
    <w:p w14:paraId="7E36E4EC" w14:textId="14C00597" w:rsidR="00DC06E6" w:rsidRDefault="00DC06E6" w:rsidP="00DC06E6">
      <w:pPr>
        <w:pStyle w:val="Reference"/>
        <w:rPr>
          <w:rFonts w:eastAsiaTheme="minorHAnsi"/>
        </w:rPr>
      </w:pPr>
      <w:proofErr w:type="spellStart"/>
      <w:r w:rsidRPr="00907E12">
        <w:rPr>
          <w:rFonts w:eastAsiaTheme="minorHAnsi"/>
        </w:rPr>
        <w:t>Rothblum</w:t>
      </w:r>
      <w:proofErr w:type="spellEnd"/>
      <w:r w:rsidRPr="00907E12">
        <w:rPr>
          <w:rFonts w:eastAsiaTheme="minorHAnsi"/>
        </w:rPr>
        <w:t xml:space="preserve">, L. M., Watkins, J. W. &amp; </w:t>
      </w:r>
      <w:proofErr w:type="spellStart"/>
      <w:r w:rsidRPr="00907E12">
        <w:rPr>
          <w:rFonts w:eastAsiaTheme="minorHAnsi"/>
        </w:rPr>
        <w:t>Jenssen</w:t>
      </w:r>
      <w:proofErr w:type="spellEnd"/>
      <w:r w:rsidRPr="00907E12">
        <w:rPr>
          <w:rFonts w:eastAsiaTheme="minorHAnsi"/>
        </w:rPr>
        <w:t xml:space="preserve">, T. A. (1979). A learning paradigm and the behavioural demonstration of audition for the lizard </w:t>
      </w:r>
      <w:r w:rsidRPr="00907E12">
        <w:rPr>
          <w:rFonts w:eastAsiaTheme="minorHAnsi"/>
          <w:i/>
        </w:rPr>
        <w:t>Anolis graham</w:t>
      </w:r>
      <w:r w:rsidRPr="00907E12">
        <w:rPr>
          <w:rFonts w:eastAsiaTheme="minorHAnsi"/>
        </w:rPr>
        <w:t xml:space="preserve">. </w:t>
      </w:r>
      <w:r w:rsidRPr="00907E12">
        <w:rPr>
          <w:rFonts w:eastAsiaTheme="minorHAnsi"/>
          <w:i/>
          <w:iCs/>
        </w:rPr>
        <w:t xml:space="preserve">Copeia </w:t>
      </w:r>
      <w:r w:rsidRPr="007741A2">
        <w:rPr>
          <w:rFonts w:eastAsiaTheme="minorHAnsi"/>
          <w:b/>
          <w:iCs/>
        </w:rPr>
        <w:t>1979</w:t>
      </w:r>
      <w:r w:rsidRPr="00907E12">
        <w:rPr>
          <w:rFonts w:eastAsiaTheme="minorHAnsi"/>
        </w:rPr>
        <w:t>, 490-494.</w:t>
      </w:r>
    </w:p>
    <w:p w14:paraId="35D115A1" w14:textId="2126B12A" w:rsidR="004C658E" w:rsidRPr="004C658E" w:rsidRDefault="004C658E" w:rsidP="004C658E">
      <w:pPr>
        <w:pStyle w:val="Reference"/>
        <w:rPr>
          <w:rFonts w:eastAsiaTheme="minorHAnsi"/>
        </w:rPr>
      </w:pPr>
      <w:r>
        <w:rPr>
          <w:rFonts w:eastAsiaTheme="minorHAnsi"/>
        </w:rPr>
        <w:t xml:space="preserve">Royall, D. R., Lauterbach, E. C., Cummings, J. L., Reeve, A., </w:t>
      </w:r>
      <w:proofErr w:type="spellStart"/>
      <w:r>
        <w:rPr>
          <w:rFonts w:eastAsiaTheme="minorHAnsi"/>
        </w:rPr>
        <w:t>Rummans</w:t>
      </w:r>
      <w:proofErr w:type="spellEnd"/>
      <w:r>
        <w:rPr>
          <w:rFonts w:eastAsiaTheme="minorHAnsi"/>
        </w:rPr>
        <w:t xml:space="preserve">, T. A., </w:t>
      </w:r>
      <w:proofErr w:type="spellStart"/>
      <w:r>
        <w:rPr>
          <w:rFonts w:eastAsiaTheme="minorHAnsi"/>
        </w:rPr>
        <w:t>Kaufer</w:t>
      </w:r>
      <w:proofErr w:type="spellEnd"/>
      <w:r>
        <w:rPr>
          <w:rFonts w:eastAsiaTheme="minorHAnsi"/>
        </w:rPr>
        <w:t>, D. I., LaFrance, W. C. &amp; Coffey, C. E.</w:t>
      </w:r>
      <w:r w:rsidRPr="004C658E">
        <w:rPr>
          <w:rFonts w:eastAsiaTheme="minorHAnsi"/>
        </w:rPr>
        <w:t xml:space="preserve"> </w:t>
      </w:r>
      <w:r>
        <w:rPr>
          <w:rFonts w:eastAsiaTheme="minorHAnsi"/>
        </w:rPr>
        <w:t xml:space="preserve">(2002). Executive control functions: A review of its promise and challenges for clinical research. </w:t>
      </w:r>
      <w:r>
        <w:rPr>
          <w:rFonts w:eastAsiaTheme="minorHAnsi"/>
          <w:i/>
          <w:iCs/>
        </w:rPr>
        <w:t xml:space="preserve">Journal of Neuropsychology and Clinical Neuroscience </w:t>
      </w:r>
      <w:r w:rsidRPr="0022011F">
        <w:rPr>
          <w:rFonts w:eastAsiaTheme="minorHAnsi"/>
          <w:b/>
          <w:iCs/>
        </w:rPr>
        <w:t>44</w:t>
      </w:r>
      <w:r>
        <w:rPr>
          <w:rFonts w:eastAsiaTheme="minorHAnsi"/>
        </w:rPr>
        <w:t>, 377-405.</w:t>
      </w:r>
    </w:p>
    <w:p w14:paraId="36CFBE08" w14:textId="3365EDBA" w:rsidR="00053370" w:rsidRDefault="00053370" w:rsidP="00053370">
      <w:pPr>
        <w:pStyle w:val="Reference"/>
        <w:rPr>
          <w:rFonts w:eastAsiaTheme="minorHAnsi"/>
        </w:rPr>
      </w:pPr>
      <w:proofErr w:type="spellStart"/>
      <w:r>
        <w:rPr>
          <w:rFonts w:eastAsiaTheme="minorHAnsi"/>
        </w:rPr>
        <w:lastRenderedPageBreak/>
        <w:t>Schall</w:t>
      </w:r>
      <w:proofErr w:type="spellEnd"/>
      <w:r>
        <w:rPr>
          <w:rFonts w:eastAsiaTheme="minorHAnsi"/>
        </w:rPr>
        <w:t xml:space="preserve">, J. J. (2000). Learning in free-ranging populations of the whiptail lizard </w:t>
      </w:r>
      <w:proofErr w:type="spellStart"/>
      <w:r w:rsidRPr="00053370">
        <w:rPr>
          <w:rFonts w:eastAsiaTheme="minorHAnsi"/>
          <w:i/>
        </w:rPr>
        <w:t>Cnemidophorus</w:t>
      </w:r>
      <w:proofErr w:type="spellEnd"/>
      <w:r w:rsidRPr="00053370">
        <w:rPr>
          <w:rFonts w:eastAsiaTheme="minorHAnsi"/>
          <w:i/>
        </w:rPr>
        <w:t xml:space="preserve"> </w:t>
      </w:r>
      <w:proofErr w:type="spellStart"/>
      <w:r w:rsidRPr="00053370">
        <w:rPr>
          <w:rFonts w:eastAsiaTheme="minorHAnsi"/>
          <w:i/>
        </w:rPr>
        <w:t>murinus</w:t>
      </w:r>
      <w:proofErr w:type="spellEnd"/>
      <w:r>
        <w:rPr>
          <w:rFonts w:eastAsiaTheme="minorHAnsi"/>
        </w:rPr>
        <w:t xml:space="preserve">. </w:t>
      </w:r>
      <w:proofErr w:type="spellStart"/>
      <w:r>
        <w:rPr>
          <w:rFonts w:eastAsiaTheme="minorHAnsi"/>
          <w:i/>
          <w:iCs/>
        </w:rPr>
        <w:t>Herpetologica</w:t>
      </w:r>
      <w:proofErr w:type="spellEnd"/>
      <w:r>
        <w:rPr>
          <w:rFonts w:eastAsiaTheme="minorHAnsi"/>
          <w:i/>
          <w:iCs/>
        </w:rPr>
        <w:t xml:space="preserve"> </w:t>
      </w:r>
      <w:r w:rsidRPr="007153D0">
        <w:rPr>
          <w:rFonts w:eastAsiaTheme="minorHAnsi"/>
          <w:b/>
          <w:iCs/>
        </w:rPr>
        <w:t>56</w:t>
      </w:r>
      <w:r>
        <w:rPr>
          <w:rFonts w:eastAsiaTheme="minorHAnsi"/>
        </w:rPr>
        <w:t>, 38-45.</w:t>
      </w:r>
    </w:p>
    <w:p w14:paraId="7572B909" w14:textId="1B490B84" w:rsidR="00053370" w:rsidRDefault="00053370" w:rsidP="00053370">
      <w:pPr>
        <w:pStyle w:val="Reference"/>
        <w:rPr>
          <w:rFonts w:eastAsiaTheme="minorHAnsi"/>
        </w:rPr>
      </w:pPr>
      <w:proofErr w:type="spellStart"/>
      <w:r>
        <w:rPr>
          <w:rFonts w:eastAsiaTheme="minorHAnsi"/>
        </w:rPr>
        <w:t>Shafir</w:t>
      </w:r>
      <w:proofErr w:type="spellEnd"/>
      <w:r>
        <w:rPr>
          <w:rFonts w:eastAsiaTheme="minorHAnsi"/>
        </w:rPr>
        <w:t xml:space="preserve">, S. (1995). Learning, memory, and optimal foraging in Anolis lizards. </w:t>
      </w:r>
      <w:r>
        <w:rPr>
          <w:rFonts w:eastAsiaTheme="minorHAnsi"/>
          <w:i/>
          <w:iCs/>
        </w:rPr>
        <w:t>Stanford University</w:t>
      </w:r>
      <w:r>
        <w:rPr>
          <w:rFonts w:eastAsiaTheme="minorHAnsi"/>
        </w:rPr>
        <w:t xml:space="preserve">. </w:t>
      </w:r>
    </w:p>
    <w:p w14:paraId="24F010AF" w14:textId="3CF09122" w:rsidR="00B35D2C" w:rsidRPr="00B35D2C" w:rsidRDefault="00B35D2C" w:rsidP="00B35D2C">
      <w:pPr>
        <w:pStyle w:val="Reference"/>
        <w:rPr>
          <w:rFonts w:eastAsiaTheme="minorHAnsi"/>
        </w:rPr>
      </w:pPr>
      <w:proofErr w:type="spellStart"/>
      <w:r>
        <w:rPr>
          <w:rFonts w:eastAsiaTheme="minorHAnsi"/>
        </w:rPr>
        <w:t>Shanbhag</w:t>
      </w:r>
      <w:proofErr w:type="spellEnd"/>
      <w:r>
        <w:rPr>
          <w:rFonts w:eastAsiaTheme="minorHAnsi"/>
        </w:rPr>
        <w:t xml:space="preserve">, B. A., </w:t>
      </w:r>
      <w:proofErr w:type="spellStart"/>
      <w:r>
        <w:rPr>
          <w:rFonts w:eastAsiaTheme="minorHAnsi"/>
        </w:rPr>
        <w:t>Ammanna</w:t>
      </w:r>
      <w:proofErr w:type="spellEnd"/>
      <w:r>
        <w:rPr>
          <w:rFonts w:eastAsiaTheme="minorHAnsi"/>
        </w:rPr>
        <w:t xml:space="preserve">, V. H. F. &amp; </w:t>
      </w:r>
      <w:proofErr w:type="spellStart"/>
      <w:r>
        <w:rPr>
          <w:rFonts w:eastAsiaTheme="minorHAnsi"/>
        </w:rPr>
        <w:t>Saidapur</w:t>
      </w:r>
      <w:proofErr w:type="spellEnd"/>
      <w:r>
        <w:rPr>
          <w:rFonts w:eastAsiaTheme="minorHAnsi"/>
        </w:rPr>
        <w:t xml:space="preserve">, S. K. (2010). Associative learning in hatchlings of the lizard </w:t>
      </w:r>
      <w:proofErr w:type="spellStart"/>
      <w:r w:rsidRPr="00B35D2C">
        <w:rPr>
          <w:rFonts w:eastAsiaTheme="minorHAnsi"/>
          <w:i/>
        </w:rPr>
        <w:t>Calotes</w:t>
      </w:r>
      <w:proofErr w:type="spellEnd"/>
      <w:r w:rsidRPr="00B35D2C">
        <w:rPr>
          <w:rFonts w:eastAsiaTheme="minorHAnsi"/>
          <w:i/>
        </w:rPr>
        <w:t xml:space="preserve"> versicolor</w:t>
      </w:r>
      <w:r>
        <w:rPr>
          <w:rFonts w:eastAsiaTheme="minorHAnsi"/>
        </w:rPr>
        <w:t xml:space="preserve">: taste and colour discrimination. </w:t>
      </w:r>
      <w:r>
        <w:rPr>
          <w:rFonts w:eastAsiaTheme="minorHAnsi"/>
          <w:i/>
          <w:iCs/>
        </w:rPr>
        <w:t>Amphibia-</w:t>
      </w:r>
      <w:proofErr w:type="spellStart"/>
      <w:r>
        <w:rPr>
          <w:rFonts w:eastAsiaTheme="minorHAnsi"/>
          <w:i/>
          <w:iCs/>
        </w:rPr>
        <w:t>Reptilia</w:t>
      </w:r>
      <w:proofErr w:type="spellEnd"/>
      <w:r>
        <w:rPr>
          <w:rFonts w:eastAsiaTheme="minorHAnsi"/>
          <w:i/>
          <w:iCs/>
        </w:rPr>
        <w:t xml:space="preserve"> </w:t>
      </w:r>
      <w:r w:rsidRPr="007153D0">
        <w:rPr>
          <w:rFonts w:eastAsiaTheme="minorHAnsi"/>
          <w:b/>
          <w:iCs/>
        </w:rPr>
        <w:t>31</w:t>
      </w:r>
      <w:r>
        <w:rPr>
          <w:rFonts w:eastAsiaTheme="minorHAnsi"/>
        </w:rPr>
        <w:t>, 475-481. doi:10.1163/017353710x518432</w:t>
      </w:r>
    </w:p>
    <w:p w14:paraId="0F278116" w14:textId="1FD449DA" w:rsidR="001C0651" w:rsidRDefault="00527A29" w:rsidP="001C0651">
      <w:pPr>
        <w:pStyle w:val="Reference"/>
        <w:rPr>
          <w:rFonts w:eastAsiaTheme="minorHAnsi"/>
        </w:rPr>
      </w:pPr>
      <w:r w:rsidRPr="00015BF6">
        <w:rPr>
          <w:rFonts w:eastAsiaTheme="minorHAnsi"/>
        </w:rPr>
        <w:t xml:space="preserve">Shettleworth, S. J. (2009). </w:t>
      </w:r>
      <w:r w:rsidRPr="00015BF6">
        <w:rPr>
          <w:rFonts w:eastAsiaTheme="minorHAnsi"/>
          <w:i/>
          <w:iCs/>
        </w:rPr>
        <w:t xml:space="preserve">Cognition, Evolution and </w:t>
      </w:r>
      <w:proofErr w:type="spellStart"/>
      <w:r w:rsidRPr="00015BF6">
        <w:rPr>
          <w:rFonts w:eastAsiaTheme="minorHAnsi"/>
          <w:i/>
          <w:iCs/>
        </w:rPr>
        <w:t>Behavior</w:t>
      </w:r>
      <w:proofErr w:type="spellEnd"/>
      <w:r w:rsidRPr="00015BF6">
        <w:rPr>
          <w:rFonts w:eastAsiaTheme="minorHAnsi"/>
        </w:rPr>
        <w:t>. USA: Oxford University Press.</w:t>
      </w:r>
    </w:p>
    <w:p w14:paraId="2E2201DE" w14:textId="6CF97F20" w:rsidR="00B35D2C" w:rsidRDefault="00B35D2C" w:rsidP="00B35D2C">
      <w:pPr>
        <w:pStyle w:val="Reference"/>
        <w:rPr>
          <w:rFonts w:eastAsiaTheme="minorHAnsi"/>
        </w:rPr>
      </w:pPr>
      <w:proofErr w:type="spellStart"/>
      <w:r>
        <w:rPr>
          <w:rFonts w:eastAsiaTheme="minorHAnsi"/>
        </w:rPr>
        <w:t>Siviter</w:t>
      </w:r>
      <w:proofErr w:type="spellEnd"/>
      <w:r>
        <w:rPr>
          <w:rFonts w:eastAsiaTheme="minorHAnsi"/>
        </w:rPr>
        <w:t xml:space="preserve">, H., Deeming, D. C., van </w:t>
      </w:r>
      <w:proofErr w:type="spellStart"/>
      <w:r>
        <w:rPr>
          <w:rFonts w:eastAsiaTheme="minorHAnsi"/>
        </w:rPr>
        <w:t>Giezen</w:t>
      </w:r>
      <w:proofErr w:type="spellEnd"/>
      <w:r>
        <w:rPr>
          <w:rFonts w:eastAsiaTheme="minorHAnsi"/>
        </w:rPr>
        <w:t xml:space="preserve">, M. F. T. &amp; Wilkinson, A. (2017). Incubation environment impacts the social cognition of adult lizards. </w:t>
      </w:r>
      <w:r>
        <w:rPr>
          <w:rFonts w:eastAsiaTheme="minorHAnsi"/>
          <w:i/>
          <w:iCs/>
        </w:rPr>
        <w:t xml:space="preserve">Royal Society Open Science </w:t>
      </w:r>
      <w:r w:rsidRPr="007153D0">
        <w:rPr>
          <w:rFonts w:eastAsiaTheme="minorHAnsi"/>
          <w:b/>
          <w:iCs/>
        </w:rPr>
        <w:t>4</w:t>
      </w:r>
      <w:r>
        <w:rPr>
          <w:rFonts w:eastAsiaTheme="minorHAnsi"/>
        </w:rPr>
        <w:t>, 9. doi:10.1098/rsos.170742</w:t>
      </w:r>
    </w:p>
    <w:p w14:paraId="5BB39D5E" w14:textId="2A0BC10A" w:rsidR="000F2CED" w:rsidRPr="000F2CED" w:rsidRDefault="000F2CED" w:rsidP="000F2CED">
      <w:pPr>
        <w:pStyle w:val="Reference"/>
        <w:rPr>
          <w:rFonts w:eastAsiaTheme="minorHAnsi"/>
        </w:rPr>
      </w:pPr>
      <w:r>
        <w:rPr>
          <w:rFonts w:eastAsiaTheme="minorHAnsi"/>
        </w:rPr>
        <w:t xml:space="preserve">Sol, D., Timmermans, S. &amp; Lefebvre, L. (2002). Behavioural </w:t>
      </w:r>
      <w:r w:rsidR="00F86C37">
        <w:rPr>
          <w:rFonts w:eastAsiaTheme="minorHAnsi"/>
        </w:rPr>
        <w:t>flexibility</w:t>
      </w:r>
      <w:r>
        <w:rPr>
          <w:rFonts w:eastAsiaTheme="minorHAnsi"/>
        </w:rPr>
        <w:t xml:space="preserve"> and invasion success in birds. </w:t>
      </w:r>
      <w:r>
        <w:rPr>
          <w:rFonts w:eastAsiaTheme="minorHAnsi"/>
          <w:i/>
          <w:iCs/>
        </w:rPr>
        <w:t xml:space="preserve">Animal Behaviour </w:t>
      </w:r>
      <w:r w:rsidRPr="002309BA">
        <w:rPr>
          <w:rFonts w:eastAsiaTheme="minorHAnsi"/>
          <w:b/>
          <w:iCs/>
        </w:rPr>
        <w:t>63</w:t>
      </w:r>
      <w:r>
        <w:rPr>
          <w:rFonts w:eastAsiaTheme="minorHAnsi"/>
        </w:rPr>
        <w:t>, 495-502. doi:10.1006/anbe.2001.1953</w:t>
      </w:r>
    </w:p>
    <w:p w14:paraId="1D8784FE" w14:textId="6A859C3B" w:rsidR="00B35D2C" w:rsidRDefault="00B35D2C" w:rsidP="00B35D2C">
      <w:pPr>
        <w:pStyle w:val="Reference"/>
        <w:rPr>
          <w:rFonts w:eastAsiaTheme="minorHAnsi"/>
        </w:rPr>
      </w:pPr>
      <w:r>
        <w:rPr>
          <w:rFonts w:eastAsiaTheme="minorHAnsi"/>
        </w:rPr>
        <w:t xml:space="preserve">Soldati, F., Burman, O. H., John, E. A., Pike, T. W. &amp; Wilkinson, A. (2017). Long-term memory of relative reward values. </w:t>
      </w:r>
      <w:r>
        <w:rPr>
          <w:rFonts w:eastAsiaTheme="minorHAnsi"/>
          <w:i/>
          <w:iCs/>
        </w:rPr>
        <w:t xml:space="preserve">Biology Letters </w:t>
      </w:r>
      <w:r w:rsidRPr="002309BA">
        <w:rPr>
          <w:rFonts w:eastAsiaTheme="minorHAnsi"/>
          <w:b/>
          <w:iCs/>
        </w:rPr>
        <w:t>13</w:t>
      </w:r>
      <w:r>
        <w:rPr>
          <w:rFonts w:eastAsiaTheme="minorHAnsi"/>
        </w:rPr>
        <w:t>, 20160853. doi:10.1098/rsbl.2016.0853</w:t>
      </w:r>
    </w:p>
    <w:p w14:paraId="0C5775EE" w14:textId="3F199F79" w:rsidR="00B35D2C" w:rsidRDefault="00B35D2C" w:rsidP="00B35D2C">
      <w:pPr>
        <w:pStyle w:val="Reference"/>
        <w:rPr>
          <w:rFonts w:eastAsiaTheme="minorHAnsi"/>
        </w:rPr>
      </w:pPr>
      <w:proofErr w:type="spellStart"/>
      <w:r>
        <w:rPr>
          <w:rFonts w:eastAsiaTheme="minorHAnsi"/>
        </w:rPr>
        <w:t>Somaweera</w:t>
      </w:r>
      <w:proofErr w:type="spellEnd"/>
      <w:r>
        <w:rPr>
          <w:rFonts w:eastAsiaTheme="minorHAnsi"/>
        </w:rPr>
        <w:t xml:space="preserve">, R., Webb, J. K., Brown, G. P. &amp; Shine, R. (2011). Hatchling Australian freshwater crocodiles rapidly learn to avoid toxic invasive cane toads. </w:t>
      </w:r>
      <w:r>
        <w:rPr>
          <w:rFonts w:eastAsiaTheme="minorHAnsi"/>
          <w:i/>
          <w:iCs/>
        </w:rPr>
        <w:t xml:space="preserve">Behaviour </w:t>
      </w:r>
      <w:r w:rsidRPr="000D1C5D">
        <w:rPr>
          <w:rFonts w:eastAsiaTheme="minorHAnsi"/>
          <w:b/>
          <w:iCs/>
        </w:rPr>
        <w:t>148</w:t>
      </w:r>
      <w:r>
        <w:rPr>
          <w:rFonts w:eastAsiaTheme="minorHAnsi"/>
        </w:rPr>
        <w:t>, 501-517. doi:10.1163/000579511x565763</w:t>
      </w:r>
    </w:p>
    <w:p w14:paraId="09E0D1CD" w14:textId="0B3F4AF5" w:rsidR="00EC2420" w:rsidRPr="00EC2420" w:rsidRDefault="00EC2420" w:rsidP="00EC2420">
      <w:pPr>
        <w:pStyle w:val="References"/>
        <w:rPr>
          <w:lang w:val="en-GB"/>
        </w:rPr>
      </w:pPr>
      <w:r w:rsidRPr="005E5169">
        <w:rPr>
          <w:lang w:val="en-GB"/>
        </w:rPr>
        <w:t xml:space="preserve">Stamps, J. A. (1977). Social behaviour and spacing patterns in lizards. In C. </w:t>
      </w:r>
      <w:proofErr w:type="spellStart"/>
      <w:r w:rsidRPr="005E5169">
        <w:rPr>
          <w:lang w:val="en-GB"/>
        </w:rPr>
        <w:t>Gans</w:t>
      </w:r>
      <w:proofErr w:type="spellEnd"/>
      <w:r w:rsidRPr="005E5169">
        <w:rPr>
          <w:lang w:val="en-GB"/>
        </w:rPr>
        <w:t xml:space="preserve"> &amp; D. W. Tinkle (Eds.), </w:t>
      </w:r>
      <w:r w:rsidRPr="005E5169">
        <w:rPr>
          <w:i/>
          <w:lang w:val="en-GB"/>
        </w:rPr>
        <w:t xml:space="preserve">Biology of the </w:t>
      </w:r>
      <w:proofErr w:type="spellStart"/>
      <w:r w:rsidRPr="005E5169">
        <w:rPr>
          <w:i/>
          <w:lang w:val="en-GB"/>
        </w:rPr>
        <w:t>Reptilia</w:t>
      </w:r>
      <w:proofErr w:type="spellEnd"/>
      <w:r w:rsidRPr="005E5169">
        <w:rPr>
          <w:i/>
          <w:lang w:val="en-GB"/>
        </w:rPr>
        <w:t xml:space="preserve">. Ecology and </w:t>
      </w:r>
      <w:proofErr w:type="spellStart"/>
      <w:r w:rsidRPr="005E5169">
        <w:rPr>
          <w:i/>
          <w:lang w:val="en-GB"/>
        </w:rPr>
        <w:t>Behavior</w:t>
      </w:r>
      <w:proofErr w:type="spellEnd"/>
      <w:r w:rsidRPr="005E5169">
        <w:rPr>
          <w:i/>
          <w:lang w:val="en-GB"/>
        </w:rPr>
        <w:t xml:space="preserve"> A</w:t>
      </w:r>
      <w:r w:rsidRPr="005E5169">
        <w:rPr>
          <w:lang w:val="en-GB"/>
        </w:rPr>
        <w:t xml:space="preserve"> (Vol. 7, pp. 149-171). New York: Academic Press.</w:t>
      </w:r>
    </w:p>
    <w:p w14:paraId="2F9691B4" w14:textId="37E8428C" w:rsidR="00B35D2C" w:rsidRDefault="00B35D2C" w:rsidP="00B35D2C">
      <w:pPr>
        <w:pStyle w:val="Reference"/>
        <w:rPr>
          <w:rFonts w:eastAsiaTheme="minorHAnsi"/>
        </w:rPr>
      </w:pPr>
      <w:r>
        <w:rPr>
          <w:rFonts w:eastAsiaTheme="minorHAnsi"/>
        </w:rPr>
        <w:t xml:space="preserve">Stanger-Hall, K. F., </w:t>
      </w:r>
      <w:proofErr w:type="spellStart"/>
      <w:r>
        <w:rPr>
          <w:rFonts w:eastAsiaTheme="minorHAnsi"/>
        </w:rPr>
        <w:t>Zelmer</w:t>
      </w:r>
      <w:proofErr w:type="spellEnd"/>
      <w:r>
        <w:rPr>
          <w:rFonts w:eastAsiaTheme="minorHAnsi"/>
        </w:rPr>
        <w:t xml:space="preserve">, D. A., </w:t>
      </w:r>
      <w:proofErr w:type="spellStart"/>
      <w:r>
        <w:rPr>
          <w:rFonts w:eastAsiaTheme="minorHAnsi"/>
        </w:rPr>
        <w:t>Bergren</w:t>
      </w:r>
      <w:proofErr w:type="spellEnd"/>
      <w:r>
        <w:rPr>
          <w:rFonts w:eastAsiaTheme="minorHAnsi"/>
        </w:rPr>
        <w:t>, C. &amp; Burns, S. A. (2001). Taste discrimination in a lizard (</w:t>
      </w:r>
      <w:r w:rsidRPr="00B35D2C">
        <w:rPr>
          <w:rFonts w:eastAsiaTheme="minorHAnsi"/>
          <w:i/>
        </w:rPr>
        <w:t xml:space="preserve">Anolis </w:t>
      </w:r>
      <w:proofErr w:type="spellStart"/>
      <w:r w:rsidRPr="00B35D2C">
        <w:rPr>
          <w:rFonts w:eastAsiaTheme="minorHAnsi"/>
          <w:i/>
        </w:rPr>
        <w:t>carolinensis</w:t>
      </w:r>
      <w:proofErr w:type="spellEnd"/>
      <w:r>
        <w:rPr>
          <w:rFonts w:eastAsiaTheme="minorHAnsi"/>
        </w:rPr>
        <w:t xml:space="preserve">, </w:t>
      </w:r>
      <w:proofErr w:type="spellStart"/>
      <w:r>
        <w:rPr>
          <w:rFonts w:eastAsiaTheme="minorHAnsi"/>
        </w:rPr>
        <w:t>Polychrotidae</w:t>
      </w:r>
      <w:proofErr w:type="spellEnd"/>
      <w:r>
        <w:rPr>
          <w:rFonts w:eastAsiaTheme="minorHAnsi"/>
        </w:rPr>
        <w:t xml:space="preserve">). </w:t>
      </w:r>
      <w:r>
        <w:rPr>
          <w:rFonts w:eastAsiaTheme="minorHAnsi"/>
          <w:i/>
          <w:iCs/>
        </w:rPr>
        <w:t xml:space="preserve">Copeia </w:t>
      </w:r>
      <w:r w:rsidRPr="001F5542">
        <w:rPr>
          <w:rFonts w:eastAsiaTheme="minorHAnsi"/>
          <w:b/>
          <w:iCs/>
        </w:rPr>
        <w:t>2001</w:t>
      </w:r>
      <w:r>
        <w:rPr>
          <w:rFonts w:eastAsiaTheme="minorHAnsi"/>
        </w:rPr>
        <w:t>, 490-498. doi:10.1643/0045-8511(2001)001[0490:tdiala]2.0.co;2</w:t>
      </w:r>
    </w:p>
    <w:p w14:paraId="204C0909" w14:textId="7801FD0B" w:rsidR="00B35D2C" w:rsidRDefault="00B35D2C" w:rsidP="00B35D2C">
      <w:pPr>
        <w:pStyle w:val="Reference"/>
        <w:rPr>
          <w:rFonts w:eastAsiaTheme="minorHAnsi"/>
        </w:rPr>
      </w:pPr>
      <w:r>
        <w:rPr>
          <w:rFonts w:eastAsiaTheme="minorHAnsi"/>
        </w:rPr>
        <w:t>Stone, A., Ford, N. B.</w:t>
      </w:r>
      <w:r w:rsidR="001F5542">
        <w:rPr>
          <w:rFonts w:eastAsiaTheme="minorHAnsi"/>
        </w:rPr>
        <w:t xml:space="preserve"> </w:t>
      </w:r>
      <w:r>
        <w:rPr>
          <w:rFonts w:eastAsiaTheme="minorHAnsi"/>
        </w:rPr>
        <w:t xml:space="preserve">&amp; Holtzman, D. A. (2000). Spatial learning and shelter selection by juvenile spotted pythons, </w:t>
      </w:r>
      <w:proofErr w:type="spellStart"/>
      <w:r w:rsidRPr="00B35D2C">
        <w:rPr>
          <w:rFonts w:eastAsiaTheme="minorHAnsi"/>
          <w:i/>
        </w:rPr>
        <w:t>Anteresia</w:t>
      </w:r>
      <w:proofErr w:type="spellEnd"/>
      <w:r w:rsidRPr="00B35D2C">
        <w:rPr>
          <w:rFonts w:eastAsiaTheme="minorHAnsi"/>
          <w:i/>
        </w:rPr>
        <w:t xml:space="preserve"> </w:t>
      </w:r>
      <w:proofErr w:type="spellStart"/>
      <w:r w:rsidRPr="00B35D2C">
        <w:rPr>
          <w:rFonts w:eastAsiaTheme="minorHAnsi"/>
          <w:i/>
        </w:rPr>
        <w:t>maculosus</w:t>
      </w:r>
      <w:proofErr w:type="spellEnd"/>
      <w:r>
        <w:rPr>
          <w:rFonts w:eastAsiaTheme="minorHAnsi"/>
        </w:rPr>
        <w:t xml:space="preserve">. </w:t>
      </w:r>
      <w:r>
        <w:rPr>
          <w:rFonts w:eastAsiaTheme="minorHAnsi"/>
          <w:i/>
          <w:iCs/>
        </w:rPr>
        <w:t xml:space="preserve">Journal of Herpetology </w:t>
      </w:r>
      <w:r w:rsidRPr="001F5542">
        <w:rPr>
          <w:rFonts w:eastAsiaTheme="minorHAnsi"/>
          <w:b/>
          <w:iCs/>
        </w:rPr>
        <w:t>34</w:t>
      </w:r>
      <w:r>
        <w:rPr>
          <w:rFonts w:eastAsiaTheme="minorHAnsi"/>
        </w:rPr>
        <w:t xml:space="preserve">, 575-587. </w:t>
      </w:r>
    </w:p>
    <w:p w14:paraId="15E7B29A" w14:textId="3C0761DC" w:rsidR="00B35D2C" w:rsidRDefault="00F354A7" w:rsidP="00F354A7">
      <w:pPr>
        <w:pStyle w:val="Reference"/>
        <w:rPr>
          <w:rFonts w:eastAsiaTheme="minorHAnsi"/>
        </w:rPr>
      </w:pPr>
      <w:r>
        <w:rPr>
          <w:rFonts w:eastAsiaTheme="minorHAnsi"/>
        </w:rPr>
        <w:lastRenderedPageBreak/>
        <w:t xml:space="preserve">Sun, B.-J., Wang, T.-T., Pike, D. A., Liang, L. &amp; Du, W.-G. (2014). Embryonic oxygen enhances learning ability in hatchling lizards. </w:t>
      </w:r>
      <w:r>
        <w:rPr>
          <w:rFonts w:eastAsiaTheme="minorHAnsi"/>
          <w:i/>
          <w:iCs/>
        </w:rPr>
        <w:t xml:space="preserve">Frontiers in Zoology </w:t>
      </w:r>
      <w:r w:rsidRPr="009F1EDC">
        <w:rPr>
          <w:rFonts w:eastAsiaTheme="minorHAnsi"/>
          <w:b/>
          <w:iCs/>
        </w:rPr>
        <w:t>11</w:t>
      </w:r>
      <w:r>
        <w:rPr>
          <w:rFonts w:eastAsiaTheme="minorHAnsi"/>
        </w:rPr>
        <w:t xml:space="preserve">, 21-29. </w:t>
      </w:r>
      <w:hyperlink r:id="rId13" w:history="1">
        <w:r>
          <w:rPr>
            <w:rFonts w:eastAsiaTheme="minorHAnsi"/>
          </w:rPr>
          <w:t>doi:papers3://publication/</w:t>
        </w:r>
        <w:proofErr w:type="spellStart"/>
        <w:r>
          <w:rPr>
            <w:rFonts w:eastAsiaTheme="minorHAnsi"/>
          </w:rPr>
          <w:t>doi</w:t>
        </w:r>
        <w:proofErr w:type="spellEnd"/>
        <w:r>
          <w:rPr>
            <w:rFonts w:eastAsiaTheme="minorHAnsi"/>
          </w:rPr>
          <w:t>/10.1186/1742-9994-11-21</w:t>
        </w:r>
      </w:hyperlink>
    </w:p>
    <w:p w14:paraId="669061D5" w14:textId="0F5DDB5A" w:rsidR="00B6223C" w:rsidRPr="00B6223C" w:rsidRDefault="00B6223C" w:rsidP="00B6223C">
      <w:pPr>
        <w:pStyle w:val="Reference"/>
        <w:rPr>
          <w:rFonts w:eastAsiaTheme="minorHAnsi"/>
        </w:rPr>
      </w:pPr>
      <w:r>
        <w:rPr>
          <w:rFonts w:eastAsiaTheme="minorHAnsi"/>
        </w:rPr>
        <w:t xml:space="preserve">Szabo, B., Noble, D. W. A., Byrne, R. W., Tait, D. S. &amp; Whiting, M. J. (2018). Subproblem learning and reversal of a multidimensional visual cue in a lizard: evidence for behavioural flexibility? </w:t>
      </w:r>
      <w:r>
        <w:rPr>
          <w:rFonts w:eastAsiaTheme="minorHAnsi"/>
          <w:i/>
          <w:iCs/>
        </w:rPr>
        <w:t xml:space="preserve">Animal Behaviour </w:t>
      </w:r>
      <w:r w:rsidRPr="009F1EDC">
        <w:rPr>
          <w:rFonts w:eastAsiaTheme="minorHAnsi"/>
          <w:b/>
          <w:iCs/>
        </w:rPr>
        <w:t>144</w:t>
      </w:r>
      <w:r>
        <w:rPr>
          <w:rFonts w:eastAsiaTheme="minorHAnsi"/>
        </w:rPr>
        <w:t>, 17-26. doi:10.1016/j.anbehav.2018.07.018</w:t>
      </w:r>
    </w:p>
    <w:p w14:paraId="1D3AA39C" w14:textId="379FE0C9" w:rsidR="00F619DA" w:rsidRDefault="00F619DA" w:rsidP="00F619DA">
      <w:pPr>
        <w:pStyle w:val="Reference"/>
        <w:rPr>
          <w:rFonts w:eastAsiaTheme="minorHAnsi"/>
        </w:rPr>
      </w:pPr>
      <w:r w:rsidRPr="00015BF6">
        <w:rPr>
          <w:rFonts w:eastAsiaTheme="minorHAnsi"/>
        </w:rPr>
        <w:t xml:space="preserve">Tello-Ramos, M. C., Branch, C. L., </w:t>
      </w:r>
      <w:proofErr w:type="spellStart"/>
      <w:r w:rsidRPr="00015BF6">
        <w:rPr>
          <w:rFonts w:eastAsiaTheme="minorHAnsi"/>
        </w:rPr>
        <w:t>Kozlovsky</w:t>
      </w:r>
      <w:proofErr w:type="spellEnd"/>
      <w:r w:rsidRPr="00015BF6">
        <w:rPr>
          <w:rFonts w:eastAsiaTheme="minorHAnsi"/>
        </w:rPr>
        <w:t xml:space="preserve">, D. Y., </w:t>
      </w:r>
      <w:proofErr w:type="spellStart"/>
      <w:r w:rsidRPr="00015BF6">
        <w:rPr>
          <w:rFonts w:eastAsiaTheme="minorHAnsi"/>
        </w:rPr>
        <w:t>Pitera</w:t>
      </w:r>
      <w:proofErr w:type="spellEnd"/>
      <w:r w:rsidRPr="00015BF6">
        <w:rPr>
          <w:rFonts w:eastAsiaTheme="minorHAnsi"/>
        </w:rPr>
        <w:t xml:space="preserve">, A. M. &amp; </w:t>
      </w:r>
      <w:proofErr w:type="spellStart"/>
      <w:r w:rsidRPr="00015BF6">
        <w:rPr>
          <w:rFonts w:eastAsiaTheme="minorHAnsi"/>
        </w:rPr>
        <w:t>Pravosudov</w:t>
      </w:r>
      <w:proofErr w:type="spellEnd"/>
      <w:r w:rsidRPr="00015BF6">
        <w:rPr>
          <w:rFonts w:eastAsiaTheme="minorHAnsi"/>
        </w:rPr>
        <w:t xml:space="preserve">, V. V. (2018). Spatial memory and cognitive flexibility trade-offs: to be or not to be flexible, that is the question. </w:t>
      </w:r>
      <w:r w:rsidRPr="00015BF6">
        <w:rPr>
          <w:rFonts w:eastAsiaTheme="minorHAnsi"/>
          <w:i/>
          <w:iCs/>
        </w:rPr>
        <w:t>Animal Behaviour</w:t>
      </w:r>
      <w:r w:rsidRPr="00015BF6">
        <w:rPr>
          <w:rFonts w:eastAsiaTheme="minorHAnsi"/>
        </w:rPr>
        <w:t>. doi:10.1016/j.anbehav.2018.02.019</w:t>
      </w:r>
    </w:p>
    <w:p w14:paraId="4F2EA1F2" w14:textId="1D4785AA" w:rsidR="00B6223C" w:rsidRPr="00B6223C" w:rsidRDefault="00B6223C" w:rsidP="00B6223C">
      <w:pPr>
        <w:pStyle w:val="Reference"/>
        <w:rPr>
          <w:rFonts w:eastAsiaTheme="minorHAnsi"/>
        </w:rPr>
      </w:pPr>
      <w:proofErr w:type="spellStart"/>
      <w:r>
        <w:rPr>
          <w:rFonts w:eastAsiaTheme="minorHAnsi"/>
        </w:rPr>
        <w:t>Thaker</w:t>
      </w:r>
      <w:proofErr w:type="spellEnd"/>
      <w:r>
        <w:rPr>
          <w:rFonts w:eastAsiaTheme="minorHAnsi"/>
        </w:rPr>
        <w:t xml:space="preserve">, M., </w:t>
      </w:r>
      <w:proofErr w:type="spellStart"/>
      <w:r>
        <w:rPr>
          <w:rFonts w:eastAsiaTheme="minorHAnsi"/>
        </w:rPr>
        <w:t>Vanak</w:t>
      </w:r>
      <w:proofErr w:type="spellEnd"/>
      <w:r>
        <w:rPr>
          <w:rFonts w:eastAsiaTheme="minorHAnsi"/>
        </w:rPr>
        <w:t xml:space="preserve">, A. T., Lima, S. L. &amp; Hews, D. K. (2010). Stress and Aversive Learning in a Wild Vertebrate: The Role of Corticosterone in Mediating Escape from a Novel Stressor. </w:t>
      </w:r>
      <w:r>
        <w:rPr>
          <w:rFonts w:eastAsiaTheme="minorHAnsi"/>
          <w:i/>
          <w:iCs/>
        </w:rPr>
        <w:t xml:space="preserve">American Naturalist </w:t>
      </w:r>
      <w:r w:rsidRPr="009F1EDC">
        <w:rPr>
          <w:rFonts w:eastAsiaTheme="minorHAnsi"/>
          <w:b/>
          <w:iCs/>
        </w:rPr>
        <w:t>175</w:t>
      </w:r>
      <w:r>
        <w:rPr>
          <w:rFonts w:eastAsiaTheme="minorHAnsi"/>
        </w:rPr>
        <w:t>, 50-60. doi:10.1086/648558</w:t>
      </w:r>
    </w:p>
    <w:p w14:paraId="6A9CA8B8" w14:textId="09D1B559" w:rsidR="009921AD" w:rsidRPr="00015BF6" w:rsidRDefault="009921AD" w:rsidP="009921AD">
      <w:pPr>
        <w:pStyle w:val="Reference"/>
      </w:pPr>
      <w:r w:rsidRPr="00015BF6">
        <w:t xml:space="preserve">Weir, A. A. S., Chappell, J. &amp; </w:t>
      </w:r>
      <w:proofErr w:type="spellStart"/>
      <w:r w:rsidRPr="00015BF6">
        <w:t>Kacelnik</w:t>
      </w:r>
      <w:proofErr w:type="spellEnd"/>
      <w:r w:rsidRPr="00015BF6">
        <w:t xml:space="preserve">, A. (2002). Shaping of hooks in New Caledonian crows. </w:t>
      </w:r>
      <w:r w:rsidRPr="00015BF6">
        <w:rPr>
          <w:i/>
        </w:rPr>
        <w:t>Science</w:t>
      </w:r>
      <w:r w:rsidRPr="00015BF6">
        <w:t xml:space="preserve"> </w:t>
      </w:r>
      <w:r w:rsidRPr="009F1EDC">
        <w:rPr>
          <w:b/>
        </w:rPr>
        <w:t>297</w:t>
      </w:r>
      <w:r w:rsidRPr="00015BF6">
        <w:t>, 981. doi:10.1126/science.1073433</w:t>
      </w:r>
    </w:p>
    <w:p w14:paraId="58047B17" w14:textId="018DBCB4" w:rsidR="00081982" w:rsidRPr="00015BF6" w:rsidRDefault="00081982" w:rsidP="00061CCA">
      <w:pPr>
        <w:pStyle w:val="Reference"/>
        <w:rPr>
          <w:rFonts w:eastAsiaTheme="minorHAnsi"/>
        </w:rPr>
      </w:pPr>
      <w:r w:rsidRPr="00015BF6">
        <w:rPr>
          <w:rFonts w:eastAsiaTheme="minorHAnsi"/>
        </w:rPr>
        <w:t xml:space="preserve">Whiting, M. J. &amp; Noble, D. W. A. (2018). Lizards - Measuring Cognition: Practical Challenges and the Influence of Ecology and Social Behaviour. In N. Bueno-Guerra &amp; F. Amici (Eds.), </w:t>
      </w:r>
      <w:r w:rsidRPr="00015BF6">
        <w:rPr>
          <w:rFonts w:eastAsiaTheme="minorHAnsi"/>
          <w:i/>
          <w:iCs/>
        </w:rPr>
        <w:t>Field and Laboratory Methods in Animal Cognition</w:t>
      </w:r>
      <w:r w:rsidR="00061CCA" w:rsidRPr="00015BF6">
        <w:rPr>
          <w:rFonts w:eastAsiaTheme="minorHAnsi"/>
          <w:i/>
          <w:iCs/>
        </w:rPr>
        <w:t xml:space="preserve"> </w:t>
      </w:r>
      <w:r w:rsidR="00061CCA" w:rsidRPr="00015BF6">
        <w:rPr>
          <w:rFonts w:eastAsiaTheme="minorHAnsi"/>
          <w:iCs/>
        </w:rPr>
        <w:t xml:space="preserve">(pp. </w:t>
      </w:r>
      <w:r w:rsidR="00061CCA" w:rsidRPr="00015BF6">
        <w:t>266-285</w:t>
      </w:r>
      <w:r w:rsidR="00061CCA" w:rsidRPr="00015BF6">
        <w:rPr>
          <w:rFonts w:eastAsiaTheme="minorHAnsi"/>
          <w:iCs/>
        </w:rPr>
        <w:t>)</w:t>
      </w:r>
      <w:r w:rsidRPr="00015BF6">
        <w:rPr>
          <w:rFonts w:eastAsiaTheme="minorHAnsi"/>
        </w:rPr>
        <w:t>. Cambridge, UK: Cambridge University Press.</w:t>
      </w:r>
    </w:p>
    <w:p w14:paraId="6C9E882B" w14:textId="6E1ABE63" w:rsidR="00811B8D" w:rsidRDefault="00811B8D" w:rsidP="00811B8D">
      <w:pPr>
        <w:pStyle w:val="Reference"/>
        <w:rPr>
          <w:rFonts w:eastAsiaTheme="minorHAnsi"/>
        </w:rPr>
      </w:pPr>
      <w:r w:rsidRPr="00015BF6">
        <w:rPr>
          <w:rFonts w:eastAsiaTheme="minorHAnsi"/>
        </w:rPr>
        <w:t xml:space="preserve">Whiting, M. J. &amp; While, G. M. (2017). Sociality in Lizards. In D. R. Rubenstein &amp; P. Abbot (Eds.), </w:t>
      </w:r>
      <w:r w:rsidRPr="00015BF6">
        <w:rPr>
          <w:rFonts w:eastAsiaTheme="minorHAnsi"/>
          <w:i/>
        </w:rPr>
        <w:t>Comparative Social Evolution</w:t>
      </w:r>
      <w:r w:rsidRPr="00015BF6">
        <w:rPr>
          <w:rFonts w:eastAsiaTheme="minorHAnsi"/>
        </w:rPr>
        <w:t xml:space="preserve"> (pp. 390-426). Cambridge, UK: Cambridge University Press.</w:t>
      </w:r>
    </w:p>
    <w:p w14:paraId="0D9E4DF4" w14:textId="06EF2AC4" w:rsidR="00B6223C" w:rsidRDefault="00B6223C" w:rsidP="00B6223C">
      <w:pPr>
        <w:pStyle w:val="Reference"/>
        <w:rPr>
          <w:rFonts w:eastAsiaTheme="minorHAnsi"/>
        </w:rPr>
      </w:pPr>
      <w:r>
        <w:rPr>
          <w:rFonts w:eastAsiaTheme="minorHAnsi"/>
        </w:rPr>
        <w:t>Wilkinson, A., Chan, H.-M. &amp; Hall, G. (2007). Spatial learning and memory in the tortoise (</w:t>
      </w:r>
      <w:r w:rsidRPr="00B6223C">
        <w:rPr>
          <w:rFonts w:eastAsiaTheme="minorHAnsi"/>
          <w:i/>
        </w:rPr>
        <w:t>Geochelone carbonaria</w:t>
      </w:r>
      <w:r>
        <w:rPr>
          <w:rFonts w:eastAsiaTheme="minorHAnsi"/>
        </w:rPr>
        <w:t xml:space="preserve">). </w:t>
      </w:r>
      <w:r>
        <w:rPr>
          <w:rFonts w:eastAsiaTheme="minorHAnsi"/>
          <w:i/>
          <w:iCs/>
        </w:rPr>
        <w:t xml:space="preserve">Journal of Comparative Psychology </w:t>
      </w:r>
      <w:r w:rsidRPr="009F1EDC">
        <w:rPr>
          <w:rFonts w:eastAsiaTheme="minorHAnsi"/>
          <w:b/>
          <w:iCs/>
        </w:rPr>
        <w:t>121</w:t>
      </w:r>
      <w:r>
        <w:rPr>
          <w:rFonts w:eastAsiaTheme="minorHAnsi"/>
        </w:rPr>
        <w:t>, 412-418. doi:10.1037/0735-7036.121.4.412</w:t>
      </w:r>
    </w:p>
    <w:p w14:paraId="77649AC3" w14:textId="32DEF082" w:rsidR="00B6223C" w:rsidRPr="00B6223C" w:rsidRDefault="00B6223C" w:rsidP="00B6223C">
      <w:pPr>
        <w:pStyle w:val="Reference"/>
        <w:rPr>
          <w:rFonts w:eastAsiaTheme="minorHAnsi"/>
        </w:rPr>
      </w:pPr>
      <w:r>
        <w:rPr>
          <w:rFonts w:eastAsiaTheme="minorHAnsi"/>
        </w:rPr>
        <w:t>Wilkinson, A., Coward, S. &amp; Hall, G. (2009). Visual and response-based navigation in the tortoise (</w:t>
      </w:r>
      <w:r w:rsidRPr="00B6223C">
        <w:rPr>
          <w:rFonts w:eastAsiaTheme="minorHAnsi"/>
          <w:i/>
        </w:rPr>
        <w:t>Geochelone carbonaria</w:t>
      </w:r>
      <w:r>
        <w:rPr>
          <w:rFonts w:eastAsiaTheme="minorHAnsi"/>
        </w:rPr>
        <w:t xml:space="preserve">). </w:t>
      </w:r>
      <w:r>
        <w:rPr>
          <w:rFonts w:eastAsiaTheme="minorHAnsi"/>
          <w:i/>
          <w:iCs/>
        </w:rPr>
        <w:t xml:space="preserve">Animal Cognition </w:t>
      </w:r>
      <w:r w:rsidRPr="00724025">
        <w:rPr>
          <w:rFonts w:eastAsiaTheme="minorHAnsi"/>
          <w:b/>
          <w:iCs/>
        </w:rPr>
        <w:t>12</w:t>
      </w:r>
      <w:r>
        <w:rPr>
          <w:rFonts w:eastAsiaTheme="minorHAnsi"/>
        </w:rPr>
        <w:t>, 779-787. doi:10.1007/s10071-009-0237-9</w:t>
      </w:r>
    </w:p>
    <w:p w14:paraId="5A8AE266" w14:textId="41BCC3E7" w:rsidR="00061CCA" w:rsidRDefault="00061CCA" w:rsidP="00061CCA">
      <w:pPr>
        <w:pStyle w:val="Reference"/>
        <w:rPr>
          <w:rFonts w:eastAsiaTheme="minorHAnsi"/>
        </w:rPr>
      </w:pPr>
      <w:r w:rsidRPr="00015BF6">
        <w:rPr>
          <w:rFonts w:eastAsiaTheme="minorHAnsi"/>
        </w:rPr>
        <w:lastRenderedPageBreak/>
        <w:t xml:space="preserve">Wilkinson, A. &amp; Huber, L. (2012). Cold-blooded cognition: reptilian cognitive abilities. In J. </w:t>
      </w:r>
      <w:proofErr w:type="spellStart"/>
      <w:r w:rsidRPr="00015BF6">
        <w:rPr>
          <w:rFonts w:eastAsiaTheme="minorHAnsi"/>
        </w:rPr>
        <w:t>Vonk</w:t>
      </w:r>
      <w:proofErr w:type="spellEnd"/>
      <w:r w:rsidRPr="00015BF6">
        <w:rPr>
          <w:rFonts w:eastAsiaTheme="minorHAnsi"/>
        </w:rPr>
        <w:t xml:space="preserve"> &amp; T. K. Shackelford (Eds.), </w:t>
      </w:r>
      <w:r w:rsidRPr="00015BF6">
        <w:rPr>
          <w:rFonts w:eastAsiaTheme="minorHAnsi"/>
          <w:i/>
          <w:iCs/>
        </w:rPr>
        <w:t>The Oxford Handbook of Comparative Evolutionary Psychology</w:t>
      </w:r>
      <w:r w:rsidRPr="00015BF6">
        <w:rPr>
          <w:rFonts w:eastAsiaTheme="minorHAnsi"/>
        </w:rPr>
        <w:t xml:space="preserve"> (pp. 129-141). New York: Oxford.</w:t>
      </w:r>
    </w:p>
    <w:p w14:paraId="2B3F11E0" w14:textId="3118E7CC" w:rsidR="00B6223C" w:rsidRDefault="00B6223C" w:rsidP="00B6223C">
      <w:pPr>
        <w:pStyle w:val="Reference"/>
        <w:rPr>
          <w:rFonts w:eastAsiaTheme="minorHAnsi"/>
        </w:rPr>
      </w:pPr>
      <w:r>
        <w:rPr>
          <w:rFonts w:eastAsiaTheme="minorHAnsi"/>
        </w:rPr>
        <w:t xml:space="preserve">Wilkinson, A., </w:t>
      </w:r>
      <w:proofErr w:type="spellStart"/>
      <w:r>
        <w:rPr>
          <w:rFonts w:eastAsiaTheme="minorHAnsi"/>
        </w:rPr>
        <w:t>Kuenstner</w:t>
      </w:r>
      <w:proofErr w:type="spellEnd"/>
      <w:r>
        <w:rPr>
          <w:rFonts w:eastAsiaTheme="minorHAnsi"/>
        </w:rPr>
        <w:t>, K., Mueller, J. &amp; Huber, L. (2010). Social learning in a non-social reptile (</w:t>
      </w:r>
      <w:r w:rsidRPr="00B6223C">
        <w:rPr>
          <w:rFonts w:eastAsiaTheme="minorHAnsi"/>
          <w:i/>
        </w:rPr>
        <w:t>Geochelone carbonaria</w:t>
      </w:r>
      <w:r>
        <w:rPr>
          <w:rFonts w:eastAsiaTheme="minorHAnsi"/>
        </w:rPr>
        <w:t xml:space="preserve">). </w:t>
      </w:r>
      <w:r>
        <w:rPr>
          <w:rFonts w:eastAsiaTheme="minorHAnsi"/>
          <w:i/>
          <w:iCs/>
        </w:rPr>
        <w:t xml:space="preserve">Biology Letters </w:t>
      </w:r>
      <w:r w:rsidRPr="00027FD8">
        <w:rPr>
          <w:rFonts w:eastAsiaTheme="minorHAnsi"/>
          <w:b/>
          <w:iCs/>
        </w:rPr>
        <w:t>6</w:t>
      </w:r>
      <w:r>
        <w:rPr>
          <w:rFonts w:eastAsiaTheme="minorHAnsi"/>
        </w:rPr>
        <w:t>, 614-616. doi:10.1098/rsbl.2010.0092</w:t>
      </w:r>
    </w:p>
    <w:p w14:paraId="0D8C1F6D" w14:textId="419E4950" w:rsidR="00B6223C" w:rsidRDefault="00B6223C" w:rsidP="00B6223C">
      <w:pPr>
        <w:pStyle w:val="Reference"/>
        <w:rPr>
          <w:rFonts w:eastAsiaTheme="minorHAnsi"/>
        </w:rPr>
      </w:pPr>
      <w:r>
        <w:rPr>
          <w:rFonts w:eastAsiaTheme="minorHAnsi"/>
        </w:rPr>
        <w:t xml:space="preserve">Wilkinson, A., Mueller-Paul, J. &amp; Huber, L. (2013). Picture-object recognition in the tortoise </w:t>
      </w:r>
      <w:proofErr w:type="spellStart"/>
      <w:r w:rsidRPr="00B6223C">
        <w:rPr>
          <w:rFonts w:eastAsiaTheme="minorHAnsi"/>
          <w:i/>
        </w:rPr>
        <w:t>Chelonoidis</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Animal Cognition </w:t>
      </w:r>
      <w:r w:rsidRPr="00086FC8">
        <w:rPr>
          <w:rFonts w:eastAsiaTheme="minorHAnsi"/>
          <w:b/>
          <w:iCs/>
        </w:rPr>
        <w:t>16</w:t>
      </w:r>
      <w:r>
        <w:rPr>
          <w:rFonts w:eastAsiaTheme="minorHAnsi"/>
        </w:rPr>
        <w:t>, 99-107. doi:10.1007/s10071-012-0555-1</w:t>
      </w:r>
    </w:p>
    <w:p w14:paraId="344A9AD9" w14:textId="4C8756B1" w:rsidR="00B6223C" w:rsidRPr="00B6223C" w:rsidRDefault="005C08C8" w:rsidP="005C08C8">
      <w:pPr>
        <w:pStyle w:val="Reference"/>
        <w:rPr>
          <w:rFonts w:eastAsiaTheme="minorHAnsi"/>
        </w:rPr>
      </w:pPr>
      <w:r>
        <w:rPr>
          <w:rFonts w:eastAsiaTheme="minorHAnsi"/>
        </w:rPr>
        <w:t>Woo, K. L., Hunt, M., Harper, D., Nelson, N. J., Daugherty, C. H. &amp; Bell, B. D. (2009). Discrimination of flicker frequency rates in the reptile tuatara (</w:t>
      </w:r>
      <w:proofErr w:type="spellStart"/>
      <w:r w:rsidRPr="005C08C8">
        <w:rPr>
          <w:rFonts w:eastAsiaTheme="minorHAnsi"/>
          <w:i/>
        </w:rPr>
        <w:t>Sphenodon</w:t>
      </w:r>
      <w:proofErr w:type="spellEnd"/>
      <w:r>
        <w:rPr>
          <w:rFonts w:eastAsiaTheme="minorHAnsi"/>
        </w:rPr>
        <w:t xml:space="preserve">). </w:t>
      </w:r>
      <w:proofErr w:type="spellStart"/>
      <w:r>
        <w:rPr>
          <w:rFonts w:eastAsiaTheme="minorHAnsi"/>
          <w:i/>
          <w:iCs/>
        </w:rPr>
        <w:t>Naturwissenschaften</w:t>
      </w:r>
      <w:proofErr w:type="spellEnd"/>
      <w:r>
        <w:rPr>
          <w:rFonts w:eastAsiaTheme="minorHAnsi"/>
          <w:i/>
          <w:iCs/>
        </w:rPr>
        <w:t xml:space="preserve"> </w:t>
      </w:r>
      <w:r w:rsidRPr="00086FC8">
        <w:rPr>
          <w:rFonts w:eastAsiaTheme="minorHAnsi"/>
          <w:b/>
          <w:iCs/>
        </w:rPr>
        <w:t>96</w:t>
      </w:r>
      <w:r>
        <w:rPr>
          <w:rFonts w:eastAsiaTheme="minorHAnsi"/>
        </w:rPr>
        <w:t>, 415-419. doi:10.1007/s00114-008-0491-8</w:t>
      </w:r>
    </w:p>
    <w:p w14:paraId="52B8C3D5" w14:textId="3AACDC1D" w:rsidR="008575EB" w:rsidRDefault="008575EB" w:rsidP="008575EB">
      <w:pPr>
        <w:pStyle w:val="Reference"/>
        <w:rPr>
          <w:rFonts w:eastAsiaTheme="minorHAnsi"/>
        </w:rPr>
      </w:pPr>
      <w:r>
        <w:rPr>
          <w:rFonts w:eastAsiaTheme="minorHAnsi"/>
        </w:rPr>
        <w:t xml:space="preserve">Wright, T. F., Eberhard, J. R., Hobson, E. A., Avery, M. L. &amp; </w:t>
      </w:r>
      <w:proofErr w:type="spellStart"/>
      <w:r>
        <w:rPr>
          <w:rFonts w:eastAsiaTheme="minorHAnsi"/>
        </w:rPr>
        <w:t>Russello</w:t>
      </w:r>
      <w:proofErr w:type="spellEnd"/>
      <w:r>
        <w:rPr>
          <w:rFonts w:eastAsiaTheme="minorHAnsi"/>
        </w:rPr>
        <w:t xml:space="preserve">, M. A. (2010). </w:t>
      </w:r>
      <w:proofErr w:type="spellStart"/>
      <w:r>
        <w:rPr>
          <w:rFonts w:eastAsiaTheme="minorHAnsi"/>
        </w:rPr>
        <w:t>Behavioral</w:t>
      </w:r>
      <w:proofErr w:type="spellEnd"/>
      <w:r>
        <w:rPr>
          <w:rFonts w:eastAsiaTheme="minorHAnsi"/>
        </w:rPr>
        <w:t xml:space="preserve"> flexibility and species invasions: the adaptive flexibility hypothesis. </w:t>
      </w:r>
      <w:r>
        <w:rPr>
          <w:rFonts w:eastAsiaTheme="minorHAnsi"/>
          <w:i/>
          <w:iCs/>
        </w:rPr>
        <w:t xml:space="preserve">Ethology Ecology &amp; Evolution </w:t>
      </w:r>
      <w:r w:rsidRPr="00031419">
        <w:rPr>
          <w:rFonts w:eastAsiaTheme="minorHAnsi"/>
          <w:b/>
          <w:iCs/>
        </w:rPr>
        <w:t>22</w:t>
      </w:r>
      <w:r>
        <w:rPr>
          <w:rFonts w:eastAsiaTheme="minorHAnsi"/>
        </w:rPr>
        <w:t>, 393-404. doi:10.1080/03949370.2010.505580</w:t>
      </w:r>
    </w:p>
    <w:p w14:paraId="1638DAFA" w14:textId="6A03426B" w:rsidR="005C08C8" w:rsidRDefault="005C08C8" w:rsidP="005C08C8">
      <w:pPr>
        <w:pStyle w:val="Reference"/>
        <w:rPr>
          <w:rFonts w:eastAsiaTheme="minorHAnsi"/>
        </w:rPr>
      </w:pPr>
      <w:proofErr w:type="spellStart"/>
      <w:r>
        <w:rPr>
          <w:rFonts w:eastAsiaTheme="minorHAnsi"/>
        </w:rPr>
        <w:t>Yeh</w:t>
      </w:r>
      <w:proofErr w:type="spellEnd"/>
      <w:r>
        <w:rPr>
          <w:rFonts w:eastAsiaTheme="minorHAnsi"/>
        </w:rPr>
        <w:t>, C. I. &amp; Powers, A. S. (2005). Effects of blocking nitric oxide on learning in turtles (</w:t>
      </w:r>
      <w:proofErr w:type="spellStart"/>
      <w:r w:rsidRPr="005C08C8">
        <w:rPr>
          <w:rFonts w:eastAsiaTheme="minorHAnsi"/>
          <w:i/>
        </w:rPr>
        <w:t>Chrysemys</w:t>
      </w:r>
      <w:proofErr w:type="spellEnd"/>
      <w:r w:rsidRPr="005C08C8">
        <w:rPr>
          <w:rFonts w:eastAsiaTheme="minorHAnsi"/>
          <w:i/>
        </w:rPr>
        <w:t xml:space="preserve"> </w:t>
      </w:r>
      <w:proofErr w:type="spellStart"/>
      <w:r w:rsidRPr="005C08C8">
        <w:rPr>
          <w:rFonts w:eastAsiaTheme="minorHAnsi"/>
          <w:i/>
        </w:rPr>
        <w:t>picta</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Neuroscience </w:t>
      </w:r>
      <w:r w:rsidRPr="00031419">
        <w:rPr>
          <w:rFonts w:eastAsiaTheme="minorHAnsi"/>
          <w:b/>
          <w:iCs/>
        </w:rPr>
        <w:t>119</w:t>
      </w:r>
      <w:r>
        <w:rPr>
          <w:rFonts w:eastAsiaTheme="minorHAnsi"/>
        </w:rPr>
        <w:t>, 1656-1661. doi:10.1037/0735-7044.119.6.1656</w:t>
      </w:r>
    </w:p>
    <w:p w14:paraId="3D46CE2A" w14:textId="3AA0D006" w:rsidR="005C08C8" w:rsidRPr="005C08C8" w:rsidRDefault="005C08C8" w:rsidP="005C08C8">
      <w:pPr>
        <w:pStyle w:val="Reference"/>
        <w:rPr>
          <w:rFonts w:eastAsiaTheme="minorHAnsi"/>
        </w:rPr>
      </w:pPr>
      <w:proofErr w:type="spellStart"/>
      <w:r>
        <w:rPr>
          <w:rFonts w:eastAsiaTheme="minorHAnsi"/>
        </w:rPr>
        <w:t>Yori</w:t>
      </w:r>
      <w:proofErr w:type="spellEnd"/>
      <w:r>
        <w:rPr>
          <w:rFonts w:eastAsiaTheme="minorHAnsi"/>
        </w:rPr>
        <w:t>, J. G. (1978). Active one-way avoidance to a heat aversive stimulus in tegu lizards (</w:t>
      </w:r>
      <w:proofErr w:type="spellStart"/>
      <w:r w:rsidRPr="0054286F">
        <w:rPr>
          <w:rFonts w:eastAsiaTheme="minorHAnsi"/>
          <w:i/>
        </w:rPr>
        <w:t>Tupinambus</w:t>
      </w:r>
      <w:proofErr w:type="spellEnd"/>
      <w:r w:rsidRPr="0054286F">
        <w:rPr>
          <w:rFonts w:eastAsiaTheme="minorHAnsi"/>
          <w:i/>
        </w:rPr>
        <w:t xml:space="preserve"> </w:t>
      </w:r>
      <w:proofErr w:type="spellStart"/>
      <w:r w:rsidRPr="0054286F">
        <w:rPr>
          <w:rFonts w:eastAsiaTheme="minorHAnsi"/>
          <w:i/>
        </w:rPr>
        <w:t>teguixen</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Biology </w:t>
      </w:r>
      <w:r w:rsidRPr="00031419">
        <w:rPr>
          <w:rFonts w:eastAsiaTheme="minorHAnsi"/>
          <w:b/>
          <w:iCs/>
        </w:rPr>
        <w:t>23</w:t>
      </w:r>
      <w:r>
        <w:rPr>
          <w:rFonts w:eastAsiaTheme="minorHAnsi"/>
        </w:rPr>
        <w:t>, 100-106. doi:10.1016/S0091-6773(78)91228-2</w:t>
      </w:r>
    </w:p>
    <w:p w14:paraId="70D66D4C" w14:textId="0F96A547" w:rsidR="0089371A" w:rsidRPr="00015BF6" w:rsidRDefault="0089371A" w:rsidP="0089371A">
      <w:pPr>
        <w:pStyle w:val="Reference"/>
      </w:pPr>
      <w:r w:rsidRPr="00015BF6">
        <w:t>Zohar, O. &amp; Terkel, J. (1991). Acquisition of Pine Cone Stripping Behaviour in Black Rats (</w:t>
      </w:r>
      <w:r w:rsidRPr="00015BF6">
        <w:rPr>
          <w:i/>
          <w:iCs/>
        </w:rPr>
        <w:t xml:space="preserve">Rattus </w:t>
      </w:r>
      <w:proofErr w:type="spellStart"/>
      <w:r w:rsidRPr="00015BF6">
        <w:rPr>
          <w:i/>
          <w:iCs/>
        </w:rPr>
        <w:t>rattus</w:t>
      </w:r>
      <w:proofErr w:type="spellEnd"/>
      <w:r w:rsidRPr="00015BF6">
        <w:t xml:space="preserve">). </w:t>
      </w:r>
      <w:r w:rsidRPr="00015BF6">
        <w:rPr>
          <w:i/>
          <w:iCs/>
        </w:rPr>
        <w:t>International Journal of Comparative Psychology</w:t>
      </w:r>
      <w:r w:rsidRPr="00015BF6">
        <w:t xml:space="preserve"> </w:t>
      </w:r>
      <w:r w:rsidRPr="00031419">
        <w:rPr>
          <w:b/>
        </w:rPr>
        <w:t>5</w:t>
      </w:r>
      <w:r w:rsidR="00956FF3" w:rsidRPr="00015BF6">
        <w:t>, 1-6</w:t>
      </w:r>
      <w:r w:rsidRPr="00015BF6">
        <w:t xml:space="preserve">. </w:t>
      </w:r>
    </w:p>
    <w:p w14:paraId="4D1B2A2B" w14:textId="61353DE2" w:rsidR="009921AD" w:rsidRDefault="005C08C8" w:rsidP="005C08C8">
      <w:pPr>
        <w:pStyle w:val="Reference"/>
        <w:rPr>
          <w:rFonts w:eastAsiaTheme="minorHAnsi"/>
        </w:rPr>
      </w:pPr>
      <w:proofErr w:type="spellStart"/>
      <w:r>
        <w:rPr>
          <w:rFonts w:eastAsiaTheme="minorHAnsi"/>
        </w:rPr>
        <w:t>Zuri</w:t>
      </w:r>
      <w:proofErr w:type="spellEnd"/>
      <w:r>
        <w:rPr>
          <w:rFonts w:eastAsiaTheme="minorHAnsi"/>
        </w:rPr>
        <w:t>, I. &amp; Bull, C. M. (2000). The use of visual cues for spatial orientation in the sleepy lizard (</w:t>
      </w:r>
      <w:r w:rsidRPr="005C08C8">
        <w:rPr>
          <w:rFonts w:eastAsiaTheme="minorHAnsi"/>
          <w:i/>
        </w:rPr>
        <w:t>Tiliqua rugosa</w:t>
      </w:r>
      <w:r>
        <w:rPr>
          <w:rFonts w:eastAsiaTheme="minorHAnsi"/>
        </w:rPr>
        <w:t xml:space="preserve">). </w:t>
      </w:r>
      <w:r>
        <w:rPr>
          <w:rFonts w:eastAsiaTheme="minorHAnsi"/>
          <w:i/>
          <w:iCs/>
        </w:rPr>
        <w:t xml:space="preserve">Canadian Journal of Zoology </w:t>
      </w:r>
      <w:r w:rsidRPr="00031419">
        <w:rPr>
          <w:rFonts w:eastAsiaTheme="minorHAnsi"/>
          <w:b/>
          <w:iCs/>
        </w:rPr>
        <w:t>78</w:t>
      </w:r>
      <w:r>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5A0F7F">
          <w:headerReference w:type="even" r:id="rId14"/>
          <w:headerReference w:type="default" r:id="rId15"/>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727" w:name="_Toc533668581"/>
      <w:r w:rsidRPr="00B54BA9">
        <w:lastRenderedPageBreak/>
        <w:t>Appendix</w:t>
      </w:r>
      <w:bookmarkEnd w:id="727"/>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w:t>
      </w:r>
      <w:proofErr w:type="spellStart"/>
      <w:r w:rsidR="006C1D47">
        <w:rPr>
          <w:lang w:val="en-AU"/>
        </w:rPr>
        <w:t>Serpentes</w:t>
      </w:r>
      <w:proofErr w:type="spellEnd"/>
      <w:r w:rsidR="006C1D47">
        <w:rPr>
          <w:lang w:val="en-AU"/>
        </w:rPr>
        <w:t>.</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boskianus</w:t>
            </w:r>
            <w:proofErr w:type="spellEnd"/>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scutellatus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proofErr w:type="spellStart"/>
            <w:r w:rsidRPr="00267BE5">
              <w:rPr>
                <w:b w:val="0"/>
                <w:i/>
                <w:iCs/>
              </w:rPr>
              <w:t>Amalosia</w:t>
            </w:r>
            <w:proofErr w:type="spellEnd"/>
            <w:r w:rsidRPr="00267BE5">
              <w:rPr>
                <w:b w:val="0"/>
                <w:i/>
                <w:iCs/>
              </w:rPr>
              <w:t xml:space="preserve"> </w:t>
            </w:r>
          </w:p>
          <w:p w14:paraId="2BA65B81" w14:textId="77777777" w:rsidR="00267BE5" w:rsidRPr="00267BE5" w:rsidRDefault="00267BE5" w:rsidP="00281706">
            <w:pPr>
              <w:pStyle w:val="Table"/>
              <w:jc w:val="left"/>
              <w:rPr>
                <w:b w:val="0"/>
                <w:i/>
                <w:iCs/>
              </w:rPr>
            </w:pPr>
            <w:r w:rsidRPr="00267BE5">
              <w:rPr>
                <w:b w:val="0"/>
                <w:i/>
                <w:iCs/>
              </w:rPr>
              <w:t>lesueurii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267BE5" w:rsidRDefault="00267BE5" w:rsidP="00281706">
            <w:pPr>
              <w:pStyle w:val="Table"/>
              <w:jc w:val="left"/>
              <w:rPr>
                <w:b w:val="0"/>
              </w:rPr>
            </w:pPr>
            <w:r w:rsidRPr="00267BE5">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r w:rsidRPr="00267BE5">
              <w:rPr>
                <w:b w:val="0"/>
                <w:i/>
                <w:iCs/>
              </w:rPr>
              <w:t>carolinensis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proofErr w:type="spellStart"/>
            <w:r w:rsidRPr="00267BE5">
              <w:rPr>
                <w:b w:val="0"/>
              </w:rPr>
              <w:t>Shafir</w:t>
            </w:r>
            <w:proofErr w:type="spellEnd"/>
            <w:r w:rsidRPr="00267BE5">
              <w:rPr>
                <w:b w:val="0"/>
              </w:rPr>
              <w:t>,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proofErr w:type="spellStart"/>
            <w:r w:rsidRPr="00267BE5">
              <w:rPr>
                <w:b w:val="0"/>
                <w:i/>
                <w:iCs/>
              </w:rPr>
              <w:lastRenderedPageBreak/>
              <w:t>evermanni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proofErr w:type="spellStart"/>
            <w:r w:rsidRPr="00267BE5">
              <w:rPr>
                <w:b w:val="0"/>
                <w:i/>
                <w:iCs/>
              </w:rPr>
              <w:t>pulchellus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proofErr w:type="spellStart"/>
            <w:r w:rsidRPr="00267BE5">
              <w:rPr>
                <w:b w:val="0"/>
                <w:i/>
                <w:iCs/>
              </w:rPr>
              <w:t>evermanni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proofErr w:type="spellStart"/>
            <w:r w:rsidRPr="00267BE5">
              <w:rPr>
                <w:b w:val="0"/>
                <w:i/>
                <w:iCs/>
              </w:rPr>
              <w:t>grahami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proofErr w:type="spellStart"/>
            <w:r w:rsidRPr="00267BE5">
              <w:rPr>
                <w:b w:val="0"/>
              </w:rPr>
              <w:t>Rothblum</w:t>
            </w:r>
            <w:proofErr w:type="spellEnd"/>
            <w:r w:rsidRPr="00267BE5">
              <w:rPr>
                <w:b w:val="0"/>
              </w:rPr>
              <w:t xml:space="preserve">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proofErr w:type="spellStart"/>
            <w:r w:rsidRPr="00267BE5">
              <w:rPr>
                <w:b w:val="0"/>
                <w:i/>
                <w:iCs/>
              </w:rPr>
              <w:t>sagrei</w:t>
            </w:r>
            <w:proofErr w:type="spellEnd"/>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Antaresia</w:t>
            </w:r>
            <w:proofErr w:type="spellEnd"/>
            <w:r w:rsidR="00267BE5" w:rsidRPr="00267BE5">
              <w:rPr>
                <w:b w:val="0"/>
                <w:i/>
                <w:iCs/>
              </w:rPr>
              <w:t xml:space="preserve">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proofErr w:type="spellStart"/>
            <w:r w:rsidRPr="00267BE5">
              <w:rPr>
                <w:b w:val="0"/>
                <w:i/>
                <w:iCs/>
              </w:rPr>
              <w:t>Basiliscus</w:t>
            </w:r>
            <w:proofErr w:type="spellEnd"/>
          </w:p>
          <w:p w14:paraId="6E7F8C1E" w14:textId="04A8F39B" w:rsidR="00267BE5" w:rsidRPr="00267BE5" w:rsidRDefault="00267BE5" w:rsidP="00281706">
            <w:pPr>
              <w:pStyle w:val="Table"/>
              <w:jc w:val="left"/>
              <w:rPr>
                <w:b w:val="0"/>
                <w:i/>
                <w:iCs/>
              </w:rPr>
            </w:pPr>
            <w:proofErr w:type="spellStart"/>
            <w:r w:rsidRPr="00267BE5">
              <w:rPr>
                <w:b w:val="0"/>
                <w:i/>
                <w:iCs/>
              </w:rPr>
              <w:t>vittatus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w:t>
            </w:r>
            <w:proofErr w:type="spellStart"/>
            <w:r w:rsidRPr="00267BE5">
              <w:rPr>
                <w:b w:val="0"/>
              </w:rPr>
              <w:t>Cabanac</w:t>
            </w:r>
            <w:proofErr w:type="spellEnd"/>
            <w:r w:rsidRPr="00267BE5">
              <w:rPr>
                <w:b w:val="0"/>
              </w:rPr>
              <w:t xml:space="preserve">,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proofErr w:type="spellStart"/>
            <w:r w:rsidRPr="00267BE5">
              <w:rPr>
                <w:b w:val="0"/>
                <w:i/>
                <w:iCs/>
              </w:rPr>
              <w:t>Basiliscus</w:t>
            </w:r>
            <w:proofErr w:type="spellEnd"/>
            <w:r w:rsidRPr="00267BE5">
              <w:rPr>
                <w:b w:val="0"/>
                <w:i/>
                <w:iCs/>
              </w:rPr>
              <w:t xml:space="preserve"> </w:t>
            </w:r>
          </w:p>
          <w:p w14:paraId="20E5CFF4" w14:textId="77777777" w:rsidR="00267BE5" w:rsidRPr="00267BE5" w:rsidRDefault="00267BE5" w:rsidP="00281706">
            <w:pPr>
              <w:pStyle w:val="Table"/>
              <w:jc w:val="left"/>
              <w:rPr>
                <w:b w:val="0"/>
                <w:i/>
                <w:iCs/>
              </w:rPr>
            </w:pPr>
            <w:proofErr w:type="spellStart"/>
            <w:r w:rsidRPr="00267BE5">
              <w:rPr>
                <w:b w:val="0"/>
                <w:i/>
                <w:iCs/>
              </w:rPr>
              <w:t>basiliscus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r w:rsidRPr="00267BE5">
              <w:rPr>
                <w:b w:val="0"/>
                <w:i/>
                <w:iCs/>
              </w:rPr>
              <w:t xml:space="preserve">Eumeces </w:t>
            </w:r>
          </w:p>
          <w:p w14:paraId="5A47B2B0" w14:textId="77777777" w:rsidR="00267BE5" w:rsidRPr="00267BE5" w:rsidRDefault="00267BE5" w:rsidP="00281706">
            <w:pPr>
              <w:pStyle w:val="Table"/>
              <w:jc w:val="left"/>
              <w:rPr>
                <w:b w:val="0"/>
                <w:i/>
                <w:iCs/>
              </w:rPr>
            </w:pPr>
            <w:proofErr w:type="spellStart"/>
            <w:r w:rsidRPr="00267BE5">
              <w:rPr>
                <w:b w:val="0"/>
                <w:i/>
                <w:iCs/>
              </w:rPr>
              <w:t>schneideri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r w:rsidRPr="00267BE5">
              <w:rPr>
                <w:b w:val="0"/>
                <w:i/>
                <w:iCs/>
              </w:rPr>
              <w:t xml:space="preserve">Eutropis </w:t>
            </w:r>
          </w:p>
          <w:p w14:paraId="27AC2D1B" w14:textId="77777777" w:rsidR="00267BE5" w:rsidRPr="00267BE5" w:rsidRDefault="00267BE5" w:rsidP="00281706">
            <w:pPr>
              <w:pStyle w:val="Table"/>
              <w:jc w:val="left"/>
              <w:rPr>
                <w:b w:val="0"/>
                <w:i/>
                <w:iCs/>
              </w:rPr>
            </w:pPr>
            <w:proofErr w:type="spellStart"/>
            <w:r w:rsidRPr="00267BE5">
              <w:rPr>
                <w:b w:val="0"/>
                <w:i/>
                <w:iCs/>
              </w:rPr>
              <w:t>multifasciata</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r w:rsidRPr="00267BE5">
              <w:rPr>
                <w:b w:val="0"/>
                <w:i/>
                <w:iCs/>
              </w:rPr>
              <w:t xml:space="preserve">Bassiana </w:t>
            </w:r>
          </w:p>
          <w:p w14:paraId="1BB2FFA4"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r w:rsidRPr="00267BE5">
              <w:rPr>
                <w:b w:val="0"/>
                <w:i/>
                <w:iCs/>
              </w:rPr>
              <w:t xml:space="preserve">Bassiana </w:t>
            </w:r>
          </w:p>
          <w:p w14:paraId="3C73A40F"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r w:rsidRPr="00267BE5">
              <w:rPr>
                <w:b w:val="0"/>
                <w:i/>
                <w:iCs/>
              </w:rPr>
              <w:t xml:space="preserve">Bassiana </w:t>
            </w:r>
          </w:p>
          <w:p w14:paraId="03AE940F" w14:textId="77777777" w:rsidR="00267BE5" w:rsidRPr="00267BE5" w:rsidRDefault="00267BE5" w:rsidP="00281706">
            <w:pPr>
              <w:pStyle w:val="Table"/>
              <w:jc w:val="left"/>
              <w:rPr>
                <w:b w:val="0"/>
                <w:i/>
                <w:iCs/>
              </w:rPr>
            </w:pPr>
            <w:r w:rsidRPr="00267BE5">
              <w:rPr>
                <w:b w:val="0"/>
                <w:i/>
                <w:iCs/>
              </w:rPr>
              <w:t>duperreyi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proofErr w:type="spellStart"/>
            <w:r w:rsidRPr="00267BE5">
              <w:rPr>
                <w:b w:val="0"/>
                <w:i/>
                <w:iCs/>
              </w:rPr>
              <w:t>Calotes</w:t>
            </w:r>
            <w:proofErr w:type="spellEnd"/>
            <w:r w:rsidRPr="00267BE5">
              <w:rPr>
                <w:b w:val="0"/>
                <w:i/>
                <w:iCs/>
              </w:rPr>
              <w:t xml:space="preserve">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proofErr w:type="spellStart"/>
            <w:r w:rsidRPr="00267BE5">
              <w:rPr>
                <w:b w:val="0"/>
              </w:rPr>
              <w:t>Shanbhag</w:t>
            </w:r>
            <w:proofErr w:type="spellEnd"/>
            <w:r w:rsidRPr="00267BE5">
              <w:rPr>
                <w:b w:val="0"/>
              </w:rPr>
              <w:t xml:space="preserve">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77777777" w:rsidR="00267BE5" w:rsidRPr="00267BE5" w:rsidRDefault="00267BE5" w:rsidP="00281706">
            <w:pPr>
              <w:pStyle w:val="Table"/>
              <w:jc w:val="left"/>
              <w:rPr>
                <w:b w:val="0"/>
                <w:i/>
                <w:iCs/>
              </w:rPr>
            </w:pPr>
            <w:proofErr w:type="spellStart"/>
            <w:r w:rsidRPr="00267BE5">
              <w:rPr>
                <w:b w:val="0"/>
                <w:i/>
                <w:iCs/>
              </w:rPr>
              <w:t>Cnemidophorus</w:t>
            </w:r>
            <w:proofErr w:type="spellEnd"/>
            <w:r w:rsidRPr="00267BE5">
              <w:rPr>
                <w:b w:val="0"/>
                <w:i/>
                <w:iCs/>
              </w:rPr>
              <w:t xml:space="preserve"> </w:t>
            </w:r>
            <w:proofErr w:type="spellStart"/>
            <w:r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77777777" w:rsidR="00267BE5" w:rsidRPr="00267BE5" w:rsidRDefault="00267BE5" w:rsidP="00281706">
            <w:pPr>
              <w:pStyle w:val="Table"/>
              <w:jc w:val="left"/>
              <w:rPr>
                <w:b w:val="0"/>
                <w:i/>
                <w:iCs/>
              </w:rPr>
            </w:pPr>
            <w:proofErr w:type="spellStart"/>
            <w:r w:rsidRPr="00267BE5">
              <w:rPr>
                <w:b w:val="0"/>
                <w:i/>
                <w:iCs/>
              </w:rPr>
              <w:t>Cnemidophorus</w:t>
            </w:r>
            <w:proofErr w:type="spellEnd"/>
            <w:r w:rsidRPr="00267BE5">
              <w:rPr>
                <w:b w:val="0"/>
                <w:i/>
                <w:iCs/>
              </w:rPr>
              <w:t xml:space="preserve"> </w:t>
            </w:r>
            <w:proofErr w:type="spellStart"/>
            <w:r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proofErr w:type="spellStart"/>
            <w:r w:rsidRPr="00267BE5">
              <w:rPr>
                <w:b w:val="0"/>
                <w:i/>
                <w:iCs/>
              </w:rPr>
              <w:lastRenderedPageBreak/>
              <w:t>Cnemidophorus</w:t>
            </w:r>
            <w:proofErr w:type="spellEnd"/>
            <w:r w:rsidRPr="00267BE5">
              <w:rPr>
                <w:b w:val="0"/>
                <w:i/>
                <w:iCs/>
              </w:rPr>
              <w:t xml:space="preserve"> </w:t>
            </w:r>
            <w:proofErr w:type="spellStart"/>
            <w:r w:rsidRPr="00267BE5">
              <w:rPr>
                <w:b w:val="0"/>
                <w:i/>
                <w:iCs/>
              </w:rPr>
              <w:lastRenderedPageBreak/>
              <w:t>murinus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proofErr w:type="spellStart"/>
            <w:r w:rsidRPr="00267BE5">
              <w:rPr>
                <w:b w:val="0"/>
              </w:rPr>
              <w:t>Schall</w:t>
            </w:r>
            <w:proofErr w:type="spellEnd"/>
            <w:r w:rsidRPr="00267BE5">
              <w:rPr>
                <w:b w:val="0"/>
              </w:rPr>
              <w:t>,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267BE5" w:rsidRDefault="00267BE5" w:rsidP="00281706">
            <w:pPr>
              <w:pStyle w:val="Table"/>
              <w:jc w:val="left"/>
              <w:rPr>
                <w:b w:val="0"/>
              </w:rPr>
            </w:pPr>
            <w:r w:rsidRPr="00267BE5">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267BE5" w:rsidRDefault="00267BE5" w:rsidP="00281706">
            <w:pPr>
              <w:pStyle w:val="Table"/>
              <w:jc w:val="left"/>
              <w:rPr>
                <w:b w:val="0"/>
              </w:rPr>
            </w:pPr>
            <w:r w:rsidRPr="00267BE5">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267BE5" w:rsidRDefault="00267BE5" w:rsidP="00281706">
            <w:pPr>
              <w:pStyle w:val="Table"/>
              <w:jc w:val="left"/>
              <w:rPr>
                <w:b w:val="0"/>
              </w:rPr>
            </w:pPr>
            <w:r w:rsidRPr="00267BE5">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267BE5" w:rsidRDefault="00267BE5" w:rsidP="00281706">
            <w:pPr>
              <w:pStyle w:val="Table"/>
              <w:jc w:val="left"/>
              <w:rPr>
                <w:b w:val="0"/>
                <w:i/>
                <w:iCs/>
              </w:rPr>
            </w:pPr>
            <w:proofErr w:type="spellStart"/>
            <w:r w:rsidRPr="00267BE5">
              <w:rPr>
                <w:b w:val="0"/>
                <w:i/>
                <w:iCs/>
              </w:rPr>
              <w:t>Coleonyx</w:t>
            </w:r>
            <w:proofErr w:type="spellEnd"/>
            <w:r w:rsidRPr="00267BE5">
              <w:rPr>
                <w:b w:val="0"/>
                <w:i/>
                <w:iCs/>
              </w:rPr>
              <w:t xml:space="preserve"> </w:t>
            </w:r>
          </w:p>
          <w:p w14:paraId="0ACF142E" w14:textId="77777777" w:rsidR="00267BE5" w:rsidRPr="00267BE5" w:rsidRDefault="00267BE5" w:rsidP="00281706">
            <w:pPr>
              <w:pStyle w:val="Table"/>
              <w:jc w:val="left"/>
              <w:rPr>
                <w:b w:val="0"/>
                <w:i/>
                <w:iCs/>
              </w:rPr>
            </w:pPr>
            <w:r w:rsidRPr="00267BE5">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267BE5" w:rsidRDefault="00267BE5" w:rsidP="00281706">
            <w:pPr>
              <w:pStyle w:val="Table"/>
              <w:jc w:val="left"/>
              <w:rPr>
                <w:b w:val="0"/>
              </w:rPr>
            </w:pPr>
            <w:proofErr w:type="spellStart"/>
            <w:r w:rsidRPr="00267BE5">
              <w:rPr>
                <w:b w:val="0"/>
              </w:rPr>
              <w:t>Kirkish</w:t>
            </w:r>
            <w:proofErr w:type="spellEnd"/>
            <w:r w:rsidRPr="00267BE5">
              <w:rPr>
                <w:b w:val="0"/>
              </w:rPr>
              <w:t xml:space="preserve"> et al., 1979</w:t>
            </w:r>
          </w:p>
        </w:tc>
      </w:tr>
      <w:tr w:rsidR="00267BE5" w:rsidRPr="00267BE5" w14:paraId="6FDF212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r w:rsidRPr="00267BE5">
              <w:rPr>
                <w:b w:val="0"/>
                <w:i/>
                <w:iCs/>
              </w:rPr>
              <w:t xml:space="preserve">Egernia </w:t>
            </w:r>
          </w:p>
          <w:p w14:paraId="74E22E97" w14:textId="77777777" w:rsidR="00267BE5" w:rsidRPr="00267BE5" w:rsidRDefault="00267BE5" w:rsidP="00281706">
            <w:pPr>
              <w:pStyle w:val="Table"/>
              <w:jc w:val="left"/>
              <w:rPr>
                <w:b w:val="0"/>
                <w:i/>
                <w:iCs/>
              </w:rPr>
            </w:pPr>
            <w:r w:rsidRPr="00267BE5">
              <w:rPr>
                <w:b w:val="0"/>
                <w:i/>
                <w:iCs/>
              </w:rPr>
              <w:t>striolata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267BE5">
        <w:trPr>
          <w:trHeight w:val="260"/>
        </w:trPr>
        <w:tc>
          <w:tcPr>
            <w:tcW w:w="149" w:type="pct"/>
            <w:vMerge w:val="restart"/>
            <w:tcBorders>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r w:rsidRPr="00267BE5">
              <w:rPr>
                <w:b w:val="0"/>
                <w:i/>
                <w:iCs/>
              </w:rPr>
              <w:t xml:space="preserve">Egernia </w:t>
            </w:r>
          </w:p>
          <w:p w14:paraId="249A818E"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r w:rsidRPr="00267BE5">
              <w:rPr>
                <w:b w:val="0"/>
                <w:i/>
                <w:iCs/>
              </w:rPr>
              <w:t xml:space="preserve">Egernia </w:t>
            </w:r>
          </w:p>
          <w:p w14:paraId="2F005254"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267BE5" w:rsidRPr="00267BE5" w14:paraId="370EDBA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DDD9F6D" w14:textId="77777777" w:rsidR="00267BE5" w:rsidRPr="00267BE5" w:rsidRDefault="00267BE5" w:rsidP="00281706">
            <w:pPr>
              <w:pStyle w:val="Table"/>
              <w:jc w:val="left"/>
              <w:rPr>
                <w:b w:val="0"/>
              </w:rPr>
            </w:pPr>
            <w:r w:rsidRPr="00267BE5">
              <w:rPr>
                <w:b w:val="0"/>
              </w:rPr>
              <w:t>22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A62BAC" w14:textId="77777777" w:rsidR="00267BE5" w:rsidRPr="00267BE5" w:rsidRDefault="00267BE5" w:rsidP="00281706">
            <w:pPr>
              <w:pStyle w:val="Table"/>
              <w:jc w:val="left"/>
              <w:rPr>
                <w:b w:val="0"/>
                <w:i/>
                <w:iCs/>
              </w:rPr>
            </w:pPr>
            <w:proofErr w:type="spellStart"/>
            <w:r w:rsidRPr="00267BE5">
              <w:rPr>
                <w:b w:val="0"/>
                <w:i/>
                <w:iCs/>
              </w:rPr>
              <w:t>Eremias</w:t>
            </w:r>
            <w:proofErr w:type="spellEnd"/>
            <w:r w:rsidRPr="00267BE5">
              <w:rPr>
                <w:b w:val="0"/>
                <w:i/>
                <w:iCs/>
              </w:rPr>
              <w:t xml:space="preserve"> </w:t>
            </w:r>
          </w:p>
          <w:p w14:paraId="64E62BB1" w14:textId="77777777" w:rsidR="00267BE5" w:rsidRPr="00267BE5" w:rsidRDefault="00267BE5" w:rsidP="00281706">
            <w:pPr>
              <w:pStyle w:val="Table"/>
              <w:jc w:val="left"/>
              <w:rPr>
                <w:b w:val="0"/>
                <w:i/>
                <w:iCs/>
              </w:rPr>
            </w:pPr>
            <w:proofErr w:type="spellStart"/>
            <w:r w:rsidRPr="00267BE5">
              <w:rPr>
                <w:b w:val="0"/>
                <w:i/>
                <w:iCs/>
              </w:rPr>
              <w:t>argus</w:t>
            </w:r>
            <w:proofErr w:type="spellEnd"/>
            <w:r w:rsidRPr="00267BE5">
              <w:rPr>
                <w:b w:val="0"/>
                <w:i/>
                <w:iCs/>
              </w:rPr>
              <w:t xml:space="preserve"> </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0D793F" w14:textId="77777777" w:rsidR="00267BE5" w:rsidRPr="00267BE5" w:rsidRDefault="00267BE5" w:rsidP="00281706">
            <w:pPr>
              <w:pStyle w:val="Table"/>
              <w:jc w:val="left"/>
              <w:rPr>
                <w:b w:val="0"/>
              </w:rPr>
            </w:pPr>
            <w:r w:rsidRPr="00267BE5">
              <w:rPr>
                <w:b w:val="0"/>
              </w:rPr>
              <w:t>23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694113" w14:textId="77777777" w:rsidR="00267BE5" w:rsidRPr="00267BE5" w:rsidRDefault="00267BE5" w:rsidP="00281706">
            <w:pPr>
              <w:pStyle w:val="Table"/>
              <w:jc w:val="left"/>
              <w:rPr>
                <w:b w:val="0"/>
                <w:i/>
                <w:iCs/>
              </w:rPr>
            </w:pPr>
            <w:r w:rsidRPr="00267BE5">
              <w:rPr>
                <w:b w:val="0"/>
                <w:i/>
                <w:iCs/>
              </w:rPr>
              <w:t xml:space="preserve">Eulamprus </w:t>
            </w:r>
          </w:p>
          <w:p w14:paraId="7DF2470C"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BFBFBF" w:themeFill="background1" w:themeFillShade="BF"/>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BFBFBF" w:themeFill="background1" w:themeFillShade="BF"/>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BFBFBF" w:themeFill="background1" w:themeFillShade="BF"/>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0B7461B" w14:textId="77777777" w:rsidR="00267BE5" w:rsidRPr="00267BE5" w:rsidRDefault="00267BE5" w:rsidP="00281706">
            <w:pPr>
              <w:pStyle w:val="Table"/>
              <w:jc w:val="left"/>
              <w:rPr>
                <w:b w:val="0"/>
              </w:rPr>
            </w:pPr>
            <w:r w:rsidRPr="00267BE5">
              <w:rPr>
                <w:b w:val="0"/>
              </w:rPr>
              <w:t>24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30667A" w14:textId="77777777" w:rsidR="00267BE5" w:rsidRPr="00267BE5" w:rsidRDefault="00267BE5" w:rsidP="00281706">
            <w:pPr>
              <w:pStyle w:val="Table"/>
              <w:jc w:val="left"/>
              <w:rPr>
                <w:b w:val="0"/>
                <w:i/>
                <w:iCs/>
              </w:rPr>
            </w:pPr>
            <w:r w:rsidRPr="00267BE5">
              <w:rPr>
                <w:b w:val="0"/>
                <w:i/>
                <w:iCs/>
              </w:rPr>
              <w:t xml:space="preserve">Eulamprus </w:t>
            </w:r>
          </w:p>
          <w:p w14:paraId="21D85B52" w14:textId="77777777" w:rsidR="00267BE5" w:rsidRPr="00267BE5" w:rsidRDefault="00267BE5" w:rsidP="00281706">
            <w:pPr>
              <w:pStyle w:val="Table"/>
              <w:jc w:val="left"/>
              <w:rPr>
                <w:b w:val="0"/>
                <w:i/>
                <w:iCs/>
              </w:rPr>
            </w:pPr>
            <w:r w:rsidRPr="00267BE5">
              <w:rPr>
                <w:b w:val="0"/>
                <w:i/>
                <w:iCs/>
              </w:rPr>
              <w:t>quoyii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7740872" w14:textId="77777777" w:rsidR="00267BE5" w:rsidRPr="00267BE5" w:rsidRDefault="00267BE5" w:rsidP="00281706">
            <w:pPr>
              <w:pStyle w:val="Table"/>
              <w:jc w:val="left"/>
              <w:rPr>
                <w:b w:val="0"/>
              </w:rPr>
            </w:pPr>
            <w:r w:rsidRPr="00267BE5">
              <w:rPr>
                <w:b w:val="0"/>
              </w:rPr>
              <w:t>25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302655" w14:textId="77777777" w:rsidR="00267BE5" w:rsidRPr="00267BE5" w:rsidRDefault="00267BE5" w:rsidP="00281706">
            <w:pPr>
              <w:pStyle w:val="Table"/>
              <w:jc w:val="left"/>
              <w:rPr>
                <w:b w:val="0"/>
                <w:i/>
                <w:iCs/>
              </w:rPr>
            </w:pPr>
            <w:r w:rsidRPr="00267BE5">
              <w:rPr>
                <w:b w:val="0"/>
                <w:i/>
                <w:iCs/>
              </w:rPr>
              <w:t xml:space="preserve">Eulamprus </w:t>
            </w:r>
          </w:p>
          <w:p w14:paraId="4E3B544F"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tcBorders>
            <w:shd w:val="clear" w:color="auto" w:fill="BFBFBF" w:themeFill="background1" w:themeFillShade="BF"/>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BFBFBF" w:themeFill="background1" w:themeFillShade="BF"/>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BFBFBF" w:themeFill="background1" w:themeFillShade="BF"/>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BFBFBF" w:themeFill="background1" w:themeFillShade="BF"/>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BFBFBF" w:themeFill="background1" w:themeFillShade="BF"/>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BFBFBF" w:themeFill="background1" w:themeFillShade="BF"/>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156A63F" w14:textId="77777777" w:rsidR="00267BE5" w:rsidRPr="00267BE5" w:rsidRDefault="00267BE5" w:rsidP="00281706">
            <w:pPr>
              <w:pStyle w:val="Table"/>
              <w:jc w:val="left"/>
              <w:rPr>
                <w:b w:val="0"/>
              </w:rPr>
            </w:pPr>
            <w:r w:rsidRPr="00267BE5">
              <w:rPr>
                <w:b w:val="0"/>
              </w:rPr>
              <w:t>26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F86EFD1" w14:textId="77777777" w:rsidR="00267BE5" w:rsidRPr="00267BE5" w:rsidRDefault="00267BE5" w:rsidP="00281706">
            <w:pPr>
              <w:pStyle w:val="Table"/>
              <w:jc w:val="left"/>
              <w:rPr>
                <w:b w:val="0"/>
                <w:i/>
                <w:iCs/>
              </w:rPr>
            </w:pPr>
            <w:r w:rsidRPr="00267BE5">
              <w:rPr>
                <w:b w:val="0"/>
                <w:i/>
                <w:iCs/>
              </w:rPr>
              <w:t xml:space="preserve">Eulamprus </w:t>
            </w:r>
          </w:p>
          <w:p w14:paraId="46AACBF7"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59ABED4" w14:textId="77777777" w:rsidR="00267BE5" w:rsidRPr="00267BE5" w:rsidRDefault="00267BE5" w:rsidP="00281706">
            <w:pPr>
              <w:pStyle w:val="Table"/>
              <w:jc w:val="left"/>
              <w:rPr>
                <w:b w:val="0"/>
              </w:rPr>
            </w:pPr>
            <w:r w:rsidRPr="00267BE5">
              <w:rPr>
                <w:b w:val="0"/>
              </w:rPr>
              <w:t>27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40F6DD8" w14:textId="77777777" w:rsidR="00267BE5" w:rsidRPr="00267BE5" w:rsidRDefault="00267BE5" w:rsidP="00281706">
            <w:pPr>
              <w:pStyle w:val="Table"/>
              <w:jc w:val="left"/>
              <w:rPr>
                <w:b w:val="0"/>
                <w:i/>
                <w:iCs/>
              </w:rPr>
            </w:pPr>
            <w:r w:rsidRPr="00267BE5">
              <w:rPr>
                <w:b w:val="0"/>
                <w:i/>
                <w:iCs/>
              </w:rPr>
              <w:t xml:space="preserve">Eulamprus </w:t>
            </w:r>
          </w:p>
          <w:p w14:paraId="6EF5E9A8"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11CB5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CC2ACC3" w14:textId="77777777" w:rsidR="00267BE5" w:rsidRPr="00267BE5" w:rsidRDefault="00267BE5" w:rsidP="00281706">
            <w:pPr>
              <w:pStyle w:val="Table"/>
              <w:jc w:val="left"/>
              <w:rPr>
                <w:b w:val="0"/>
              </w:rPr>
            </w:pPr>
          </w:p>
        </w:tc>
      </w:tr>
      <w:tr w:rsidR="00267BE5" w:rsidRPr="00267BE5" w14:paraId="0E92A1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BF023DC" w14:textId="77777777" w:rsidR="00267BE5" w:rsidRPr="00267BE5" w:rsidRDefault="00267BE5" w:rsidP="00281706">
            <w:pPr>
              <w:pStyle w:val="Table"/>
              <w:jc w:val="left"/>
              <w:rPr>
                <w:b w:val="0"/>
              </w:rPr>
            </w:pPr>
            <w:r w:rsidRPr="00267BE5">
              <w:rPr>
                <w:b w:val="0"/>
              </w:rPr>
              <w:t>28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05E5735"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E446AAA"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C3D1670" w14:textId="77777777" w:rsidR="00267BE5" w:rsidRPr="00267BE5" w:rsidRDefault="00267BE5" w:rsidP="00281706">
            <w:pPr>
              <w:pStyle w:val="Table"/>
              <w:jc w:val="left"/>
              <w:rPr>
                <w:b w:val="0"/>
              </w:rPr>
            </w:pPr>
            <w:proofErr w:type="spellStart"/>
            <w:r w:rsidRPr="00267BE5">
              <w:rPr>
                <w:b w:val="0"/>
              </w:rPr>
              <w:t>Bezzina</w:t>
            </w:r>
            <w:proofErr w:type="spellEnd"/>
            <w:r w:rsidRPr="00267BE5">
              <w:rPr>
                <w:b w:val="0"/>
              </w:rPr>
              <w:t xml:space="preserve"> et al., 2014</w:t>
            </w:r>
          </w:p>
        </w:tc>
      </w:tr>
      <w:tr w:rsidR="00267BE5" w:rsidRPr="00267BE5" w14:paraId="696965E9"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4144DC9"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roofErr w:type="spellStart"/>
            <w:r w:rsidRPr="00267BE5">
              <w:rPr>
                <w:b w:val="0"/>
                <w:i/>
                <w:iCs/>
              </w:rPr>
              <w:t>guichenoti</w:t>
            </w:r>
            <w:proofErr w:type="spellEnd"/>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7777777" w:rsidR="00267BE5" w:rsidRPr="00267BE5" w:rsidRDefault="00267BE5" w:rsidP="00281706">
            <w:pPr>
              <w:pStyle w:val="Table"/>
              <w:jc w:val="left"/>
              <w:rPr>
                <w:b w:val="0"/>
              </w:rPr>
            </w:pPr>
            <w:r w:rsidRPr="00267BE5">
              <w:rPr>
                <w:b w:val="0"/>
              </w:rPr>
              <w:t>29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860BA16"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69E61A16" w14:textId="77777777" w:rsidR="00267BE5" w:rsidRPr="00267BE5" w:rsidRDefault="00267BE5" w:rsidP="00281706">
            <w:pPr>
              <w:pStyle w:val="Table"/>
              <w:jc w:val="left"/>
              <w:rPr>
                <w:b w:val="0"/>
              </w:rPr>
            </w:pPr>
            <w:r w:rsidRPr="00267BE5">
              <w:rPr>
                <w:b w:val="0"/>
              </w:rPr>
              <w:t>30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429521" w14:textId="77777777" w:rsidR="00267BE5" w:rsidRPr="00267BE5" w:rsidRDefault="00267BE5" w:rsidP="00281706">
            <w:pPr>
              <w:pStyle w:val="Table"/>
              <w:jc w:val="left"/>
              <w:rPr>
                <w:b w:val="0"/>
                <w:i/>
                <w:iCs/>
              </w:rPr>
            </w:pPr>
            <w:proofErr w:type="spellStart"/>
            <w:r w:rsidRPr="00267BE5">
              <w:rPr>
                <w:b w:val="0"/>
                <w:i/>
                <w:iCs/>
              </w:rPr>
              <w:t>Lampropholis</w:t>
            </w:r>
            <w:proofErr w:type="spellEnd"/>
          </w:p>
          <w:p w14:paraId="5D600A6C"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77777777" w:rsidR="00267BE5" w:rsidRPr="00267BE5" w:rsidRDefault="00267BE5" w:rsidP="00281706">
            <w:pPr>
              <w:pStyle w:val="Table"/>
              <w:jc w:val="left"/>
              <w:rPr>
                <w:b w:val="0"/>
              </w:rPr>
            </w:pPr>
            <w:r w:rsidRPr="00267BE5">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proofErr w:type="spellStart"/>
            <w:r w:rsidRPr="00267BE5">
              <w:rPr>
                <w:b w:val="0"/>
                <w:i/>
                <w:iCs/>
              </w:rPr>
              <w:t>Leiocephalus</w:t>
            </w:r>
            <w:proofErr w:type="spellEnd"/>
            <w:r w:rsidRPr="00267BE5">
              <w:rPr>
                <w:b w:val="0"/>
                <w:i/>
                <w:iCs/>
              </w:rPr>
              <w:t xml:space="preserve"> </w:t>
            </w:r>
            <w:proofErr w:type="spellStart"/>
            <w:r w:rsidRPr="00267BE5">
              <w:rPr>
                <w:b w:val="0"/>
                <w:i/>
                <w:iCs/>
              </w:rPr>
              <w:t>schreibersii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proofErr w:type="spellStart"/>
            <w:r w:rsidRPr="00267BE5">
              <w:rPr>
                <w:b w:val="0"/>
              </w:rPr>
              <w:t>Marcellini</w:t>
            </w:r>
            <w:proofErr w:type="spellEnd"/>
            <w:r w:rsidRPr="00267BE5">
              <w:rPr>
                <w:b w:val="0"/>
              </w:rPr>
              <w:t xml:space="preserve"> &amp; </w:t>
            </w:r>
            <w:proofErr w:type="spellStart"/>
            <w:r w:rsidRPr="00267BE5">
              <w:rPr>
                <w:b w:val="0"/>
              </w:rPr>
              <w:t>Jenssen</w:t>
            </w:r>
            <w:proofErr w:type="spellEnd"/>
            <w:r w:rsidRPr="00267BE5">
              <w:rPr>
                <w:b w:val="0"/>
              </w:rPr>
              <w:t>, 1991</w:t>
            </w:r>
          </w:p>
        </w:tc>
      </w:tr>
      <w:tr w:rsidR="00267BE5" w:rsidRPr="00267BE5" w14:paraId="03211C22"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01C35B5" w14:textId="77777777" w:rsidR="00267BE5" w:rsidRPr="00267BE5" w:rsidRDefault="00267BE5" w:rsidP="00281706">
            <w:pPr>
              <w:pStyle w:val="Table"/>
              <w:jc w:val="left"/>
              <w:rPr>
                <w:b w:val="0"/>
              </w:rPr>
            </w:pPr>
            <w:r w:rsidRPr="00267BE5">
              <w:rPr>
                <w:b w:val="0"/>
              </w:rPr>
              <w:lastRenderedPageBreak/>
              <w:t>32</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F58B0D" w14:textId="77777777" w:rsidR="00267BE5" w:rsidRPr="00267BE5" w:rsidRDefault="00267BE5" w:rsidP="00281706">
            <w:pPr>
              <w:pStyle w:val="Table"/>
              <w:jc w:val="left"/>
              <w:rPr>
                <w:b w:val="0"/>
                <w:i/>
                <w:iCs/>
              </w:rPr>
            </w:pPr>
            <w:r w:rsidRPr="00267BE5">
              <w:rPr>
                <w:b w:val="0"/>
                <w:i/>
                <w:iCs/>
              </w:rPr>
              <w:t xml:space="preserve">Liopholis </w:t>
            </w:r>
          </w:p>
          <w:p w14:paraId="47E44EC9"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77777777" w:rsidR="00267BE5" w:rsidRPr="00267BE5" w:rsidRDefault="00267BE5" w:rsidP="00281706">
            <w:pPr>
              <w:pStyle w:val="Table"/>
              <w:jc w:val="left"/>
              <w:rPr>
                <w:b w:val="0"/>
              </w:rPr>
            </w:pPr>
            <w:r w:rsidRPr="00267BE5">
              <w:rPr>
                <w:b w:val="0"/>
              </w:rPr>
              <w:t>33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r w:rsidRPr="00267BE5">
              <w:rPr>
                <w:b w:val="0"/>
                <w:i/>
                <w:iCs/>
              </w:rPr>
              <w:t xml:space="preserve">Liopholis </w:t>
            </w:r>
          </w:p>
          <w:p w14:paraId="748F3C7D"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E127FD8" w14:textId="77777777" w:rsidR="00267BE5" w:rsidRPr="00267BE5" w:rsidRDefault="00267BE5" w:rsidP="00281706">
            <w:pPr>
              <w:pStyle w:val="Table"/>
              <w:jc w:val="left"/>
              <w:rPr>
                <w:b w:val="0"/>
              </w:rPr>
            </w:pPr>
            <w:r w:rsidRPr="00267BE5">
              <w:rPr>
                <w:b w:val="0"/>
              </w:rPr>
              <w:t>34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6BF5312"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44E2859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12C10EE"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245D7"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8E189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52C16E" w14:textId="77777777" w:rsidR="00267BE5" w:rsidRPr="00267BE5" w:rsidRDefault="00267BE5" w:rsidP="00281706">
            <w:pPr>
              <w:pStyle w:val="Table"/>
              <w:jc w:val="left"/>
              <w:rPr>
                <w:b w:val="0"/>
              </w:rPr>
            </w:pPr>
            <w:r w:rsidRPr="00267BE5">
              <w:rPr>
                <w:b w:val="0"/>
              </w:rPr>
              <w:t xml:space="preserve">No criterion, </w:t>
            </w:r>
          </w:p>
          <w:p w14:paraId="5FD391F8" w14:textId="77777777" w:rsidR="00267BE5" w:rsidRPr="00267BE5" w:rsidRDefault="00267BE5" w:rsidP="00281706">
            <w:pPr>
              <w:pStyle w:val="Table"/>
              <w:jc w:val="left"/>
              <w:rPr>
                <w:b w:val="0"/>
              </w:rPr>
            </w:pPr>
            <w:r w:rsidRPr="00267BE5">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3BE6B" w14:textId="3B9E4057"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Malpolon</w:t>
            </w:r>
            <w:proofErr w:type="spellEnd"/>
            <w:r w:rsidR="00267BE5" w:rsidRPr="00267BE5">
              <w:rPr>
                <w:b w:val="0"/>
                <w:i/>
                <w:iCs/>
              </w:rPr>
              <w:t xml:space="preserve"> </w:t>
            </w:r>
            <w:proofErr w:type="spellStart"/>
            <w:r w:rsidR="00267BE5" w:rsidRPr="00267BE5">
              <w:rPr>
                <w:b w:val="0"/>
                <w:i/>
                <w:iCs/>
              </w:rPr>
              <w:t>monspessulanus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8FCFB39" w14:textId="77777777" w:rsidR="00267BE5" w:rsidRPr="00267BE5" w:rsidRDefault="00267BE5" w:rsidP="00281706">
            <w:pPr>
              <w:pStyle w:val="Table"/>
              <w:jc w:val="left"/>
              <w:rPr>
                <w:b w:val="0"/>
              </w:rPr>
            </w:pPr>
            <w:r w:rsidRPr="00267BE5">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3E5FD8"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FEFCCC4" w14:textId="77777777" w:rsidR="00267BE5" w:rsidRPr="00267BE5" w:rsidRDefault="00267BE5" w:rsidP="00281706">
            <w:pPr>
              <w:pStyle w:val="Table"/>
              <w:jc w:val="left"/>
              <w:rPr>
                <w:b w:val="0"/>
              </w:rPr>
            </w:pPr>
            <w:proofErr w:type="spellStart"/>
            <w:r w:rsidRPr="00267BE5">
              <w:rPr>
                <w:b w:val="0"/>
              </w:rPr>
              <w:t>Gavish</w:t>
            </w:r>
            <w:proofErr w:type="spellEnd"/>
            <w:r w:rsidRPr="00267BE5">
              <w:rPr>
                <w:b w:val="0"/>
              </w:rPr>
              <w:t>, 1979</w:t>
            </w:r>
          </w:p>
        </w:tc>
      </w:tr>
      <w:tr w:rsidR="00267BE5" w:rsidRPr="00267BE5" w14:paraId="1ABA1C9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77777777" w:rsidR="00267BE5" w:rsidRPr="00267BE5" w:rsidRDefault="00267BE5" w:rsidP="00281706">
            <w:pPr>
              <w:pStyle w:val="Table"/>
              <w:jc w:val="left"/>
              <w:rPr>
                <w:b w:val="0"/>
              </w:rPr>
            </w:pPr>
            <w:r w:rsidRPr="00267BE5">
              <w:rPr>
                <w:b w:val="0"/>
              </w:rPr>
              <w:t>35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Pantherophis</w:t>
            </w:r>
            <w:proofErr w:type="spellEnd"/>
            <w:r w:rsidR="00267BE5" w:rsidRPr="00267BE5">
              <w:rPr>
                <w:b w:val="0"/>
                <w:i/>
                <w:iCs/>
              </w:rPr>
              <w:t xml:space="preserve"> </w:t>
            </w:r>
          </w:p>
          <w:p w14:paraId="7C3665E4" w14:textId="77777777" w:rsidR="00267BE5" w:rsidRPr="00267BE5" w:rsidRDefault="00267BE5" w:rsidP="00281706">
            <w:pPr>
              <w:pStyle w:val="Table"/>
              <w:jc w:val="left"/>
              <w:rPr>
                <w:b w:val="0"/>
                <w:i/>
                <w:iCs/>
              </w:rPr>
            </w:pPr>
            <w:proofErr w:type="spellStart"/>
            <w:r w:rsidRPr="00267BE5">
              <w:rPr>
                <w:b w:val="0"/>
                <w:i/>
                <w:iCs/>
              </w:rPr>
              <w:t>guttatus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0E7E75B" w14:textId="77777777" w:rsidR="00267BE5" w:rsidRPr="00267BE5" w:rsidRDefault="00267BE5" w:rsidP="00281706">
            <w:pPr>
              <w:pStyle w:val="Table"/>
              <w:jc w:val="left"/>
              <w:rPr>
                <w:b w:val="0"/>
              </w:rPr>
            </w:pPr>
            <w:r w:rsidRPr="00267BE5">
              <w:rPr>
                <w:b w:val="0"/>
              </w:rPr>
              <w:t>36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86064CB"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50791F3" w14:textId="77777777" w:rsidR="00267BE5" w:rsidRPr="00267BE5" w:rsidRDefault="00267BE5" w:rsidP="00281706">
            <w:pPr>
              <w:pStyle w:val="Table"/>
              <w:jc w:val="left"/>
              <w:rPr>
                <w:b w:val="0"/>
                <w:i/>
                <w:iCs/>
              </w:rPr>
            </w:pPr>
            <w:proofErr w:type="spellStart"/>
            <w:r w:rsidRPr="00267BE5">
              <w:rPr>
                <w:b w:val="0"/>
                <w:i/>
                <w:iCs/>
              </w:rPr>
              <w:t>lilfordi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6BFB7347" w14:textId="77777777" w:rsidR="00267BE5" w:rsidRPr="00267BE5" w:rsidRDefault="00267BE5" w:rsidP="00281706">
            <w:pPr>
              <w:pStyle w:val="Table"/>
              <w:jc w:val="left"/>
              <w:rPr>
                <w:b w:val="0"/>
              </w:rPr>
            </w:pPr>
            <w:r w:rsidRPr="00267BE5">
              <w:rPr>
                <w:b w:val="0"/>
              </w:rPr>
              <w:t>Perez-</w:t>
            </w:r>
            <w:proofErr w:type="spellStart"/>
            <w:r w:rsidRPr="00267BE5">
              <w:rPr>
                <w:b w:val="0"/>
              </w:rPr>
              <w:t>Cembranos</w:t>
            </w:r>
            <w:proofErr w:type="spellEnd"/>
            <w:r w:rsidRPr="00267BE5">
              <w:rPr>
                <w:b w:val="0"/>
              </w:rPr>
              <w:t xml:space="preserve"> &amp; </w:t>
            </w:r>
            <w:r w:rsidRPr="00267BE5">
              <w:rPr>
                <w:b w:val="0"/>
              </w:rPr>
              <w:br/>
              <w:t>Perez-</w:t>
            </w:r>
            <w:proofErr w:type="spellStart"/>
            <w:r w:rsidRPr="00267BE5">
              <w:rPr>
                <w:b w:val="0"/>
              </w:rPr>
              <w:t>Mellado</w:t>
            </w:r>
            <w:proofErr w:type="spellEnd"/>
            <w:r w:rsidRPr="00267BE5">
              <w:rPr>
                <w:b w:val="0"/>
              </w:rPr>
              <w:t>, 2015</w:t>
            </w:r>
          </w:p>
        </w:tc>
      </w:tr>
      <w:tr w:rsidR="00267BE5" w:rsidRPr="00267BE5" w14:paraId="26ED6D0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BFBFBF" w:themeFill="background1" w:themeFillShade="BF"/>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77777777" w:rsidR="00267BE5" w:rsidRPr="00267BE5" w:rsidRDefault="00267BE5" w:rsidP="00281706">
            <w:pPr>
              <w:pStyle w:val="Table"/>
              <w:jc w:val="left"/>
              <w:rPr>
                <w:b w:val="0"/>
              </w:rPr>
            </w:pPr>
            <w:r w:rsidRPr="00267BE5">
              <w:rPr>
                <w:b w:val="0"/>
              </w:rPr>
              <w:t>37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BE8E25D" w14:textId="77777777" w:rsidR="00267BE5" w:rsidRPr="00267BE5" w:rsidRDefault="00267BE5" w:rsidP="00281706">
            <w:pPr>
              <w:pStyle w:val="Table"/>
              <w:jc w:val="left"/>
              <w:rPr>
                <w:b w:val="0"/>
                <w:i/>
                <w:iCs/>
              </w:rPr>
            </w:pPr>
            <w:r w:rsidRPr="00267BE5">
              <w:rPr>
                <w:b w:val="0"/>
                <w:i/>
                <w:iCs/>
              </w:rPr>
              <w:t>sicula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proofErr w:type="spellStart"/>
            <w:r w:rsidRPr="00267BE5">
              <w:rPr>
                <w:b w:val="0"/>
              </w:rPr>
              <w:t>Foa</w:t>
            </w:r>
            <w:proofErr w:type="spellEnd"/>
            <w:r w:rsidRPr="00267BE5">
              <w:rPr>
                <w:b w:val="0"/>
              </w:rPr>
              <w:t xml:space="preserve"> et al., 2009</w:t>
            </w:r>
          </w:p>
        </w:tc>
      </w:tr>
      <w:tr w:rsidR="00267BE5" w:rsidRPr="00267BE5" w14:paraId="3269FC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4685FF95" w14:textId="77777777" w:rsidR="00267BE5" w:rsidRPr="00267BE5" w:rsidRDefault="00267BE5" w:rsidP="00281706">
            <w:pPr>
              <w:pStyle w:val="Table"/>
              <w:jc w:val="left"/>
              <w:rPr>
                <w:b w:val="0"/>
              </w:rPr>
            </w:pPr>
            <w:r w:rsidRPr="00267BE5">
              <w:rPr>
                <w:b w:val="0"/>
              </w:rPr>
              <w:t>38</w:t>
            </w:r>
          </w:p>
        </w:tc>
        <w:tc>
          <w:tcPr>
            <w:tcW w:w="508" w:type="pct"/>
            <w:tcBorders>
              <w:top w:val="single" w:sz="4" w:space="0" w:color="auto"/>
              <w:left w:val="single" w:sz="4" w:space="0" w:color="auto"/>
            </w:tcBorders>
            <w:shd w:val="clear" w:color="auto" w:fill="FFFFFF" w:themeFill="background1"/>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tcBorders>
            <w:shd w:val="clear" w:color="auto" w:fill="FFFFFF" w:themeFill="background1"/>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right w:val="single" w:sz="4" w:space="0" w:color="auto"/>
            </w:tcBorders>
            <w:shd w:val="clear" w:color="auto" w:fill="FFFFFF" w:themeFill="background1"/>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7375413"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30A143B5"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FFFFFF" w:themeFill="background1"/>
            <w:noWrap/>
            <w:vAlign w:val="center"/>
            <w:hideMark/>
          </w:tcPr>
          <w:p w14:paraId="7D43F063" w14:textId="77777777" w:rsidR="00267BE5" w:rsidRPr="00267BE5" w:rsidRDefault="00267BE5" w:rsidP="00281706">
            <w:pPr>
              <w:pStyle w:val="Table"/>
              <w:jc w:val="left"/>
              <w:rPr>
                <w:b w:val="0"/>
              </w:rPr>
            </w:pPr>
            <w:proofErr w:type="spellStart"/>
            <w:r w:rsidRPr="00267BE5">
              <w:rPr>
                <w:b w:val="0"/>
              </w:rPr>
              <w:t>Petrazzini</w:t>
            </w:r>
            <w:proofErr w:type="spellEnd"/>
            <w:r w:rsidRPr="00267BE5">
              <w:rPr>
                <w:b w:val="0"/>
              </w:rPr>
              <w:t xml:space="preserve"> et al., 2018</w:t>
            </w:r>
          </w:p>
        </w:tc>
      </w:tr>
      <w:tr w:rsidR="00267BE5" w:rsidRPr="00267BE5" w14:paraId="6D41807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BFBFBF" w:themeFill="background1" w:themeFillShade="BF"/>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77777777" w:rsidR="00267BE5" w:rsidRPr="00267BE5" w:rsidRDefault="00267BE5" w:rsidP="00281706">
            <w:pPr>
              <w:pStyle w:val="Table"/>
              <w:jc w:val="left"/>
              <w:rPr>
                <w:b w:val="0"/>
              </w:rPr>
            </w:pPr>
            <w:r w:rsidRPr="00267BE5">
              <w:rPr>
                <w:b w:val="0"/>
              </w:rPr>
              <w:t>39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50D2DF3E"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267BE5" w:rsidRPr="00267BE5" w14:paraId="470F65A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BDDC51A" w14:textId="77777777" w:rsidR="00267BE5" w:rsidRPr="00267BE5" w:rsidRDefault="00267BE5" w:rsidP="00281706">
            <w:pPr>
              <w:pStyle w:val="Table"/>
              <w:jc w:val="left"/>
              <w:rPr>
                <w:b w:val="0"/>
              </w:rPr>
            </w:pPr>
            <w:r w:rsidRPr="00267BE5">
              <w:rPr>
                <w:b w:val="0"/>
              </w:rPr>
              <w:t>40</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4458CC" w14:textId="77777777" w:rsidR="00267BE5" w:rsidRPr="00267BE5" w:rsidRDefault="00267BE5" w:rsidP="00281706">
            <w:pPr>
              <w:pStyle w:val="Table"/>
              <w:jc w:val="left"/>
              <w:rPr>
                <w:b w:val="0"/>
              </w:rPr>
            </w:pPr>
            <w:proofErr w:type="spellStart"/>
            <w:r w:rsidRPr="00267BE5">
              <w:rPr>
                <w:b w:val="0"/>
              </w:rPr>
              <w:t>Kis</w:t>
            </w:r>
            <w:proofErr w:type="spellEnd"/>
            <w:r w:rsidRPr="00267BE5">
              <w:rPr>
                <w:b w:val="0"/>
              </w:rPr>
              <w:t xml:space="preserve"> et al., 2015</w:t>
            </w:r>
          </w:p>
        </w:tc>
      </w:tr>
      <w:tr w:rsidR="00267BE5" w:rsidRPr="00267BE5" w14:paraId="65AB175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4BC4FFA" w14:textId="77777777" w:rsidR="00267BE5" w:rsidRPr="00267BE5" w:rsidRDefault="00267BE5" w:rsidP="00281706">
            <w:pPr>
              <w:pStyle w:val="Table"/>
              <w:jc w:val="left"/>
              <w:rPr>
                <w:b w:val="0"/>
              </w:rPr>
            </w:pPr>
            <w:r w:rsidRPr="00267BE5">
              <w:rPr>
                <w:b w:val="0"/>
              </w:rPr>
              <w:t>41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8D6709D" w14:textId="77777777" w:rsidR="00267BE5" w:rsidRPr="00267BE5" w:rsidRDefault="00267BE5" w:rsidP="00281706">
            <w:pPr>
              <w:pStyle w:val="Table"/>
              <w:jc w:val="left"/>
              <w:rPr>
                <w:b w:val="0"/>
              </w:rPr>
            </w:pPr>
            <w:proofErr w:type="spellStart"/>
            <w:r w:rsidRPr="00267BE5">
              <w:rPr>
                <w:b w:val="0"/>
              </w:rPr>
              <w:t>Siviter</w:t>
            </w:r>
            <w:proofErr w:type="spellEnd"/>
            <w:r w:rsidRPr="00267BE5">
              <w:rPr>
                <w:b w:val="0"/>
              </w:rPr>
              <w:t xml:space="preserve"> et al., 2017</w:t>
            </w:r>
          </w:p>
        </w:tc>
      </w:tr>
      <w:tr w:rsidR="00267BE5" w:rsidRPr="00267BE5" w14:paraId="0E07E47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6FAA67EC" w14:textId="77777777" w:rsidR="00267BE5" w:rsidRPr="00267BE5" w:rsidRDefault="00267BE5" w:rsidP="00281706">
            <w:pPr>
              <w:pStyle w:val="Table"/>
              <w:jc w:val="left"/>
              <w:rPr>
                <w:b w:val="0"/>
              </w:rPr>
            </w:pPr>
            <w:r w:rsidRPr="00267BE5">
              <w:rPr>
                <w:b w:val="0"/>
              </w:rPr>
              <w:t>42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45FE64" w14:textId="77777777" w:rsidR="00267BE5" w:rsidRPr="00267BE5" w:rsidRDefault="00267BE5" w:rsidP="00281706">
            <w:pPr>
              <w:pStyle w:val="Table"/>
              <w:jc w:val="left"/>
              <w:rPr>
                <w:b w:val="0"/>
                <w:i/>
                <w:iCs/>
              </w:rPr>
            </w:pPr>
            <w:proofErr w:type="spellStart"/>
            <w:r w:rsidRPr="00267BE5">
              <w:rPr>
                <w:b w:val="0"/>
                <w:i/>
                <w:iCs/>
              </w:rPr>
              <w:t>Pseudopus</w:t>
            </w:r>
            <w:proofErr w:type="spellEnd"/>
            <w:r w:rsidRPr="00267BE5">
              <w:rPr>
                <w:b w:val="0"/>
                <w:i/>
                <w:iCs/>
              </w:rPr>
              <w:t xml:space="preserve"> </w:t>
            </w:r>
          </w:p>
          <w:p w14:paraId="7C3D1D5D" w14:textId="77777777" w:rsidR="00267BE5" w:rsidRPr="00267BE5" w:rsidRDefault="00267BE5" w:rsidP="00281706">
            <w:pPr>
              <w:pStyle w:val="Table"/>
              <w:jc w:val="left"/>
              <w:rPr>
                <w:b w:val="0"/>
                <w:i/>
                <w:iCs/>
              </w:rPr>
            </w:pPr>
            <w:proofErr w:type="spellStart"/>
            <w:r w:rsidRPr="00267BE5">
              <w:rPr>
                <w:b w:val="0"/>
                <w:i/>
                <w:iCs/>
              </w:rPr>
              <w:t>apodus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19C236C" w14:textId="77777777" w:rsidR="00267BE5" w:rsidRPr="00267BE5" w:rsidRDefault="00267BE5" w:rsidP="00281706">
            <w:pPr>
              <w:pStyle w:val="Table"/>
              <w:jc w:val="left"/>
              <w:rPr>
                <w:b w:val="0"/>
              </w:rPr>
            </w:pPr>
            <w:proofErr w:type="spellStart"/>
            <w:r w:rsidRPr="00267BE5">
              <w:rPr>
                <w:b w:val="0"/>
              </w:rPr>
              <w:t>Ivazov</w:t>
            </w:r>
            <w:proofErr w:type="spellEnd"/>
            <w:r w:rsidRPr="00267BE5">
              <w:rPr>
                <w:b w:val="0"/>
              </w:rPr>
              <w:t>, 1983</w:t>
            </w:r>
          </w:p>
        </w:tc>
      </w:tr>
      <w:tr w:rsidR="00267BE5" w:rsidRPr="00267BE5" w14:paraId="0F443CF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FD56BCC" w14:textId="77777777" w:rsidR="00267BE5" w:rsidRPr="00267BE5" w:rsidRDefault="00267BE5" w:rsidP="00281706">
            <w:pPr>
              <w:pStyle w:val="Table"/>
              <w:jc w:val="left"/>
              <w:rPr>
                <w:b w:val="0"/>
              </w:rPr>
            </w:pPr>
            <w:r w:rsidRPr="00267BE5">
              <w:rPr>
                <w:b w:val="0"/>
              </w:rPr>
              <w:t>43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proofErr w:type="spellStart"/>
            <w:r w:rsidRPr="00267BE5">
              <w:rPr>
                <w:b w:val="0"/>
                <w:i/>
                <w:iCs/>
              </w:rPr>
              <w:t>molurus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7E35666" w14:textId="77777777" w:rsidR="00267BE5" w:rsidRPr="00267BE5" w:rsidRDefault="00267BE5" w:rsidP="00281706">
            <w:pPr>
              <w:pStyle w:val="Table"/>
              <w:jc w:val="left"/>
              <w:rPr>
                <w:b w:val="0"/>
              </w:rPr>
            </w:pPr>
            <w:r w:rsidRPr="00267BE5">
              <w:rPr>
                <w:b w:val="0"/>
              </w:rPr>
              <w:t>44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9A331B" w14:textId="77777777" w:rsidR="00267BE5" w:rsidRPr="00267BE5" w:rsidRDefault="00267BE5" w:rsidP="00281706">
            <w:pPr>
              <w:pStyle w:val="Table"/>
              <w:jc w:val="left"/>
              <w:rPr>
                <w:b w:val="0"/>
                <w:i/>
                <w:iCs/>
              </w:rPr>
            </w:pPr>
            <w:r w:rsidRPr="00267BE5">
              <w:rPr>
                <w:b w:val="0"/>
                <w:i/>
                <w:iCs/>
              </w:rPr>
              <w:t xml:space="preserve">Sceloporus </w:t>
            </w:r>
          </w:p>
          <w:p w14:paraId="02A778A4" w14:textId="77777777" w:rsidR="00267BE5" w:rsidRPr="00267BE5" w:rsidRDefault="00267BE5" w:rsidP="00281706">
            <w:pPr>
              <w:pStyle w:val="Table"/>
              <w:jc w:val="left"/>
              <w:rPr>
                <w:b w:val="0"/>
                <w:i/>
                <w:iCs/>
              </w:rPr>
            </w:pPr>
            <w:proofErr w:type="spellStart"/>
            <w:r w:rsidRPr="00267BE5">
              <w:rPr>
                <w:b w:val="0"/>
                <w:i/>
                <w:iCs/>
              </w:rPr>
              <w:t>poinsettii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CBD94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4D8424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2002</w:t>
            </w:r>
          </w:p>
        </w:tc>
      </w:tr>
      <w:tr w:rsidR="00267BE5" w:rsidRPr="00267BE5" w14:paraId="400C18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3544026" w14:textId="77777777" w:rsidR="00267BE5" w:rsidRPr="00267BE5" w:rsidRDefault="00267BE5" w:rsidP="00281706">
            <w:pPr>
              <w:pStyle w:val="Table"/>
              <w:jc w:val="left"/>
              <w:rPr>
                <w:b w:val="0"/>
              </w:rPr>
            </w:pPr>
            <w:r w:rsidRPr="00267BE5">
              <w:rPr>
                <w:b w:val="0"/>
              </w:rPr>
              <w:t>45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DCE55" w14:textId="77777777" w:rsidR="00267BE5" w:rsidRPr="00267BE5" w:rsidRDefault="00267BE5" w:rsidP="00281706">
            <w:pPr>
              <w:pStyle w:val="Table"/>
              <w:jc w:val="left"/>
              <w:rPr>
                <w:b w:val="0"/>
                <w:i/>
                <w:iCs/>
              </w:rPr>
            </w:pPr>
            <w:r w:rsidRPr="00267BE5">
              <w:rPr>
                <w:b w:val="0"/>
                <w:i/>
                <w:iCs/>
              </w:rPr>
              <w:t xml:space="preserve">Sceloporus </w:t>
            </w:r>
          </w:p>
          <w:p w14:paraId="4FD16CB8"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DC1B32" w14:textId="77777777" w:rsidR="00267BE5" w:rsidRPr="00267BE5" w:rsidRDefault="00267BE5" w:rsidP="00281706">
            <w:pPr>
              <w:pStyle w:val="Table"/>
              <w:jc w:val="left"/>
              <w:rPr>
                <w:b w:val="0"/>
              </w:rPr>
            </w:pPr>
            <w:proofErr w:type="spellStart"/>
            <w:r w:rsidRPr="00267BE5">
              <w:rPr>
                <w:b w:val="0"/>
              </w:rPr>
              <w:t>Thaker</w:t>
            </w:r>
            <w:proofErr w:type="spellEnd"/>
            <w:r w:rsidRPr="00267BE5">
              <w:rPr>
                <w:b w:val="0"/>
              </w:rPr>
              <w:t xml:space="preserve"> et al., 2010</w:t>
            </w:r>
          </w:p>
        </w:tc>
      </w:tr>
      <w:tr w:rsidR="00267BE5" w:rsidRPr="00267BE5" w14:paraId="669A9E6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B24BB5A" w14:textId="77777777" w:rsidR="00267BE5" w:rsidRPr="00267BE5" w:rsidRDefault="00267BE5" w:rsidP="00281706">
            <w:pPr>
              <w:pStyle w:val="Table"/>
              <w:jc w:val="left"/>
              <w:rPr>
                <w:b w:val="0"/>
              </w:rPr>
            </w:pPr>
            <w:r w:rsidRPr="00267BE5">
              <w:rPr>
                <w:b w:val="0"/>
              </w:rPr>
              <w:t>46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FFFFFF" w:themeFill="background1"/>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B86210" w14:textId="77777777" w:rsidR="00267BE5" w:rsidRPr="00267BE5" w:rsidRDefault="00267BE5" w:rsidP="00281706">
            <w:pPr>
              <w:pStyle w:val="Table"/>
              <w:jc w:val="left"/>
              <w:rPr>
                <w:b w:val="0"/>
                <w:i/>
                <w:iCs/>
              </w:rPr>
            </w:pPr>
            <w:r w:rsidRPr="00267BE5">
              <w:rPr>
                <w:b w:val="0"/>
                <w:i/>
                <w:iCs/>
              </w:rPr>
              <w:t xml:space="preserve">Sceloporus </w:t>
            </w:r>
          </w:p>
          <w:p w14:paraId="7C96CEC9"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4BC8374" w14:textId="77777777" w:rsidR="00267BE5" w:rsidRPr="00267BE5" w:rsidRDefault="00267BE5" w:rsidP="00281706">
            <w:pPr>
              <w:pStyle w:val="Table"/>
              <w:jc w:val="left"/>
              <w:rPr>
                <w:b w:val="0"/>
              </w:rPr>
            </w:pPr>
            <w:r w:rsidRPr="00267BE5">
              <w:rPr>
                <w:b w:val="0"/>
              </w:rPr>
              <w:t>47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lastRenderedPageBreak/>
              <w:t>latency measured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6B042" w14:textId="77777777" w:rsidR="00267BE5" w:rsidRPr="00267BE5" w:rsidRDefault="00267BE5" w:rsidP="00281706">
            <w:pPr>
              <w:pStyle w:val="Table"/>
              <w:jc w:val="left"/>
              <w:rPr>
                <w:b w:val="0"/>
                <w:i/>
                <w:iCs/>
              </w:rPr>
            </w:pPr>
            <w:proofErr w:type="spellStart"/>
            <w:r w:rsidRPr="00267BE5">
              <w:rPr>
                <w:b w:val="0"/>
                <w:i/>
                <w:iCs/>
              </w:rPr>
              <w:lastRenderedPageBreak/>
              <w:t>Scincella</w:t>
            </w:r>
            <w:proofErr w:type="spellEnd"/>
            <w:r w:rsidRPr="00267BE5">
              <w:rPr>
                <w:b w:val="0"/>
                <w:i/>
                <w:iCs/>
              </w:rPr>
              <w:t xml:space="preserve"> </w:t>
            </w:r>
          </w:p>
          <w:p w14:paraId="46F48428" w14:textId="77777777" w:rsidR="00267BE5" w:rsidRPr="00267BE5" w:rsidRDefault="00267BE5" w:rsidP="00281706">
            <w:pPr>
              <w:pStyle w:val="Table"/>
              <w:jc w:val="left"/>
              <w:rPr>
                <w:b w:val="0"/>
                <w:i/>
                <w:iCs/>
              </w:rPr>
            </w:pPr>
            <w:r w:rsidRPr="00267BE5">
              <w:rPr>
                <w:b w:val="0"/>
                <w:i/>
                <w:iCs/>
              </w:rPr>
              <w:lastRenderedPageBreak/>
              <w:t>lateralis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7EC481"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644B7F2"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2008</w:t>
            </w:r>
          </w:p>
        </w:tc>
      </w:tr>
      <w:tr w:rsidR="00267BE5" w:rsidRPr="00267BE5" w14:paraId="088201D9" w14:textId="77777777" w:rsidTr="00267BE5">
        <w:trPr>
          <w:trHeight w:val="5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E8DA770" w14:textId="77777777" w:rsidR="00267BE5" w:rsidRPr="00267BE5" w:rsidRDefault="00267BE5" w:rsidP="00281706">
            <w:pPr>
              <w:pStyle w:val="Table"/>
              <w:jc w:val="left"/>
              <w:rPr>
                <w:b w:val="0"/>
              </w:rPr>
            </w:pPr>
            <w:r w:rsidRPr="00267BE5">
              <w:rPr>
                <w:b w:val="0"/>
              </w:rPr>
              <w:t>48</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F2455B" w14:textId="77777777" w:rsidR="00267BE5" w:rsidRPr="00267BE5" w:rsidRDefault="00267BE5" w:rsidP="00281706">
            <w:pPr>
              <w:pStyle w:val="Table"/>
              <w:jc w:val="left"/>
              <w:rPr>
                <w:b w:val="0"/>
                <w:i/>
                <w:iCs/>
              </w:rPr>
            </w:pPr>
            <w:proofErr w:type="spellStart"/>
            <w:r w:rsidRPr="00267BE5">
              <w:rPr>
                <w:b w:val="0"/>
                <w:i/>
                <w:iCs/>
              </w:rPr>
              <w:t>Scincella</w:t>
            </w:r>
            <w:proofErr w:type="spellEnd"/>
            <w:r w:rsidRPr="00267BE5">
              <w:rPr>
                <w:b w:val="0"/>
                <w:i/>
                <w:iCs/>
              </w:rPr>
              <w:t xml:space="preserve">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059ADD"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2014</w:t>
            </w:r>
          </w:p>
        </w:tc>
      </w:tr>
      <w:tr w:rsidR="00267BE5" w:rsidRPr="00267BE5" w14:paraId="37FC138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FE10B03" w14:textId="77777777" w:rsidR="00267BE5" w:rsidRPr="00267BE5" w:rsidRDefault="00267BE5" w:rsidP="00281706">
            <w:pPr>
              <w:pStyle w:val="Table"/>
              <w:jc w:val="left"/>
              <w:rPr>
                <w:b w:val="0"/>
              </w:rPr>
            </w:pPr>
            <w:r w:rsidRPr="00267BE5">
              <w:rPr>
                <w:b w:val="0"/>
              </w:rPr>
              <w:t>49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89AD9E" w14:textId="77777777" w:rsidR="00267BE5" w:rsidRPr="00267BE5" w:rsidRDefault="00267BE5" w:rsidP="00281706">
            <w:pPr>
              <w:pStyle w:val="Table"/>
              <w:jc w:val="left"/>
              <w:rPr>
                <w:b w:val="0"/>
                <w:i/>
                <w:iCs/>
              </w:rPr>
            </w:pPr>
            <w:r w:rsidRPr="00267BE5">
              <w:rPr>
                <w:b w:val="0"/>
                <w:i/>
                <w:iCs/>
              </w:rPr>
              <w:t xml:space="preserve">Tiliqua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B813C88" w14:textId="77777777" w:rsidR="00267BE5" w:rsidRPr="00267BE5" w:rsidRDefault="00267BE5" w:rsidP="00281706">
            <w:pPr>
              <w:pStyle w:val="Table"/>
              <w:jc w:val="left"/>
              <w:rPr>
                <w:b w:val="0"/>
              </w:rPr>
            </w:pPr>
            <w:proofErr w:type="spellStart"/>
            <w:r w:rsidRPr="00267BE5">
              <w:rPr>
                <w:b w:val="0"/>
              </w:rPr>
              <w:t>Zuri</w:t>
            </w:r>
            <w:proofErr w:type="spellEnd"/>
            <w:r w:rsidRPr="00267BE5">
              <w:rPr>
                <w:b w:val="0"/>
              </w:rPr>
              <w:t xml:space="preserve"> &amp; Bull, 2000</w:t>
            </w:r>
          </w:p>
        </w:tc>
      </w:tr>
      <w:tr w:rsidR="00267BE5" w:rsidRPr="00267BE5" w14:paraId="6B1224E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C863859" w14:textId="77777777" w:rsidR="00267BE5" w:rsidRPr="00267BE5" w:rsidRDefault="00267BE5" w:rsidP="00281706">
            <w:pPr>
              <w:pStyle w:val="Table"/>
              <w:jc w:val="left"/>
              <w:rPr>
                <w:b w:val="0"/>
              </w:rPr>
            </w:pPr>
            <w:r w:rsidRPr="00267BE5">
              <w:rPr>
                <w:b w:val="0"/>
              </w:rPr>
              <w:t>50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3F4467" w14:textId="77777777" w:rsidR="00267BE5" w:rsidRPr="00267BE5" w:rsidRDefault="00267BE5" w:rsidP="00281706">
            <w:pPr>
              <w:pStyle w:val="Table"/>
              <w:jc w:val="left"/>
              <w:rPr>
                <w:b w:val="0"/>
                <w:i/>
                <w:iCs/>
              </w:rPr>
            </w:pPr>
            <w:r w:rsidRPr="00267BE5">
              <w:rPr>
                <w:b w:val="0"/>
                <w:i/>
                <w:iCs/>
              </w:rPr>
              <w:t xml:space="preserve">Tiliqua </w:t>
            </w:r>
          </w:p>
          <w:p w14:paraId="013015B0" w14:textId="77777777" w:rsidR="00267BE5" w:rsidRPr="00267BE5" w:rsidRDefault="00267BE5" w:rsidP="00281706">
            <w:pPr>
              <w:pStyle w:val="Table"/>
              <w:jc w:val="left"/>
              <w:rPr>
                <w:b w:val="0"/>
                <w:i/>
                <w:iCs/>
              </w:rPr>
            </w:pPr>
            <w:r w:rsidRPr="00267BE5">
              <w:rPr>
                <w:b w:val="0"/>
                <w:i/>
                <w:iCs/>
              </w:rPr>
              <w:t>scincoides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39BA31" w14:textId="77777777" w:rsidR="00267BE5" w:rsidRPr="00267BE5" w:rsidRDefault="00267BE5" w:rsidP="00281706">
            <w:pPr>
              <w:pStyle w:val="Table"/>
              <w:jc w:val="left"/>
              <w:rPr>
                <w:b w:val="0"/>
              </w:rPr>
            </w:pPr>
            <w:r w:rsidRPr="00267BE5">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proofErr w:type="spellStart"/>
            <w:r w:rsidRPr="00267BE5">
              <w:rPr>
                <w:b w:val="0"/>
                <w:i/>
                <w:iCs/>
              </w:rPr>
              <w:t>lepidus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85003A0" w14:textId="77777777" w:rsidR="00267BE5" w:rsidRPr="00267BE5" w:rsidRDefault="00267BE5" w:rsidP="00281706">
            <w:pPr>
              <w:pStyle w:val="Table"/>
              <w:jc w:val="left"/>
              <w:rPr>
                <w:b w:val="0"/>
              </w:rPr>
            </w:pPr>
            <w:r w:rsidRPr="00267BE5">
              <w:rPr>
                <w:b w:val="0"/>
              </w:rPr>
              <w:t>52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0A7DE9A"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FFFFFF" w:themeFill="background1"/>
            <w:noWrap/>
            <w:vAlign w:val="center"/>
            <w:hideMark/>
          </w:tcPr>
          <w:p w14:paraId="53138C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00B23D9" w14:textId="77777777" w:rsidR="00267BE5" w:rsidRPr="00267BE5" w:rsidRDefault="00267BE5" w:rsidP="00281706">
            <w:pPr>
              <w:pStyle w:val="Table"/>
              <w:jc w:val="left"/>
              <w:rPr>
                <w:b w:val="0"/>
              </w:rPr>
            </w:pPr>
            <w:r w:rsidRPr="00267BE5">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6B18F8"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9B377" w14:textId="77777777" w:rsidR="00267BE5" w:rsidRPr="00267BE5" w:rsidRDefault="00267BE5" w:rsidP="00281706">
            <w:pPr>
              <w:pStyle w:val="Table"/>
              <w:jc w:val="left"/>
              <w:rPr>
                <w:b w:val="0"/>
              </w:rPr>
            </w:pPr>
            <w:r w:rsidRPr="00267BE5">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56C01D" w14:textId="77777777" w:rsidR="00267BE5" w:rsidRPr="00267BE5" w:rsidRDefault="00267BE5" w:rsidP="00281706">
            <w:pPr>
              <w:pStyle w:val="Table"/>
              <w:jc w:val="left"/>
              <w:rPr>
                <w:b w:val="0"/>
              </w:rPr>
            </w:pPr>
            <w:r w:rsidRPr="00267BE5">
              <w:rPr>
                <w:b w:val="0"/>
              </w:rPr>
              <w:t xml:space="preserve">Mean % </w:t>
            </w:r>
          </w:p>
          <w:p w14:paraId="0D14D0E2" w14:textId="77777777" w:rsidR="00267BE5" w:rsidRPr="00267BE5" w:rsidRDefault="00267BE5" w:rsidP="00281706">
            <w:pPr>
              <w:pStyle w:val="Table"/>
              <w:jc w:val="left"/>
              <w:rPr>
                <w:b w:val="0"/>
              </w:rPr>
            </w:pPr>
            <w:r w:rsidRPr="00267BE5">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9E385A" w14:textId="77777777" w:rsidR="00267BE5" w:rsidRPr="00267BE5" w:rsidRDefault="00267BE5" w:rsidP="00281706">
            <w:pPr>
              <w:pStyle w:val="Table"/>
              <w:jc w:val="left"/>
              <w:rPr>
                <w:b w:val="0"/>
                <w:i/>
                <w:iCs/>
              </w:rPr>
            </w:pPr>
            <w:proofErr w:type="spellStart"/>
            <w:r w:rsidRPr="00267BE5">
              <w:rPr>
                <w:b w:val="0"/>
                <w:i/>
                <w:iCs/>
              </w:rPr>
              <w:t>Tupinambis</w:t>
            </w:r>
            <w:proofErr w:type="spellEnd"/>
            <w:r w:rsidRPr="00267BE5">
              <w:rPr>
                <w:b w:val="0"/>
                <w:i/>
                <w:iCs/>
              </w:rPr>
              <w:t xml:space="preserve"> </w:t>
            </w:r>
          </w:p>
          <w:p w14:paraId="3AE4D520" w14:textId="77777777" w:rsidR="00267BE5" w:rsidRPr="00267BE5" w:rsidRDefault="00267BE5" w:rsidP="00281706">
            <w:pPr>
              <w:pStyle w:val="Table"/>
              <w:jc w:val="left"/>
              <w:rPr>
                <w:b w:val="0"/>
                <w:i/>
                <w:iCs/>
              </w:rPr>
            </w:pPr>
            <w:proofErr w:type="spellStart"/>
            <w:r w:rsidRPr="00267BE5">
              <w:rPr>
                <w:b w:val="0"/>
                <w:i/>
                <w:iCs/>
              </w:rPr>
              <w:t>teguixin</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D0ECF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52080E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AFCD8A1" w14:textId="77777777" w:rsidR="00267BE5" w:rsidRPr="00267BE5" w:rsidRDefault="00267BE5" w:rsidP="00281706">
            <w:pPr>
              <w:pStyle w:val="Table"/>
              <w:jc w:val="left"/>
              <w:rPr>
                <w:b w:val="0"/>
              </w:rPr>
            </w:pPr>
            <w:proofErr w:type="spellStart"/>
            <w:r w:rsidRPr="00267BE5">
              <w:rPr>
                <w:b w:val="0"/>
              </w:rPr>
              <w:t>Yori</w:t>
            </w:r>
            <w:proofErr w:type="spellEnd"/>
            <w:r w:rsidRPr="00267BE5">
              <w:rPr>
                <w:b w:val="0"/>
              </w:rPr>
              <w:t>, 1978</w:t>
            </w:r>
          </w:p>
        </w:tc>
      </w:tr>
      <w:tr w:rsidR="00267BE5" w:rsidRPr="00267BE5" w14:paraId="0FA05E4F"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4CE34153" w14:textId="77777777" w:rsidR="00267BE5" w:rsidRPr="00267BE5" w:rsidRDefault="00267BE5" w:rsidP="00281706">
            <w:pPr>
              <w:pStyle w:val="Table"/>
              <w:jc w:val="left"/>
              <w:rPr>
                <w:b w:val="0"/>
              </w:rPr>
            </w:pPr>
            <w:r w:rsidRPr="00267BE5">
              <w:rPr>
                <w:b w:val="0"/>
              </w:rPr>
              <w:t>53</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BFBFBF" w:themeFill="background1" w:themeFillShade="BF"/>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321728" w14:textId="77777777" w:rsidR="00267BE5" w:rsidRPr="00267BE5" w:rsidRDefault="00267BE5" w:rsidP="00281706">
            <w:pPr>
              <w:pStyle w:val="Table"/>
              <w:jc w:val="left"/>
              <w:rPr>
                <w:b w:val="0"/>
                <w:i/>
                <w:iCs/>
              </w:rPr>
            </w:pPr>
            <w:r w:rsidRPr="00267BE5">
              <w:rPr>
                <w:b w:val="0"/>
                <w:i/>
                <w:iCs/>
              </w:rPr>
              <w:t xml:space="preserve">Uta </w:t>
            </w:r>
          </w:p>
          <w:p w14:paraId="11AF631A" w14:textId="77777777" w:rsidR="00267BE5" w:rsidRPr="00267BE5" w:rsidRDefault="00267BE5" w:rsidP="00281706">
            <w:pPr>
              <w:pStyle w:val="Table"/>
              <w:jc w:val="left"/>
              <w:rPr>
                <w:b w:val="0"/>
                <w:i/>
                <w:iCs/>
              </w:rPr>
            </w:pPr>
            <w:r w:rsidRPr="00267BE5">
              <w:rPr>
                <w:b w:val="0"/>
                <w:i/>
                <w:iCs/>
              </w:rPr>
              <w:t>stansburiana</w:t>
            </w:r>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EEC059F" w14:textId="77777777" w:rsidR="00267BE5" w:rsidRPr="00267BE5" w:rsidRDefault="00267BE5" w:rsidP="00281706">
            <w:pPr>
              <w:pStyle w:val="Table"/>
              <w:jc w:val="left"/>
              <w:rPr>
                <w:b w:val="0"/>
              </w:rPr>
            </w:pPr>
            <w:r w:rsidRPr="00267BE5">
              <w:rPr>
                <w:b w:val="0"/>
              </w:rPr>
              <w:t>LaDage et al., 2012</w:t>
            </w:r>
          </w:p>
        </w:tc>
      </w:tr>
      <w:tr w:rsidR="00267BE5" w:rsidRPr="00267BE5" w14:paraId="3C8A93D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64EC35C" w14:textId="77777777" w:rsidR="00267BE5" w:rsidRPr="00267BE5" w:rsidRDefault="00267BE5" w:rsidP="00281706">
            <w:pPr>
              <w:pStyle w:val="Table"/>
              <w:jc w:val="left"/>
              <w:rPr>
                <w:b w:val="0"/>
              </w:rPr>
            </w:pPr>
            <w:r w:rsidRPr="00267BE5">
              <w:rPr>
                <w:b w:val="0"/>
              </w:rPr>
              <w:t>54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FFFFFF" w:themeFill="background1"/>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392CC2"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3A76F49B" w14:textId="77777777" w:rsidR="00267BE5" w:rsidRPr="00267BE5" w:rsidRDefault="00267BE5" w:rsidP="00281706">
            <w:pPr>
              <w:pStyle w:val="Table"/>
              <w:jc w:val="left"/>
              <w:rPr>
                <w:b w:val="0"/>
                <w:i/>
                <w:iCs/>
              </w:rPr>
            </w:pPr>
            <w:proofErr w:type="spellStart"/>
            <w:r w:rsidRPr="00267BE5">
              <w:rPr>
                <w:b w:val="0"/>
                <w:i/>
                <w:iCs/>
              </w:rPr>
              <w:t>albigularis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3A56E70" w14:textId="77777777" w:rsidR="00267BE5" w:rsidRPr="00267BE5" w:rsidRDefault="00267BE5" w:rsidP="00281706">
            <w:pPr>
              <w:pStyle w:val="Table"/>
              <w:jc w:val="left"/>
              <w:rPr>
                <w:b w:val="0"/>
              </w:rPr>
            </w:pPr>
            <w:proofErr w:type="spellStart"/>
            <w:r w:rsidRPr="00267BE5">
              <w:rPr>
                <w:b w:val="0"/>
              </w:rPr>
              <w:t>Manrod</w:t>
            </w:r>
            <w:proofErr w:type="spellEnd"/>
            <w:r w:rsidRPr="00267BE5">
              <w:rPr>
                <w:b w:val="0"/>
              </w:rPr>
              <w:t xml:space="preserve"> et al., 2008</w:t>
            </w:r>
          </w:p>
        </w:tc>
      </w:tr>
      <w:tr w:rsidR="00267BE5" w:rsidRPr="00267BE5" w14:paraId="137BB5A0"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B569CD6" w14:textId="77777777" w:rsidR="00267BE5" w:rsidRPr="00267BE5" w:rsidRDefault="00267BE5" w:rsidP="00281706">
            <w:pPr>
              <w:pStyle w:val="Table"/>
              <w:jc w:val="left"/>
              <w:rPr>
                <w:b w:val="0"/>
              </w:rPr>
            </w:pPr>
            <w:r w:rsidRPr="00267BE5">
              <w:rPr>
                <w:b w:val="0"/>
              </w:rPr>
              <w:t>55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1A04C"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roofErr w:type="spellStart"/>
            <w:r w:rsidRPr="00267BE5">
              <w:rPr>
                <w:b w:val="0"/>
                <w:i/>
                <w:iCs/>
              </w:rPr>
              <w:t>komodoensis</w:t>
            </w:r>
            <w:proofErr w:type="spellEnd"/>
            <w:r w:rsidRPr="00267BE5">
              <w:rPr>
                <w:b w:val="0"/>
                <w:i/>
                <w:iCs/>
              </w:rPr>
              <w:t> </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2020B63"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2007</w:t>
            </w:r>
          </w:p>
        </w:tc>
      </w:tr>
      <w:tr w:rsidR="00267BE5" w:rsidRPr="00267BE5" w14:paraId="0985FCE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6338990" w14:textId="77777777" w:rsidR="00267BE5" w:rsidRPr="00267BE5" w:rsidRDefault="00267BE5" w:rsidP="00281706">
            <w:pPr>
              <w:pStyle w:val="Table"/>
              <w:jc w:val="left"/>
              <w:rPr>
                <w:b w:val="0"/>
              </w:rPr>
            </w:pPr>
            <w:r w:rsidRPr="00267BE5">
              <w:rPr>
                <w:b w:val="0"/>
              </w:rPr>
              <w:t>56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516F2E"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6522F586" w14:textId="77777777" w:rsidR="00267BE5" w:rsidRPr="00267BE5" w:rsidRDefault="00267BE5" w:rsidP="00281706">
            <w:pPr>
              <w:pStyle w:val="Table"/>
              <w:jc w:val="left"/>
              <w:rPr>
                <w:b w:val="0"/>
                <w:i/>
                <w:iCs/>
              </w:rPr>
            </w:pPr>
            <w:proofErr w:type="spellStart"/>
            <w:r w:rsidRPr="00267BE5">
              <w:rPr>
                <w:b w:val="0"/>
                <w:i/>
                <w:iCs/>
              </w:rPr>
              <w:t>rudicollis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4C8F84"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2011</w:t>
            </w:r>
          </w:p>
        </w:tc>
      </w:tr>
      <w:tr w:rsidR="00267BE5" w:rsidRPr="00267BE5" w14:paraId="516732D2" w14:textId="77777777" w:rsidTr="00267BE5">
        <w:trPr>
          <w:trHeight w:val="280"/>
        </w:trPr>
        <w:tc>
          <w:tcPr>
            <w:tcW w:w="149" w:type="pct"/>
            <w:vMerge/>
            <w:tcBorders>
              <w:left w:val="single" w:sz="8" w:space="0" w:color="auto"/>
              <w:right w:val="single" w:sz="4" w:space="0" w:color="auto"/>
            </w:tcBorders>
            <w:shd w:val="clear" w:color="auto" w:fill="FFFFFF" w:themeFill="background1"/>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FFFFFF" w:themeFill="background1"/>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FFFFFF" w:themeFill="background1"/>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FFFFFF" w:themeFill="background1"/>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FFFFFF" w:themeFill="background1"/>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FFFFFF" w:themeFill="background1"/>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FFFFFF" w:themeFill="background1"/>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FFFFFF" w:themeFill="background1"/>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267BE5">
        <w:trPr>
          <w:trHeight w:val="280"/>
        </w:trPr>
        <w:tc>
          <w:tcPr>
            <w:tcW w:w="149" w:type="pct"/>
            <w:vMerge/>
            <w:tcBorders>
              <w:left w:val="single" w:sz="8" w:space="0" w:color="auto"/>
              <w:bottom w:val="single" w:sz="8" w:space="0" w:color="auto"/>
              <w:right w:val="single" w:sz="4" w:space="0" w:color="auto"/>
            </w:tcBorders>
            <w:shd w:val="clear" w:color="auto" w:fill="FFFFFF" w:themeFill="background1"/>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FFFFFF" w:themeFill="background1"/>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FFFFFF" w:themeFill="background1"/>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FFFFFF" w:themeFill="background1"/>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FFFFFF" w:themeFill="background1"/>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FFFFFF" w:themeFill="background1"/>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FFFFFF" w:themeFill="background1"/>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FFFFFF" w:themeFill="background1"/>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FFFFFF" w:themeFill="background1"/>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FFFFFF" w:themeFill="background1"/>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FFFFFF" w:themeFill="background1"/>
            <w:vAlign w:val="center"/>
          </w:tcPr>
          <w:p w14:paraId="7849F72C" w14:textId="77777777" w:rsidR="00267BE5" w:rsidRPr="00267BE5" w:rsidRDefault="00267BE5" w:rsidP="00267BE5">
            <w:pPr>
              <w:pStyle w:val="Table"/>
              <w:rPr>
                <w:b w:val="0"/>
              </w:rPr>
            </w:pPr>
          </w:p>
        </w:tc>
      </w:tr>
      <w:tr w:rsidR="00267BE5" w:rsidRPr="00267BE5" w14:paraId="258D21D6"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77777777" w:rsidR="00267BE5" w:rsidRPr="00267BE5" w:rsidRDefault="00267BE5" w:rsidP="00281706">
            <w:pPr>
              <w:pStyle w:val="Table"/>
              <w:jc w:val="left"/>
              <w:rPr>
                <w:b w:val="0"/>
              </w:rPr>
            </w:pPr>
            <w:r w:rsidRPr="00267BE5">
              <w:rPr>
                <w:b w:val="0"/>
              </w:rPr>
              <w:t>57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proofErr w:type="spellStart"/>
            <w:r w:rsidRPr="00267BE5">
              <w:rPr>
                <w:b w:val="0"/>
                <w:i/>
                <w:iCs/>
              </w:rPr>
              <w:t>Sphenodon</w:t>
            </w:r>
            <w:proofErr w:type="spellEnd"/>
            <w:r w:rsidRPr="00267BE5">
              <w:rPr>
                <w:b w:val="0"/>
                <w:i/>
                <w:iCs/>
              </w:rPr>
              <w:t xml:space="preserve">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762A9177" w14:textId="77777777" w:rsidR="00267BE5" w:rsidRPr="00281706" w:rsidRDefault="00267BE5" w:rsidP="00267BE5">
            <w:pPr>
              <w:pStyle w:val="Table"/>
            </w:pPr>
            <w:r w:rsidRPr="00281706">
              <w:t>#</w:t>
            </w:r>
          </w:p>
        </w:tc>
        <w:tc>
          <w:tcPr>
            <w:tcW w:w="1323" w:type="pct"/>
            <w:gridSpan w:val="3"/>
            <w:tcBorders>
              <w:top w:val="single" w:sz="8" w:space="0" w:color="auto"/>
            </w:tcBorders>
            <w:shd w:val="clear" w:color="auto" w:fill="FFFFFF" w:themeFill="background1"/>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267BE5">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7777777" w:rsidR="00267BE5" w:rsidRPr="00267BE5" w:rsidRDefault="00267BE5" w:rsidP="00281706">
            <w:pPr>
              <w:pStyle w:val="Table"/>
              <w:jc w:val="left"/>
              <w:rPr>
                <w:b w:val="0"/>
              </w:rPr>
            </w:pPr>
            <w:r w:rsidRPr="00267BE5">
              <w:rPr>
                <w:b w:val="0"/>
              </w:rPr>
              <w:t>58</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FEA75A2" w14:textId="77777777" w:rsidR="00267BE5" w:rsidRPr="00267BE5" w:rsidRDefault="00267BE5" w:rsidP="00281706">
            <w:pPr>
              <w:pStyle w:val="Table"/>
              <w:jc w:val="left"/>
              <w:rPr>
                <w:b w:val="0"/>
              </w:rPr>
            </w:pPr>
            <w:r w:rsidRPr="00267BE5">
              <w:rPr>
                <w:b w:val="0"/>
              </w:rPr>
              <w:t>59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D134B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77777777" w:rsidR="00267BE5" w:rsidRPr="00267BE5" w:rsidRDefault="00267BE5" w:rsidP="00281706">
            <w:pPr>
              <w:pStyle w:val="Table"/>
              <w:jc w:val="left"/>
              <w:rPr>
                <w:b w:val="0"/>
              </w:rPr>
            </w:pPr>
            <w:r w:rsidRPr="00267BE5">
              <w:rPr>
                <w:b w:val="0"/>
              </w:rPr>
              <w:lastRenderedPageBreak/>
              <w:t>60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AB1683" w14:textId="77777777" w:rsidR="00267BE5" w:rsidRPr="00267BE5" w:rsidRDefault="00267BE5" w:rsidP="00281706">
            <w:pPr>
              <w:pStyle w:val="Table"/>
              <w:jc w:val="left"/>
              <w:rPr>
                <w:b w:val="0"/>
              </w:rPr>
            </w:pPr>
            <w:r w:rsidRPr="00267BE5">
              <w:rPr>
                <w:b w:val="0"/>
              </w:rPr>
              <w:t>61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8E8A0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7777777" w:rsidR="00267BE5" w:rsidRPr="00267BE5" w:rsidRDefault="00267BE5" w:rsidP="00281706">
            <w:pPr>
              <w:pStyle w:val="Table"/>
              <w:jc w:val="left"/>
              <w:rPr>
                <w:b w:val="0"/>
              </w:rPr>
            </w:pPr>
            <w:r w:rsidRPr="00267BE5">
              <w:rPr>
                <w:b w:val="0"/>
              </w:rPr>
              <w:t>62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267BE5" w:rsidRDefault="00267BE5" w:rsidP="00281706">
            <w:pPr>
              <w:pStyle w:val="Table"/>
              <w:jc w:val="left"/>
              <w:rPr>
                <w:b w:val="0"/>
              </w:rPr>
            </w:pPr>
            <w:r w:rsidRPr="00267BE5">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267BE5" w:rsidRDefault="00267BE5" w:rsidP="00281706">
            <w:pPr>
              <w:pStyle w:val="Table"/>
              <w:jc w:val="left"/>
              <w:rPr>
                <w:b w:val="0"/>
              </w:rPr>
            </w:pPr>
            <w:r w:rsidRPr="00267BE5">
              <w:rPr>
                <w:b w:val="0"/>
              </w:rPr>
              <w:t xml:space="preserve">No criterion, </w:t>
            </w:r>
          </w:p>
          <w:p w14:paraId="64C2CA03" w14:textId="77777777" w:rsidR="00267BE5" w:rsidRPr="00267BE5" w:rsidRDefault="00267BE5" w:rsidP="00281706">
            <w:pPr>
              <w:pStyle w:val="Table"/>
              <w:jc w:val="left"/>
              <w:rPr>
                <w:b w:val="0"/>
              </w:rPr>
            </w:pPr>
            <w:r w:rsidRPr="00267BE5">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267BE5" w:rsidRDefault="00267BE5" w:rsidP="00281706">
            <w:pPr>
              <w:pStyle w:val="Table"/>
              <w:jc w:val="left"/>
              <w:rPr>
                <w:b w:val="0"/>
              </w:rPr>
            </w:pPr>
            <w:r w:rsidRPr="00267BE5">
              <w:rPr>
                <w:b w:val="0"/>
              </w:rPr>
              <w:t>Wilkinson et al., 2013</w:t>
            </w:r>
          </w:p>
        </w:tc>
      </w:tr>
      <w:tr w:rsidR="00267BE5" w:rsidRPr="00267BE5" w14:paraId="167D06F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5804C47" w14:textId="77777777" w:rsidR="00267BE5" w:rsidRPr="00267BE5" w:rsidRDefault="00267BE5" w:rsidP="00281706">
            <w:pPr>
              <w:pStyle w:val="Table"/>
              <w:jc w:val="left"/>
              <w:rPr>
                <w:b w:val="0"/>
              </w:rPr>
            </w:pPr>
            <w:r w:rsidRPr="00267BE5">
              <w:rPr>
                <w:b w:val="0"/>
              </w:rPr>
              <w:t>63</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9E960C1"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FFFFFF" w:themeFill="background1"/>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267BE5">
        <w:trPr>
          <w:trHeight w:val="52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77777777" w:rsidR="00267BE5" w:rsidRPr="00267BE5" w:rsidRDefault="00267BE5" w:rsidP="00281706">
            <w:pPr>
              <w:pStyle w:val="Table"/>
              <w:jc w:val="left"/>
              <w:rPr>
                <w:b w:val="0"/>
              </w:rPr>
            </w:pPr>
            <w:r w:rsidRPr="00267BE5">
              <w:rPr>
                <w:b w:val="0"/>
              </w:rPr>
              <w:t>64</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AF615C7" w14:textId="77777777" w:rsidR="00267BE5" w:rsidRPr="00267BE5" w:rsidRDefault="00267BE5" w:rsidP="00281706">
            <w:pPr>
              <w:pStyle w:val="Table"/>
              <w:jc w:val="left"/>
              <w:rPr>
                <w:b w:val="0"/>
              </w:rPr>
            </w:pPr>
            <w:r w:rsidRPr="00267BE5">
              <w:rPr>
                <w:b w:val="0"/>
              </w:rPr>
              <w:t>65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790C579"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7F489A6"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7777777" w:rsidR="00267BE5" w:rsidRPr="00267BE5" w:rsidRDefault="00267BE5" w:rsidP="00281706">
            <w:pPr>
              <w:pStyle w:val="Table"/>
              <w:jc w:val="left"/>
              <w:rPr>
                <w:b w:val="0"/>
              </w:rPr>
            </w:pPr>
            <w:r w:rsidRPr="00267BE5">
              <w:rPr>
                <w:b w:val="0"/>
              </w:rPr>
              <w:t>66</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1539E7E"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4EFD3ED" w14:textId="77777777" w:rsidR="00267BE5" w:rsidRPr="00267BE5" w:rsidRDefault="00267BE5" w:rsidP="00281706">
            <w:pPr>
              <w:pStyle w:val="Table"/>
              <w:jc w:val="left"/>
              <w:rPr>
                <w:b w:val="0"/>
              </w:rPr>
            </w:pPr>
            <w:r w:rsidRPr="00267BE5">
              <w:rPr>
                <w:b w:val="0"/>
              </w:rPr>
              <w:t>67</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A46B93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063D102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FFFFFF" w:themeFill="background1"/>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77777777" w:rsidR="00267BE5" w:rsidRPr="00267BE5" w:rsidRDefault="00267BE5" w:rsidP="00281706">
            <w:pPr>
              <w:pStyle w:val="Table"/>
              <w:jc w:val="left"/>
              <w:rPr>
                <w:b w:val="0"/>
              </w:rPr>
            </w:pPr>
            <w:r w:rsidRPr="00267BE5">
              <w:rPr>
                <w:b w:val="0"/>
              </w:rPr>
              <w:t>68</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5F1FBE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763E3B3" w14:textId="77777777" w:rsidR="00267BE5" w:rsidRPr="00267BE5" w:rsidRDefault="00267BE5" w:rsidP="00281706">
            <w:pPr>
              <w:pStyle w:val="Table"/>
              <w:jc w:val="left"/>
              <w:rPr>
                <w:b w:val="0"/>
              </w:rPr>
            </w:pPr>
            <w:r w:rsidRPr="00267BE5">
              <w:rPr>
                <w:b w:val="0"/>
              </w:rPr>
              <w:t>69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0857471"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AD0CD6B"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77777777" w:rsidR="00267BE5" w:rsidRPr="00267BE5" w:rsidRDefault="00267BE5" w:rsidP="00281706">
            <w:pPr>
              <w:pStyle w:val="Table"/>
              <w:jc w:val="left"/>
              <w:rPr>
                <w:b w:val="0"/>
              </w:rPr>
            </w:pPr>
            <w:r w:rsidRPr="00267BE5">
              <w:rPr>
                <w:b w:val="0"/>
              </w:rPr>
              <w:t>70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E22AD48"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proofErr w:type="spellStart"/>
            <w:r w:rsidRPr="00267BE5">
              <w:rPr>
                <w:b w:val="0"/>
              </w:rPr>
              <w:t>Blau</w:t>
            </w:r>
            <w:proofErr w:type="spellEnd"/>
            <w:r w:rsidRPr="00267BE5">
              <w:rPr>
                <w:b w:val="0"/>
              </w:rPr>
              <w:t xml:space="preserve"> &amp; Powers, 1989</w:t>
            </w:r>
          </w:p>
        </w:tc>
      </w:tr>
      <w:tr w:rsidR="00267BE5" w:rsidRPr="00267BE5" w14:paraId="4C491C7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ADACA05" w14:textId="77777777" w:rsidR="00267BE5" w:rsidRPr="00267BE5" w:rsidRDefault="00267BE5" w:rsidP="00281706">
            <w:pPr>
              <w:pStyle w:val="Table"/>
              <w:jc w:val="left"/>
              <w:rPr>
                <w:b w:val="0"/>
              </w:rPr>
            </w:pPr>
            <w:r w:rsidRPr="00267BE5">
              <w:rPr>
                <w:b w:val="0"/>
              </w:rPr>
              <w:t>71</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323A396"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947771A"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77777777" w:rsidR="00267BE5" w:rsidRPr="00267BE5" w:rsidRDefault="00267BE5" w:rsidP="00281706">
            <w:pPr>
              <w:pStyle w:val="Table"/>
              <w:jc w:val="left"/>
              <w:rPr>
                <w:b w:val="0"/>
              </w:rPr>
            </w:pPr>
            <w:r w:rsidRPr="00267BE5">
              <w:rPr>
                <w:b w:val="0"/>
              </w:rPr>
              <w:t>72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2A37847"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A35AD5E" w14:textId="77777777" w:rsidR="00267BE5" w:rsidRPr="00267BE5" w:rsidRDefault="00267BE5" w:rsidP="00281706">
            <w:pPr>
              <w:pStyle w:val="Table"/>
              <w:jc w:val="left"/>
              <w:rPr>
                <w:b w:val="0"/>
              </w:rPr>
            </w:pPr>
            <w:r w:rsidRPr="00267BE5">
              <w:rPr>
                <w:b w:val="0"/>
              </w:rPr>
              <w:t>73</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848C8D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B4DA3D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9350BC" w14:textId="77777777" w:rsidR="00267BE5" w:rsidRPr="00267BE5" w:rsidRDefault="00267BE5" w:rsidP="00281706">
            <w:pPr>
              <w:pStyle w:val="Table"/>
              <w:jc w:val="left"/>
              <w:rPr>
                <w:b w:val="0"/>
              </w:rPr>
            </w:pPr>
            <w:r w:rsidRPr="00267BE5">
              <w:rPr>
                <w:b w:val="0"/>
              </w:rPr>
              <w:t>T-Maze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8D3023"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C81A9"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4870D28" w14:textId="77777777" w:rsidR="00267BE5" w:rsidRPr="00267BE5" w:rsidRDefault="00267BE5" w:rsidP="00281706">
            <w:pPr>
              <w:pStyle w:val="Table"/>
              <w:jc w:val="left"/>
              <w:rPr>
                <w:b w:val="0"/>
              </w:rPr>
            </w:pPr>
            <w:r w:rsidRPr="00267BE5">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108C6C"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1E803B8" w14:textId="77777777" w:rsidR="00267BE5" w:rsidRPr="00267BE5" w:rsidRDefault="00267BE5" w:rsidP="00281706">
            <w:pPr>
              <w:pStyle w:val="Table"/>
              <w:jc w:val="left"/>
              <w:rPr>
                <w:b w:val="0"/>
                <w:i/>
                <w:iCs/>
              </w:rPr>
            </w:pPr>
            <w:proofErr w:type="spellStart"/>
            <w:r w:rsidRPr="00267BE5">
              <w:rPr>
                <w:b w:val="0"/>
                <w:i/>
                <w:iCs/>
              </w:rPr>
              <w:lastRenderedPageBreak/>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CE386AE"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B29D13"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240AFE8" w14:textId="77777777" w:rsidR="00267BE5" w:rsidRPr="00267BE5" w:rsidRDefault="00267BE5" w:rsidP="00281706">
            <w:pPr>
              <w:pStyle w:val="Table"/>
              <w:jc w:val="left"/>
              <w:rPr>
                <w:b w:val="0"/>
              </w:rPr>
            </w:pPr>
            <w:proofErr w:type="spellStart"/>
            <w:r w:rsidRPr="00267BE5">
              <w:rPr>
                <w:b w:val="0"/>
              </w:rPr>
              <w:t>Avigan</w:t>
            </w:r>
            <w:proofErr w:type="spellEnd"/>
            <w:r w:rsidRPr="00267BE5">
              <w:rPr>
                <w:b w:val="0"/>
              </w:rPr>
              <w:t xml:space="preserve"> &amp; Powers, </w:t>
            </w:r>
            <w:r w:rsidRPr="00267BE5">
              <w:rPr>
                <w:b w:val="0"/>
              </w:rPr>
              <w:lastRenderedPageBreak/>
              <w:t>1995</w:t>
            </w:r>
          </w:p>
        </w:tc>
      </w:tr>
      <w:tr w:rsidR="00267BE5" w:rsidRPr="00267BE5" w14:paraId="4480465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77777777" w:rsidR="00267BE5" w:rsidRPr="00267BE5" w:rsidRDefault="00267BE5" w:rsidP="00281706">
            <w:pPr>
              <w:pStyle w:val="Table"/>
              <w:jc w:val="left"/>
              <w:rPr>
                <w:b w:val="0"/>
              </w:rPr>
            </w:pPr>
            <w:r w:rsidRPr="00267BE5">
              <w:rPr>
                <w:b w:val="0"/>
              </w:rPr>
              <w:lastRenderedPageBreak/>
              <w:t>74</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06570D"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proofErr w:type="spellStart"/>
            <w:r w:rsidRPr="00267BE5">
              <w:rPr>
                <w:b w:val="0"/>
              </w:rPr>
              <w:t>Yeh</w:t>
            </w:r>
            <w:proofErr w:type="spellEnd"/>
            <w:r w:rsidRPr="00267BE5">
              <w:rPr>
                <w:b w:val="0"/>
              </w:rPr>
              <w:t xml:space="preserve"> &amp; Powers, 2005</w:t>
            </w:r>
          </w:p>
        </w:tc>
      </w:tr>
      <w:tr w:rsidR="00267BE5" w:rsidRPr="00267BE5" w14:paraId="0F3FC1E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817D4B9" w14:textId="77777777" w:rsidR="00267BE5" w:rsidRPr="00267BE5" w:rsidRDefault="00267BE5" w:rsidP="00281706">
            <w:pPr>
              <w:pStyle w:val="Table"/>
              <w:jc w:val="left"/>
              <w:rPr>
                <w:b w:val="0"/>
              </w:rPr>
            </w:pPr>
            <w:r w:rsidRPr="00267BE5">
              <w:rPr>
                <w:b w:val="0"/>
              </w:rPr>
              <w:t>75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D3DAE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822A4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FFFFFF" w:themeFill="background1"/>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77777777" w:rsidR="00267BE5" w:rsidRPr="00267BE5" w:rsidRDefault="00267BE5" w:rsidP="00281706">
            <w:pPr>
              <w:pStyle w:val="Table"/>
              <w:jc w:val="left"/>
              <w:rPr>
                <w:b w:val="0"/>
              </w:rPr>
            </w:pPr>
            <w:r w:rsidRPr="00267BE5">
              <w:rPr>
                <w:b w:val="0"/>
              </w:rPr>
              <w:t>76</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D6ED52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 xml:space="preserve">Roth &amp; </w:t>
            </w:r>
            <w:proofErr w:type="spellStart"/>
            <w:r w:rsidRPr="00267BE5">
              <w:rPr>
                <w:b w:val="0"/>
              </w:rPr>
              <w:t>Krochmal</w:t>
            </w:r>
            <w:proofErr w:type="spellEnd"/>
            <w:r w:rsidRPr="00267BE5">
              <w:rPr>
                <w:b w:val="0"/>
              </w:rPr>
              <w:t>, 2015</w:t>
            </w:r>
          </w:p>
        </w:tc>
      </w:tr>
      <w:tr w:rsidR="00267BE5" w:rsidRPr="00267BE5" w14:paraId="40AE23CF"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360BF0" w14:textId="77777777" w:rsidR="00267BE5" w:rsidRPr="00267BE5" w:rsidRDefault="00267BE5" w:rsidP="00281706">
            <w:pPr>
              <w:pStyle w:val="Table"/>
              <w:jc w:val="left"/>
              <w:rPr>
                <w:b w:val="0"/>
              </w:rPr>
            </w:pPr>
            <w:r w:rsidRPr="00267BE5">
              <w:rPr>
                <w:b w:val="0"/>
              </w:rPr>
              <w:t>77</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F0EDC"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066A01FD"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F5DC160" w14:textId="77777777" w:rsidR="00267BE5" w:rsidRPr="00267BE5" w:rsidRDefault="00267BE5" w:rsidP="00281706">
            <w:pPr>
              <w:pStyle w:val="Table"/>
              <w:jc w:val="left"/>
              <w:rPr>
                <w:b w:val="0"/>
              </w:rPr>
            </w:pPr>
            <w:proofErr w:type="spellStart"/>
            <w:r w:rsidRPr="00267BE5">
              <w:rPr>
                <w:b w:val="0"/>
              </w:rPr>
              <w:t>Papini</w:t>
            </w:r>
            <w:proofErr w:type="spellEnd"/>
            <w:r w:rsidRPr="00267BE5">
              <w:rPr>
                <w:b w:val="0"/>
              </w:rPr>
              <w:t xml:space="preserve"> &amp; Ishida, 1994</w:t>
            </w:r>
          </w:p>
        </w:tc>
      </w:tr>
      <w:tr w:rsidR="00267BE5" w:rsidRPr="00267BE5" w14:paraId="160D14D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77777777" w:rsidR="00267BE5" w:rsidRPr="00267BE5" w:rsidRDefault="00267BE5" w:rsidP="00281706">
            <w:pPr>
              <w:pStyle w:val="Table"/>
              <w:jc w:val="left"/>
              <w:rPr>
                <w:b w:val="0"/>
              </w:rPr>
            </w:pPr>
            <w:r w:rsidRPr="00267BE5">
              <w:rPr>
                <w:b w:val="0"/>
              </w:rPr>
              <w:t>78</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3ED4DFA9"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 xml:space="preserve">Ishida &amp; </w:t>
            </w:r>
            <w:proofErr w:type="spellStart"/>
            <w:r w:rsidRPr="00267BE5">
              <w:rPr>
                <w:b w:val="0"/>
              </w:rPr>
              <w:t>Papini</w:t>
            </w:r>
            <w:proofErr w:type="spellEnd"/>
            <w:r w:rsidRPr="00267BE5">
              <w:rPr>
                <w:b w:val="0"/>
              </w:rPr>
              <w:t>, 1997</w:t>
            </w:r>
          </w:p>
        </w:tc>
      </w:tr>
      <w:tr w:rsidR="00267BE5" w:rsidRPr="00267BE5" w14:paraId="05754377"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E59BC8" w14:textId="77777777" w:rsidR="00267BE5" w:rsidRPr="00267BE5" w:rsidRDefault="00267BE5" w:rsidP="00281706">
            <w:pPr>
              <w:pStyle w:val="Table"/>
              <w:jc w:val="left"/>
              <w:rPr>
                <w:b w:val="0"/>
              </w:rPr>
            </w:pPr>
            <w:r w:rsidRPr="00267BE5">
              <w:rPr>
                <w:b w:val="0"/>
              </w:rPr>
              <w:t>79</w:t>
            </w:r>
          </w:p>
        </w:tc>
        <w:tc>
          <w:tcPr>
            <w:tcW w:w="508" w:type="pct"/>
            <w:tcBorders>
              <w:top w:val="single" w:sz="4" w:space="0" w:color="auto"/>
              <w:left w:val="single" w:sz="4" w:space="0" w:color="auto"/>
            </w:tcBorders>
            <w:shd w:val="clear" w:color="auto" w:fill="FFFFFF" w:themeFill="background1"/>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FFFFFF" w:themeFill="background1"/>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316CED66" w14:textId="77777777" w:rsidR="00267BE5" w:rsidRPr="00267BE5" w:rsidRDefault="00267BE5" w:rsidP="00281706">
            <w:pPr>
              <w:pStyle w:val="Table"/>
              <w:jc w:val="left"/>
              <w:rPr>
                <w:b w:val="0"/>
                <w:i/>
                <w:iCs/>
              </w:rPr>
            </w:pPr>
            <w:r w:rsidRPr="00267BE5">
              <w:rPr>
                <w:b w:val="0"/>
                <w:i/>
                <w:iCs/>
              </w:rPr>
              <w:t xml:space="preserve">Pseudemys </w:t>
            </w:r>
          </w:p>
          <w:p w14:paraId="3ADC3E4B"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77777777" w:rsidR="00267BE5" w:rsidRPr="00267BE5" w:rsidRDefault="00267BE5" w:rsidP="00281706">
            <w:pPr>
              <w:pStyle w:val="Table"/>
              <w:jc w:val="left"/>
              <w:rPr>
                <w:b w:val="0"/>
              </w:rPr>
            </w:pPr>
            <w:r w:rsidRPr="00267BE5">
              <w:rPr>
                <w:b w:val="0"/>
              </w:rPr>
              <w:t>80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r w:rsidRPr="00267BE5">
              <w:rPr>
                <w:b w:val="0"/>
                <w:i/>
                <w:iCs/>
              </w:rPr>
              <w:t xml:space="preserve">Pseudemys </w:t>
            </w:r>
          </w:p>
          <w:p w14:paraId="137648B6"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91F938" w14:textId="77777777" w:rsidR="00267BE5" w:rsidRPr="00267BE5" w:rsidRDefault="00267BE5" w:rsidP="00281706">
            <w:pPr>
              <w:pStyle w:val="Table"/>
              <w:jc w:val="left"/>
              <w:rPr>
                <w:b w:val="0"/>
              </w:rPr>
            </w:pPr>
            <w:r w:rsidRPr="00267BE5">
              <w:rPr>
                <w:b w:val="0"/>
              </w:rPr>
              <w:t>81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941B1C" w14:textId="77777777" w:rsidR="00267BE5" w:rsidRPr="00267BE5" w:rsidRDefault="00267BE5" w:rsidP="00281706">
            <w:pPr>
              <w:pStyle w:val="Table"/>
              <w:jc w:val="left"/>
              <w:rPr>
                <w:b w:val="0"/>
                <w:i/>
                <w:iCs/>
              </w:rPr>
            </w:pPr>
            <w:r w:rsidRPr="00267BE5">
              <w:rPr>
                <w:b w:val="0"/>
                <w:i/>
                <w:iCs/>
              </w:rPr>
              <w:t xml:space="preserve">Pseudemys </w:t>
            </w:r>
          </w:p>
          <w:p w14:paraId="31E0BD91"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77777777" w:rsidR="00267BE5" w:rsidRPr="00267BE5" w:rsidRDefault="00267BE5" w:rsidP="00281706">
            <w:pPr>
              <w:pStyle w:val="Table"/>
              <w:jc w:val="left"/>
              <w:rPr>
                <w:b w:val="0"/>
              </w:rPr>
            </w:pPr>
            <w:r w:rsidRPr="00267BE5">
              <w:rPr>
                <w:b w:val="0"/>
              </w:rPr>
              <w:t>82</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proofErr w:type="spellStart"/>
            <w:r w:rsidRPr="00267BE5">
              <w:rPr>
                <w:b w:val="0"/>
                <w:i/>
                <w:iCs/>
              </w:rPr>
              <w:t>carolina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proofErr w:type="spellStart"/>
            <w:r w:rsidRPr="00267BE5">
              <w:rPr>
                <w:b w:val="0"/>
              </w:rPr>
              <w:t>Leighty</w:t>
            </w:r>
            <w:proofErr w:type="spellEnd"/>
            <w:r w:rsidRPr="00267BE5">
              <w:rPr>
                <w:b w:val="0"/>
              </w:rPr>
              <w:t xml:space="preserve"> et al., 2013</w:t>
            </w:r>
          </w:p>
        </w:tc>
      </w:tr>
      <w:tr w:rsidR="00267BE5" w:rsidRPr="00267BE5" w14:paraId="0AF34F9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267BE5" w:rsidRPr="00267BE5" w14:paraId="5C6F403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CCAD98" w14:textId="77777777" w:rsidR="00267BE5" w:rsidRPr="00267BE5" w:rsidRDefault="00267BE5" w:rsidP="00281706">
            <w:pPr>
              <w:pStyle w:val="Table"/>
              <w:jc w:val="left"/>
              <w:rPr>
                <w:b w:val="0"/>
              </w:rPr>
            </w:pPr>
            <w:r w:rsidRPr="00267BE5">
              <w:rPr>
                <w:b w:val="0"/>
              </w:rPr>
              <w:t>83</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79978C6"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75BB0903"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7C6295EE" w14:textId="77777777" w:rsidR="00267BE5" w:rsidRPr="00267BE5" w:rsidRDefault="00267BE5" w:rsidP="00281706">
            <w:pPr>
              <w:pStyle w:val="Table"/>
              <w:jc w:val="left"/>
              <w:rPr>
                <w:b w:val="0"/>
              </w:rPr>
            </w:pPr>
            <w:r w:rsidRPr="00267BE5">
              <w:rPr>
                <w:b w:val="0"/>
              </w:rPr>
              <w:t>84</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06A9484"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33D05A2E"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8A481D" w14:textId="77777777" w:rsidR="00267BE5" w:rsidRPr="00267BE5" w:rsidRDefault="00267BE5" w:rsidP="00281706">
            <w:pPr>
              <w:pStyle w:val="Table"/>
              <w:jc w:val="left"/>
              <w:rPr>
                <w:b w:val="0"/>
              </w:rPr>
            </w:pPr>
            <w:r w:rsidRPr="00267BE5">
              <w:rPr>
                <w:b w:val="0"/>
              </w:rPr>
              <w:t>85</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A441B7"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5C79FFB7"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267BE5">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77D2FBE8" w14:textId="77777777" w:rsidR="00267BE5" w:rsidRPr="00267BE5" w:rsidRDefault="00267BE5" w:rsidP="00281706">
            <w:pPr>
              <w:pStyle w:val="Table"/>
              <w:jc w:val="left"/>
              <w:rPr>
                <w:b w:val="0"/>
              </w:rPr>
            </w:pPr>
            <w:r w:rsidRPr="00267BE5">
              <w:rPr>
                <w:b w:val="0"/>
              </w:rPr>
              <w:t>86</w:t>
            </w:r>
          </w:p>
        </w:tc>
        <w:tc>
          <w:tcPr>
            <w:tcW w:w="508" w:type="pct"/>
            <w:tcBorders>
              <w:top w:val="single" w:sz="4" w:space="0" w:color="auto"/>
              <w:left w:val="single" w:sz="4" w:space="0" w:color="auto"/>
              <w:bottom w:val="single" w:sz="8" w:space="0" w:color="auto"/>
            </w:tcBorders>
            <w:shd w:val="clear" w:color="auto" w:fill="BFBFBF" w:themeFill="background1" w:themeFillShade="BF"/>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BFBFBF" w:themeFill="background1" w:themeFillShade="BF"/>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BFBFBF" w:themeFill="background1" w:themeFillShade="BF"/>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E158C"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1F7D8789"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61E63FAD" w14:textId="77777777" w:rsidR="00267BE5" w:rsidRPr="00281706" w:rsidRDefault="00267BE5" w:rsidP="00267BE5">
            <w:pPr>
              <w:pStyle w:val="Table"/>
            </w:pPr>
            <w:r w:rsidRPr="00281706">
              <w:lastRenderedPageBreak/>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77777777" w:rsidR="00267BE5" w:rsidRPr="00267BE5" w:rsidRDefault="00267BE5" w:rsidP="00281706">
            <w:pPr>
              <w:pStyle w:val="Table"/>
              <w:jc w:val="left"/>
              <w:rPr>
                <w:b w:val="0"/>
              </w:rPr>
            </w:pPr>
            <w:r w:rsidRPr="00267BE5">
              <w:rPr>
                <w:b w:val="0"/>
              </w:rPr>
              <w:t>87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proofErr w:type="spellStart"/>
            <w:r w:rsidRPr="00267BE5">
              <w:rPr>
                <w:b w:val="0"/>
                <w:i/>
                <w:iCs/>
              </w:rPr>
              <w:t>Crocodylus</w:t>
            </w:r>
            <w:proofErr w:type="spellEnd"/>
            <w:r w:rsidRPr="00267BE5">
              <w:rPr>
                <w:b w:val="0"/>
                <w:i/>
                <w:iCs/>
              </w:rPr>
              <w:t xml:space="preserve">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proofErr w:type="spellStart"/>
            <w:r w:rsidRPr="00267BE5">
              <w:rPr>
                <w:b w:val="0"/>
              </w:rPr>
              <w:t>Somaweera</w:t>
            </w:r>
            <w:proofErr w:type="spellEnd"/>
            <w:r w:rsidRPr="00267BE5">
              <w:rPr>
                <w:b w:val="0"/>
              </w:rPr>
              <w:t xml:space="preserve">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lastRenderedPageBreak/>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6"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0042A2C5" w:rsidR="00F90D17" w:rsidRPr="00015BF6" w:rsidRDefault="00F90D17" w:rsidP="00F90D17">
      <w:pPr>
        <w:ind w:firstLine="0"/>
        <w:rPr>
          <w:lang w:val="en-AU"/>
        </w:rPr>
      </w:pPr>
      <w:r w:rsidRPr="00015BF6">
        <w:rPr>
          <w:b/>
          <w:lang w:val="en-AU"/>
        </w:rPr>
        <w:t>Figure 1.</w:t>
      </w:r>
      <w:r w:rsidRPr="00015BF6">
        <w:rPr>
          <w:lang w:val="en-AU"/>
        </w:rPr>
        <w:t xml:space="preserve"> </w:t>
      </w:r>
      <w:commentRangeStart w:id="728"/>
      <w:r>
        <w:rPr>
          <w:lang w:val="en-AU"/>
        </w:rPr>
        <w:t xml:space="preserve">Phylogenetic </w:t>
      </w:r>
      <w:commentRangeEnd w:id="728"/>
      <w:r w:rsidR="00D118B2">
        <w:rPr>
          <w:rStyle w:val="CommentReference"/>
        </w:rPr>
        <w:commentReference w:id="728"/>
      </w:r>
      <w:r>
        <w:rPr>
          <w:lang w:val="en-AU"/>
        </w:rPr>
        <w:t xml:space="preserve">relationship of </w:t>
      </w:r>
      <w:bookmarkStart w:id="729" w:name="_GoBack"/>
      <w:r>
        <w:rPr>
          <w:lang w:val="en-AU"/>
        </w:rPr>
        <w:t xml:space="preserve">species included in our review </w:t>
      </w:r>
      <w:bookmarkEnd w:id="729"/>
      <w:r>
        <w:rPr>
          <w:lang w:val="en-AU"/>
        </w:rPr>
        <w:t xml:space="preserve">split into Squamata (including </w:t>
      </w:r>
      <w:proofErr w:type="spellStart"/>
      <w:r>
        <w:rPr>
          <w:lang w:val="en-AU"/>
        </w:rPr>
        <w:t>Serpentes</w:t>
      </w:r>
      <w:proofErr w:type="spellEnd"/>
      <w:r>
        <w:rPr>
          <w:lang w:val="en-AU"/>
        </w:rPr>
        <w:t xml:space="preserve">), </w:t>
      </w:r>
      <w:proofErr w:type="spellStart"/>
      <w:r>
        <w:rPr>
          <w:lang w:val="en-AU"/>
        </w:rPr>
        <w:t>Rhynchocephalia</w:t>
      </w:r>
      <w:proofErr w:type="spellEnd"/>
      <w:r>
        <w:rPr>
          <w:lang w:val="en-AU"/>
        </w:rPr>
        <w:t xml:space="preserve">, Testudines and </w:t>
      </w:r>
      <w:proofErr w:type="spellStart"/>
      <w:r>
        <w:rPr>
          <w:lang w:val="en-AU"/>
        </w:rPr>
        <w:t>Cocodilia</w:t>
      </w:r>
      <w:proofErr w:type="spellEnd"/>
      <w:r>
        <w:rPr>
          <w:lang w:val="en-AU"/>
        </w:rPr>
        <w:t xml:space="preserve">. Numbers at forks represent the number of studies (some studies include multiple species). Bar chart: </w:t>
      </w:r>
      <w:r w:rsidRPr="00015BF6">
        <w:rPr>
          <w:lang w:val="en-AU"/>
        </w:rPr>
        <w:t>Number of studies from before 1960 to 2017 (in 10 year steps) split between the four main orders of Rept</w:t>
      </w:r>
      <w:r w:rsidR="00C80BA2">
        <w:rPr>
          <w:lang w:val="en-AU"/>
        </w:rPr>
        <w:t>iles</w:t>
      </w:r>
      <w:r w:rsidRPr="00015BF6">
        <w:rPr>
          <w:lang w:val="en-AU"/>
        </w:rPr>
        <w:t>.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 xml:space="preserve">Andrew A. </w:t>
      </w:r>
      <w:proofErr w:type="spellStart"/>
      <w:r w:rsidRPr="00F03EC5">
        <w:rPr>
          <w:lang w:val="en-AU"/>
        </w:rPr>
        <w:t>Farke</w:t>
      </w:r>
      <w:proofErr w:type="spellEnd"/>
      <w:r>
        <w:rPr>
          <w:lang w:val="en-AU"/>
        </w:rPr>
        <w:t>; anole</w:t>
      </w:r>
      <w:r>
        <w:t xml:space="preserve"> -</w:t>
      </w:r>
      <w:r w:rsidRPr="002365AB">
        <w:t xml:space="preserve"> </w:t>
      </w:r>
      <w:r w:rsidRPr="002365AB">
        <w:rPr>
          <w:rFonts w:eastAsiaTheme="minorHAnsi"/>
        </w:rPr>
        <w:t xml:space="preserve">Sarah </w:t>
      </w:r>
      <w:proofErr w:type="spellStart"/>
      <w:r w:rsidRPr="002365AB">
        <w:rPr>
          <w:rFonts w:eastAsiaTheme="minorHAnsi"/>
        </w:rPr>
        <w:t>Werning</w:t>
      </w:r>
      <w:proofErr w:type="spellEnd"/>
      <w:r>
        <w:rPr>
          <w:rFonts w:eastAsiaTheme="minorHAnsi"/>
        </w:rPr>
        <w:t xml:space="preserve">; </w:t>
      </w:r>
      <w:hyperlink r:id="rId17"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Martin Whiting" w:date="2019-02-05T10:48:00Z" w:initials="MW">
    <w:p w14:paraId="7C00EFC0" w14:textId="0A8FD6EB" w:rsidR="005932FE" w:rsidRDefault="005932FE">
      <w:pPr>
        <w:pStyle w:val="CommentText"/>
      </w:pPr>
      <w:r>
        <w:rPr>
          <w:rStyle w:val="CommentReference"/>
        </w:rPr>
        <w:annotationRef/>
      </w:r>
      <w:r>
        <w:t xml:space="preserve">We need a sentence that specifically details what we/you did. Do we review all cognition studies? Do we have criteria for inclusion? </w:t>
      </w:r>
      <w:r w:rsidRPr="00310EC0">
        <w:rPr>
          <w:highlight w:val="yellow"/>
        </w:rPr>
        <w:t>We just need to specifically say—a methods sentence or two</w:t>
      </w:r>
      <w:r>
        <w:t xml:space="preserve">. Also, is it a taxonomic (systematic) review or is it like Wilkinson and Huber where they review cognitive domains. Systematic implies taxonomic, such as </w:t>
      </w:r>
      <w:proofErr w:type="spellStart"/>
      <w:r>
        <w:t>theis</w:t>
      </w:r>
      <w:proofErr w:type="spellEnd"/>
      <w:r>
        <w:t xml:space="preserve"> is what we know about learning in crocodiles.</w:t>
      </w:r>
    </w:p>
  </w:comment>
  <w:comment w:id="64" w:author="Martin Whiting" w:date="2019-02-05T07:50:00Z" w:initials="MW">
    <w:p w14:paraId="086CEF23" w14:textId="74A6CD0C" w:rsidR="005932FE" w:rsidRDefault="005932FE">
      <w:pPr>
        <w:pStyle w:val="CommentText"/>
      </w:pPr>
      <w:r>
        <w:rPr>
          <w:rStyle w:val="CommentReference"/>
        </w:rPr>
        <w:annotationRef/>
      </w:r>
      <w:r>
        <w:t xml:space="preserve">How many key words can we use? If you use order names then we should give all the reptile orders. </w:t>
      </w:r>
      <w:proofErr w:type="spellStart"/>
      <w:r>
        <w:t>Chelonia</w:t>
      </w:r>
      <w:proofErr w:type="spellEnd"/>
      <w:r>
        <w:t xml:space="preserve"> is more commonly used than Testudines.</w:t>
      </w:r>
    </w:p>
  </w:comment>
  <w:comment w:id="72" w:author="Martin Whiting" w:date="2019-02-05T07:34:00Z" w:initials="MW">
    <w:p w14:paraId="3E8C80C3" w14:textId="6735B791" w:rsidR="005932FE" w:rsidRDefault="005932FE">
      <w:pPr>
        <w:pStyle w:val="CommentText"/>
      </w:pPr>
      <w:r>
        <w:rPr>
          <w:rStyle w:val="CommentReference"/>
        </w:rPr>
        <w:annotationRef/>
      </w:r>
      <w:r>
        <w:t xml:space="preserve">I think we are better off citing papers from the </w:t>
      </w:r>
      <w:r w:rsidRPr="00310EC0">
        <w:rPr>
          <w:highlight w:val="yellow"/>
        </w:rPr>
        <w:t xml:space="preserve">recent </w:t>
      </w:r>
      <w:proofErr w:type="spellStart"/>
      <w:r w:rsidRPr="00310EC0">
        <w:rPr>
          <w:highlight w:val="yellow"/>
        </w:rPr>
        <w:t>Behavioral</w:t>
      </w:r>
      <w:proofErr w:type="spellEnd"/>
      <w:r w:rsidRPr="00310EC0">
        <w:rPr>
          <w:highlight w:val="yellow"/>
        </w:rPr>
        <w:t xml:space="preserve"> Ecology special issue</w:t>
      </w:r>
      <w:r>
        <w:t xml:space="preserve"> on cognition and fitness. That issue represents current thinking.</w:t>
      </w:r>
    </w:p>
  </w:comment>
  <w:comment w:id="76" w:author="Martin Whiting" w:date="2019-02-05T07:52:00Z" w:initials="MW">
    <w:p w14:paraId="49ED7A98" w14:textId="345E5D09" w:rsidR="005932FE" w:rsidRDefault="005932FE">
      <w:pPr>
        <w:pStyle w:val="CommentText"/>
      </w:pPr>
      <w:r>
        <w:rPr>
          <w:rStyle w:val="CommentReference"/>
        </w:rPr>
        <w:annotationRef/>
      </w:r>
      <w:r>
        <w:t xml:space="preserve">Caecilians are </w:t>
      </w:r>
      <w:proofErr w:type="spellStart"/>
      <w:r>
        <w:t>amhibians</w:t>
      </w:r>
      <w:proofErr w:type="spellEnd"/>
      <w:r>
        <w:t>!</w:t>
      </w:r>
    </w:p>
  </w:comment>
  <w:comment w:id="77" w:author="Birgit Szabo" w:date="2019-02-07T12:32:00Z" w:initials="BS">
    <w:p w14:paraId="2872EC8F" w14:textId="0A4CFED8" w:rsidR="005932FE" w:rsidRDefault="005932FE">
      <w:pPr>
        <w:pStyle w:val="CommentText"/>
      </w:pPr>
      <w:r>
        <w:rPr>
          <w:rStyle w:val="CommentReference"/>
        </w:rPr>
        <w:annotationRef/>
      </w:r>
      <w:r>
        <w:t>Sorry, that is true. Small error in thinking…</w:t>
      </w:r>
    </w:p>
  </w:comment>
  <w:comment w:id="116" w:author="Martin Whiting" w:date="2019-02-05T11:52:00Z" w:initials="MW">
    <w:p w14:paraId="5BE420B6" w14:textId="2476DFE7" w:rsidR="005932FE" w:rsidRPr="009A7B92" w:rsidRDefault="005932FE" w:rsidP="009A7B92">
      <w:pPr>
        <w:widowControl/>
        <w:suppressAutoHyphens w:val="0"/>
        <w:spacing w:line="240" w:lineRule="auto"/>
        <w:ind w:firstLine="0"/>
        <w:rPr>
          <w:rFonts w:ascii="Times New Roman" w:hAnsi="Times New Roman"/>
          <w:sz w:val="24"/>
          <w:szCs w:val="24"/>
          <w:lang w:val="en-AU"/>
        </w:rPr>
      </w:pPr>
      <w:r>
        <w:rPr>
          <w:rStyle w:val="CommentReference"/>
        </w:rPr>
        <w:annotationRef/>
      </w:r>
      <w:r>
        <w:t xml:space="preserve">Cite as </w:t>
      </w:r>
      <w:proofErr w:type="spellStart"/>
      <w:r w:rsidRPr="009A7B92">
        <w:rPr>
          <w:rFonts w:cs="Arial"/>
          <w:color w:val="FFFFFF"/>
          <w:sz w:val="20"/>
          <w:lang w:val="en-AU"/>
        </w:rPr>
        <w:t>Uetz</w:t>
      </w:r>
      <w:proofErr w:type="spellEnd"/>
      <w:r w:rsidRPr="009A7B92">
        <w:rPr>
          <w:rFonts w:cs="Arial"/>
          <w:color w:val="FFFFFF"/>
          <w:sz w:val="20"/>
          <w:lang w:val="en-AU"/>
        </w:rPr>
        <w:t xml:space="preserve">, P., Freed, P. &amp; </w:t>
      </w:r>
      <w:proofErr w:type="spellStart"/>
      <w:r w:rsidRPr="009A7B92">
        <w:rPr>
          <w:rFonts w:cs="Arial"/>
          <w:color w:val="FFFFFF"/>
          <w:sz w:val="20"/>
          <w:lang w:val="en-AU"/>
        </w:rPr>
        <w:t>Hošek</w:t>
      </w:r>
      <w:proofErr w:type="spellEnd"/>
      <w:r w:rsidRPr="009A7B92">
        <w:rPr>
          <w:rFonts w:cs="Arial"/>
          <w:color w:val="FFFFFF"/>
          <w:sz w:val="20"/>
          <w:lang w:val="en-AU"/>
        </w:rPr>
        <w:t>, J.</w:t>
      </w:r>
      <w:r w:rsidRPr="009A7B92">
        <w:rPr>
          <w:rFonts w:cs="Arial"/>
          <w:sz w:val="20"/>
          <w:lang w:val="en-AU"/>
        </w:rPr>
        <w:t xml:space="preserve"> </w:t>
      </w:r>
      <w:r w:rsidRPr="009A7B92">
        <w:rPr>
          <w:rFonts w:cs="Arial"/>
          <w:color w:val="FFFFFF"/>
          <w:sz w:val="20"/>
          <w:lang w:val="en-AU"/>
        </w:rPr>
        <w:t>(eds.), The Reptile Database, http://www.reptile-database.org, accessed</w:t>
      </w:r>
      <w:r>
        <w:rPr>
          <w:rFonts w:cs="Arial"/>
          <w:color w:val="FFFFFF"/>
          <w:sz w:val="20"/>
          <w:lang w:val="en-AU"/>
        </w:rPr>
        <w:t xml:space="preserve"> 5 February 2019.</w:t>
      </w:r>
    </w:p>
  </w:comment>
  <w:comment w:id="120" w:author="Martin Whiting" w:date="2019-02-05T09:22:00Z" w:initials="MW">
    <w:p w14:paraId="75B547DD" w14:textId="1838AC8E" w:rsidR="005932FE" w:rsidRDefault="005932FE" w:rsidP="00065C5A">
      <w:pPr>
        <w:tabs>
          <w:tab w:val="left" w:pos="1440"/>
          <w:tab w:val="left" w:pos="2160"/>
          <w:tab w:val="left" w:pos="2880"/>
          <w:tab w:val="left" w:pos="3600"/>
          <w:tab w:val="left" w:pos="4320"/>
          <w:tab w:val="left" w:pos="5040"/>
          <w:tab w:val="left" w:pos="5760"/>
          <w:tab w:val="left" w:pos="6480"/>
          <w:tab w:val="left" w:pos="7200"/>
          <w:tab w:val="left" w:pos="7920"/>
        </w:tabs>
        <w:spacing w:before="36" w:after="60"/>
        <w:ind w:left="426" w:hanging="426"/>
        <w:rPr>
          <w:szCs w:val="22"/>
        </w:rPr>
      </w:pPr>
      <w:r>
        <w:rPr>
          <w:rStyle w:val="CommentReference"/>
        </w:rPr>
        <w:annotationRef/>
      </w:r>
      <w:r>
        <w:t xml:space="preserve">I would include a bunch of other citations here. For example, </w:t>
      </w:r>
      <w:proofErr w:type="spellStart"/>
      <w:r>
        <w:t>Uller</w:t>
      </w:r>
      <w:proofErr w:type="spellEnd"/>
      <w:r>
        <w:t xml:space="preserve"> and Olsson reviewed reptile mating systems and multiple mating. You could also cite a few books such as </w:t>
      </w:r>
      <w:r w:rsidRPr="001B44D4">
        <w:rPr>
          <w:szCs w:val="22"/>
        </w:rPr>
        <w:t xml:space="preserve">S.F. Fox, J.K. McCoy, and T.A. Baird (eds.), </w:t>
      </w:r>
      <w:r w:rsidRPr="001B44D4">
        <w:rPr>
          <w:i/>
          <w:iCs/>
          <w:szCs w:val="22"/>
        </w:rPr>
        <w:t xml:space="preserve">Lizard Social </w:t>
      </w:r>
      <w:proofErr w:type="spellStart"/>
      <w:r w:rsidRPr="001B44D4">
        <w:rPr>
          <w:i/>
          <w:iCs/>
          <w:szCs w:val="22"/>
        </w:rPr>
        <w:t>Behavior</w:t>
      </w:r>
      <w:proofErr w:type="spellEnd"/>
      <w:r w:rsidRPr="001B44D4">
        <w:rPr>
          <w:szCs w:val="22"/>
        </w:rPr>
        <w:t>. Johns Hopkins University Press.</w:t>
      </w:r>
    </w:p>
    <w:p w14:paraId="5140793C" w14:textId="01BE787E" w:rsidR="005932FE" w:rsidRDefault="005932FE" w:rsidP="00065C5A">
      <w:pPr>
        <w:tabs>
          <w:tab w:val="left" w:pos="1440"/>
          <w:tab w:val="left" w:pos="2160"/>
          <w:tab w:val="left" w:pos="2880"/>
          <w:tab w:val="left" w:pos="3600"/>
          <w:tab w:val="left" w:pos="4320"/>
          <w:tab w:val="left" w:pos="5040"/>
          <w:tab w:val="left" w:pos="5760"/>
          <w:tab w:val="left" w:pos="6480"/>
          <w:tab w:val="left" w:pos="7200"/>
          <w:tab w:val="left" w:pos="7920"/>
        </w:tabs>
        <w:spacing w:before="36" w:after="60"/>
        <w:ind w:left="426" w:hanging="426"/>
        <w:rPr>
          <w:szCs w:val="22"/>
        </w:rPr>
      </w:pPr>
      <w:r>
        <w:rPr>
          <w:szCs w:val="22"/>
        </w:rPr>
        <w:t>And:</w:t>
      </w:r>
    </w:p>
    <w:p w14:paraId="6B936C87" w14:textId="77777777" w:rsidR="005932FE" w:rsidRPr="003E2AD1" w:rsidRDefault="005932FE" w:rsidP="00065C5A">
      <w:pPr>
        <w:pStyle w:val="arttitle"/>
        <w:spacing w:before="36" w:after="60" w:line="240" w:lineRule="auto"/>
        <w:ind w:left="426" w:hanging="426"/>
        <w:rPr>
          <w:rFonts w:ascii="Times New Roman" w:hAnsi="Times New Roman" w:cs="Times New Roman"/>
          <w:b w:val="0"/>
          <w:sz w:val="22"/>
          <w:szCs w:val="22"/>
        </w:rPr>
      </w:pPr>
      <w:r w:rsidRPr="001B44D4">
        <w:rPr>
          <w:rFonts w:ascii="Times New Roman" w:hAnsi="Times New Roman" w:cs="Times New Roman"/>
          <w:b w:val="0"/>
          <w:sz w:val="22"/>
          <w:szCs w:val="22"/>
        </w:rPr>
        <w:t>S.</w:t>
      </w:r>
      <w:r>
        <w:rPr>
          <w:rFonts w:ascii="Times New Roman" w:hAnsi="Times New Roman" w:cs="Times New Roman"/>
          <w:b w:val="0"/>
          <w:sz w:val="22"/>
          <w:szCs w:val="22"/>
        </w:rPr>
        <w:t>M.</w:t>
      </w:r>
      <w:r w:rsidRPr="001B44D4">
        <w:rPr>
          <w:rFonts w:ascii="Times New Roman" w:hAnsi="Times New Roman" w:cs="Times New Roman"/>
          <w:b w:val="0"/>
          <w:sz w:val="22"/>
          <w:szCs w:val="22"/>
        </w:rPr>
        <w:t xml:space="preserve"> Reilly, L.</w:t>
      </w:r>
      <w:r>
        <w:rPr>
          <w:rFonts w:ascii="Times New Roman" w:hAnsi="Times New Roman" w:cs="Times New Roman"/>
          <w:b w:val="0"/>
          <w:sz w:val="22"/>
          <w:szCs w:val="22"/>
        </w:rPr>
        <w:t>B.</w:t>
      </w:r>
      <w:r w:rsidRPr="001B44D4">
        <w:rPr>
          <w:rFonts w:ascii="Times New Roman" w:hAnsi="Times New Roman" w:cs="Times New Roman"/>
          <w:b w:val="0"/>
          <w:sz w:val="22"/>
          <w:szCs w:val="22"/>
        </w:rPr>
        <w:t xml:space="preserve"> McBrayer, and D.</w:t>
      </w:r>
      <w:r>
        <w:rPr>
          <w:rFonts w:ascii="Times New Roman" w:hAnsi="Times New Roman" w:cs="Times New Roman"/>
          <w:b w:val="0"/>
          <w:sz w:val="22"/>
          <w:szCs w:val="22"/>
        </w:rPr>
        <w:t>B.</w:t>
      </w:r>
      <w:r w:rsidRPr="001B44D4">
        <w:rPr>
          <w:rFonts w:ascii="Times New Roman" w:hAnsi="Times New Roman" w:cs="Times New Roman"/>
          <w:b w:val="0"/>
          <w:sz w:val="22"/>
          <w:szCs w:val="22"/>
        </w:rPr>
        <w:t xml:space="preserve"> Miles (eds.), </w:t>
      </w:r>
      <w:r w:rsidRPr="001A07DA">
        <w:rPr>
          <w:rFonts w:ascii="Times New Roman" w:hAnsi="Times New Roman" w:cs="Times New Roman"/>
          <w:b w:val="0"/>
          <w:i/>
          <w:sz w:val="22"/>
          <w:szCs w:val="22"/>
        </w:rPr>
        <w:t>Lizard Ecology: The Evolutionary Consequences of Foraging Mode</w:t>
      </w:r>
      <w:r w:rsidRPr="001B44D4">
        <w:rPr>
          <w:rFonts w:ascii="Times New Roman" w:hAnsi="Times New Roman" w:cs="Times New Roman"/>
          <w:b w:val="0"/>
          <w:sz w:val="22"/>
          <w:szCs w:val="22"/>
        </w:rPr>
        <w:t>. Cambridge University Press.</w:t>
      </w:r>
    </w:p>
    <w:p w14:paraId="03212DA1" w14:textId="77777777" w:rsidR="005932FE" w:rsidRDefault="005932FE" w:rsidP="00065C5A">
      <w:pPr>
        <w:tabs>
          <w:tab w:val="left" w:pos="1440"/>
          <w:tab w:val="left" w:pos="2160"/>
          <w:tab w:val="left" w:pos="2880"/>
          <w:tab w:val="left" w:pos="3600"/>
          <w:tab w:val="left" w:pos="4320"/>
          <w:tab w:val="left" w:pos="5040"/>
          <w:tab w:val="left" w:pos="5760"/>
          <w:tab w:val="left" w:pos="6480"/>
          <w:tab w:val="left" w:pos="7200"/>
          <w:tab w:val="left" w:pos="7920"/>
        </w:tabs>
        <w:spacing w:before="36" w:after="60"/>
        <w:ind w:left="426" w:hanging="426"/>
        <w:rPr>
          <w:szCs w:val="22"/>
        </w:rPr>
      </w:pPr>
    </w:p>
    <w:p w14:paraId="1898AC1C" w14:textId="27940CA1" w:rsidR="005932FE" w:rsidRDefault="005932FE">
      <w:pPr>
        <w:pStyle w:val="CommentText"/>
      </w:pPr>
    </w:p>
  </w:comment>
  <w:comment w:id="123" w:author="Martin Whiting" w:date="2019-02-05T09:25:00Z" w:initials="MW">
    <w:p w14:paraId="1BEE68FC" w14:textId="54718A43" w:rsidR="005932FE" w:rsidRDefault="005932FE">
      <w:pPr>
        <w:pStyle w:val="CommentText"/>
      </w:pPr>
      <w:r>
        <w:rPr>
          <w:rStyle w:val="CommentReference"/>
        </w:rPr>
        <w:annotationRef/>
      </w:r>
      <w:r>
        <w:t>Hopefully we can cite the bluey paper. May as well put it in now and then update later.</w:t>
      </w:r>
    </w:p>
  </w:comment>
  <w:comment w:id="124" w:author="Martin Whiting" w:date="2019-02-05T10:33:00Z" w:initials="MW">
    <w:p w14:paraId="292ABF5A" w14:textId="1429922F" w:rsidR="005932FE" w:rsidRDefault="005932FE">
      <w:pPr>
        <w:pStyle w:val="CommentText"/>
      </w:pPr>
      <w:r>
        <w:rPr>
          <w:rStyle w:val="CommentReference"/>
        </w:rPr>
        <w:annotationRef/>
      </w:r>
      <w:r>
        <w:t>This is really old. I can look for a better reference, perhaps incorporating molecular estimates of divergence times.</w:t>
      </w:r>
    </w:p>
  </w:comment>
  <w:comment w:id="125" w:author="Martin Whiting" w:date="2019-02-05T10:34:00Z" w:initials="MW">
    <w:p w14:paraId="6EBF7D97" w14:textId="61F0DFD1" w:rsidR="005932FE" w:rsidRDefault="005932FE">
      <w:pPr>
        <w:pStyle w:val="CommentText"/>
      </w:pPr>
      <w:r>
        <w:rPr>
          <w:rStyle w:val="CommentReference"/>
        </w:rPr>
        <w:annotationRef/>
      </w:r>
      <w:r>
        <w:t>This is not the appropriate reference because they are citing papers to make this point. I’m also not really sure what this means? They are ectotherms, mammals are endotherms. They have different constraints. It’s certainly true that both have to escape predators and find food, as do all vertebrates (and inverts). With respect to the reference, you either need to find the original reference (or an original ref) or you cite reference in W&amp;H 2012. For example, Jacobs 1999 in Wilkinson and Huber 2012, although that’s a bit lazy.</w:t>
      </w:r>
    </w:p>
  </w:comment>
  <w:comment w:id="126" w:author="Martin Whiting" w:date="2019-02-05T11:54:00Z" w:initials="MW">
    <w:p w14:paraId="32879FB5" w14:textId="0A97E740" w:rsidR="005932FE" w:rsidRDefault="005932FE">
      <w:pPr>
        <w:pStyle w:val="CommentText"/>
      </w:pPr>
      <w:r>
        <w:rPr>
          <w:rStyle w:val="CommentReference"/>
        </w:rPr>
        <w:annotationRef/>
      </w:r>
      <w:r>
        <w:t>In this paragraph, if it is where you talk about their biology in general, you could mention thermal constraints and how this affects the incubation environment for oviparous species and maternal basking opportunities in viviparous species. This can translate into cognitive effects too.</w:t>
      </w:r>
    </w:p>
  </w:comment>
  <w:comment w:id="132" w:author="Martin Whiting" w:date="2019-02-05T11:59:00Z" w:initials="MW">
    <w:p w14:paraId="2968B8B2" w14:textId="41898376" w:rsidR="005932FE" w:rsidRDefault="005932FE">
      <w:pPr>
        <w:pStyle w:val="CommentText"/>
      </w:pPr>
      <w:r>
        <w:rPr>
          <w:rStyle w:val="CommentReference"/>
        </w:rPr>
        <w:annotationRef/>
      </w:r>
      <w:r>
        <w:t>This needs some work. Needs to be clearer. Will we first review what is known by species on a taxonomic basis? The next part appears to deal with methods used in studies. All methods or just those that are innovative or problematic? Last sentence could be reworded to something along the lines of ensuring appropriate testing in relation to the animal’s biology.</w:t>
      </w:r>
    </w:p>
  </w:comment>
  <w:comment w:id="164" w:author="Martin Whiting" w:date="2019-02-05T17:33:00Z" w:initials="MW">
    <w:p w14:paraId="46479B48" w14:textId="18BDC882" w:rsidR="005932FE" w:rsidRDefault="005932FE">
      <w:pPr>
        <w:pStyle w:val="CommentText"/>
      </w:pPr>
      <w:r>
        <w:rPr>
          <w:rStyle w:val="CommentReference"/>
        </w:rPr>
        <w:annotationRef/>
      </w:r>
      <w:r>
        <w:t>Needs rewording.</w:t>
      </w:r>
    </w:p>
  </w:comment>
  <w:comment w:id="181" w:author="Martin Whiting" w:date="2019-02-05T17:36:00Z" w:initials="MW">
    <w:p w14:paraId="08BF6693" w14:textId="17080CED" w:rsidR="005932FE" w:rsidRDefault="005932FE">
      <w:pPr>
        <w:pStyle w:val="CommentText"/>
      </w:pPr>
      <w:r>
        <w:rPr>
          <w:rStyle w:val="CommentReference"/>
        </w:rPr>
        <w:annotationRef/>
      </w:r>
      <w:r>
        <w:t>Is this the correct common name?</w:t>
      </w:r>
    </w:p>
  </w:comment>
  <w:comment w:id="198" w:author="Martin Whiting" w:date="2019-02-06T09:52:00Z" w:initials="MW">
    <w:p w14:paraId="67751EB5" w14:textId="355305F6" w:rsidR="005932FE" w:rsidRDefault="005932FE">
      <w:pPr>
        <w:pStyle w:val="CommentText"/>
      </w:pPr>
      <w:r>
        <w:rPr>
          <w:rStyle w:val="CommentReference"/>
        </w:rPr>
        <w:annotationRef/>
      </w:r>
      <w:r>
        <w:t>Especially is an adverb. You cannot start a sentence with it.</w:t>
      </w:r>
    </w:p>
  </w:comment>
  <w:comment w:id="202" w:author="Martin Whiting" w:date="2019-02-05T17:44:00Z" w:initials="MW">
    <w:p w14:paraId="38D75ADC" w14:textId="7A1A4DBD" w:rsidR="005932FE" w:rsidRDefault="005932FE">
      <w:pPr>
        <w:pStyle w:val="CommentText"/>
      </w:pPr>
      <w:r>
        <w:rPr>
          <w:rStyle w:val="CommentReference"/>
        </w:rPr>
        <w:annotationRef/>
      </w:r>
      <w:r>
        <w:t>I don’t get this point.</w:t>
      </w:r>
    </w:p>
  </w:comment>
  <w:comment w:id="221" w:author="Martin Whiting" w:date="2019-02-07T08:43:00Z" w:initials="MW">
    <w:p w14:paraId="6F9A3D5B" w14:textId="2ED1B58E" w:rsidR="005932FE" w:rsidRDefault="005932FE">
      <w:pPr>
        <w:pStyle w:val="CommentText"/>
      </w:pPr>
      <w:r>
        <w:rPr>
          <w:rStyle w:val="CommentReference"/>
        </w:rPr>
        <w:annotationRef/>
      </w:r>
      <w:r>
        <w:t>Check which species is which and then add “respectively”.</w:t>
      </w:r>
    </w:p>
  </w:comment>
  <w:comment w:id="245" w:author="Martin Whiting" w:date="2019-02-05T18:03:00Z" w:initials="MW">
    <w:p w14:paraId="5B9B5B2F" w14:textId="77777777" w:rsidR="005932FE" w:rsidRDefault="005932FE">
      <w:pPr>
        <w:pStyle w:val="CommentText"/>
      </w:pPr>
      <w:r>
        <w:rPr>
          <w:rStyle w:val="CommentReference"/>
        </w:rPr>
        <w:annotationRef/>
      </w:r>
      <w:r>
        <w:t xml:space="preserve">But see paper by </w:t>
      </w:r>
      <w:proofErr w:type="spellStart"/>
      <w:r>
        <w:t>Amiel</w:t>
      </w:r>
      <w:proofErr w:type="spellEnd"/>
      <w:r>
        <w:t xml:space="preserve"> and Shine that looks at exactly this.</w:t>
      </w:r>
    </w:p>
    <w:p w14:paraId="114652D3" w14:textId="77777777" w:rsidR="005932FE" w:rsidRDefault="005932FE"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The effects of incubation temperature on the development</w:t>
      </w:r>
    </w:p>
    <w:p w14:paraId="51E4318F" w14:textId="77777777" w:rsidR="005932FE" w:rsidRDefault="005932FE"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of the cortical forebrain in a lizard</w:t>
      </w:r>
    </w:p>
    <w:p w14:paraId="3A4E0AAC" w14:textId="77777777" w:rsidR="005932FE" w:rsidRDefault="005932FE"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20"/>
          <w:lang w:val="en-US"/>
        </w:rPr>
        <w:t>Joshua J. Amiel</w:t>
      </w:r>
      <w:r>
        <w:rPr>
          <w:rFonts w:ascii="Times New Roman" w:eastAsiaTheme="minorHAnsi" w:hAnsi="Times New Roman"/>
          <w:sz w:val="13"/>
          <w:szCs w:val="13"/>
          <w:lang w:val="en-US"/>
        </w:rPr>
        <w:t>1</w:t>
      </w:r>
    </w:p>
    <w:p w14:paraId="5EFC4C83" w14:textId="77777777" w:rsidR="005932FE" w:rsidRDefault="005932FE"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12"/>
          <w:szCs w:val="12"/>
          <w:lang w:val="en-US"/>
        </w:rPr>
        <w:t xml:space="preserve">• </w:t>
      </w:r>
      <w:proofErr w:type="spellStart"/>
      <w:r>
        <w:rPr>
          <w:rFonts w:ascii="Times New Roman" w:eastAsiaTheme="minorHAnsi" w:hAnsi="Times New Roman"/>
          <w:sz w:val="20"/>
          <w:lang w:val="en-US"/>
        </w:rPr>
        <w:t>Shisan</w:t>
      </w:r>
      <w:proofErr w:type="spellEnd"/>
      <w:r>
        <w:rPr>
          <w:rFonts w:ascii="Times New Roman" w:eastAsiaTheme="minorHAnsi" w:hAnsi="Times New Roman"/>
          <w:sz w:val="20"/>
          <w:lang w:val="en-US"/>
        </w:rPr>
        <w:t xml:space="preserve"> Bao</w:t>
      </w:r>
      <w:r>
        <w:rPr>
          <w:rFonts w:ascii="Times New Roman" w:eastAsiaTheme="minorHAnsi" w:hAnsi="Times New Roman"/>
          <w:sz w:val="13"/>
          <w:szCs w:val="13"/>
          <w:lang w:val="en-US"/>
        </w:rPr>
        <w:t>2</w:t>
      </w:r>
    </w:p>
    <w:p w14:paraId="4CC1369A" w14:textId="10102A3D" w:rsidR="005932FE" w:rsidRDefault="005932FE" w:rsidP="00FE2047">
      <w:pPr>
        <w:pStyle w:val="CommentText"/>
      </w:pPr>
      <w:r>
        <w:rPr>
          <w:rFonts w:ascii="Times New Roman" w:eastAsiaTheme="minorHAnsi" w:hAnsi="Times New Roman"/>
          <w:sz w:val="12"/>
          <w:szCs w:val="12"/>
          <w:lang w:val="en-US"/>
        </w:rPr>
        <w:t xml:space="preserve">• </w:t>
      </w:r>
      <w:r>
        <w:rPr>
          <w:rFonts w:ascii="Times New Roman" w:eastAsiaTheme="minorHAnsi" w:hAnsi="Times New Roman"/>
          <w:sz w:val="20"/>
          <w:lang w:val="en-US"/>
        </w:rPr>
        <w:t>Richard Shine</w:t>
      </w:r>
    </w:p>
  </w:comment>
  <w:comment w:id="250" w:author="Martin Whiting" w:date="2019-02-06T07:41:00Z" w:initials="MW">
    <w:p w14:paraId="58878473" w14:textId="4B7D07E2" w:rsidR="005932FE" w:rsidRDefault="005932FE">
      <w:pPr>
        <w:pStyle w:val="CommentText"/>
      </w:pPr>
      <w:r>
        <w:rPr>
          <w:rStyle w:val="CommentReference"/>
        </w:rPr>
        <w:annotationRef/>
      </w:r>
      <w:r>
        <w:t>I would follow this up with an explanation of why this is the case.</w:t>
      </w:r>
    </w:p>
  </w:comment>
  <w:comment w:id="251" w:author="Martin Whiting" w:date="2019-02-06T07:42:00Z" w:initials="MW">
    <w:p w14:paraId="297CF03A" w14:textId="78721696" w:rsidR="005932FE" w:rsidRDefault="005932FE">
      <w:pPr>
        <w:pStyle w:val="CommentText"/>
      </w:pPr>
      <w:r>
        <w:rPr>
          <w:rStyle w:val="CommentReference"/>
        </w:rPr>
        <w:annotationRef/>
      </w:r>
      <w:r>
        <w:t>This sentence comes across as a little odd. You talk about what turtles do but then mention lizards with respect to some of the same brain regions. Make the lizard part a separate sentence and talk specifically about what brain regions may be involved in spatial processing.</w:t>
      </w:r>
    </w:p>
  </w:comment>
  <w:comment w:id="259" w:author="Martin Whiting" w:date="2019-02-06T07:54:00Z" w:initials="MW">
    <w:p w14:paraId="793E9F48" w14:textId="6AA57235" w:rsidR="005932FE" w:rsidRDefault="005932FE">
      <w:pPr>
        <w:pStyle w:val="CommentText"/>
      </w:pPr>
      <w:r>
        <w:rPr>
          <w:rStyle w:val="CommentReference"/>
        </w:rPr>
        <w:annotationRef/>
      </w:r>
      <w:r>
        <w:t>Writing tip. I have noticed that you sometimes start sentences with an adverb, which is a no-no in writing.</w:t>
      </w:r>
    </w:p>
  </w:comment>
  <w:comment w:id="272" w:author="Martin Whiting" w:date="2019-02-06T07:59:00Z" w:initials="MW">
    <w:p w14:paraId="744D903D" w14:textId="541F05E4" w:rsidR="005932FE" w:rsidRDefault="005932FE">
      <w:pPr>
        <w:pStyle w:val="CommentText"/>
      </w:pPr>
      <w:r>
        <w:rPr>
          <w:rStyle w:val="CommentReference"/>
        </w:rPr>
        <w:annotationRef/>
      </w:r>
      <w:r>
        <w:t>I know you like this word but in English it is a strong word that you wouldn’t use in this context. For example, if something is confronting it has a negative connotation.</w:t>
      </w:r>
    </w:p>
  </w:comment>
  <w:comment w:id="290" w:author="Martin Whiting" w:date="2019-02-06T08:11:00Z" w:initials="MW">
    <w:p w14:paraId="204A6508" w14:textId="0C210E61" w:rsidR="005932FE" w:rsidRDefault="005932FE">
      <w:pPr>
        <w:pStyle w:val="CommentText"/>
      </w:pPr>
      <w:r>
        <w:rPr>
          <w:rStyle w:val="CommentReference"/>
        </w:rPr>
        <w:annotationRef/>
      </w:r>
      <w:proofErr w:type="spellStart"/>
      <w:r>
        <w:t>Sp</w:t>
      </w:r>
      <w:proofErr w:type="spellEnd"/>
      <w:r>
        <w:t xml:space="preserve"> is wrong. If this is first mention of this species then write out genus.</w:t>
      </w:r>
    </w:p>
  </w:comment>
  <w:comment w:id="298" w:author="Martin Whiting" w:date="2019-02-06T08:14:00Z" w:initials="MW">
    <w:p w14:paraId="0340247E" w14:textId="36A57905" w:rsidR="005932FE" w:rsidRDefault="005932FE">
      <w:pPr>
        <w:pStyle w:val="CommentText"/>
      </w:pPr>
      <w:r>
        <w:rPr>
          <w:rStyle w:val="CommentReference"/>
        </w:rPr>
        <w:annotationRef/>
      </w:r>
      <w:r>
        <w:t xml:space="preserve">Be specific. I’m guessing that you are saying that most research on brain functioning has been done on turtles? Maybe make Turtles the topic (start) of the sentence. </w:t>
      </w:r>
    </w:p>
  </w:comment>
  <w:comment w:id="291" w:author="Martin Whiting" w:date="2019-02-06T08:17:00Z" w:initials="MW">
    <w:p w14:paraId="2D90A009" w14:textId="52570F1C" w:rsidR="005932FE" w:rsidRDefault="005932FE">
      <w:pPr>
        <w:pStyle w:val="CommentText"/>
      </w:pPr>
      <w:r>
        <w:rPr>
          <w:rStyle w:val="CommentReference"/>
        </w:rPr>
        <w:annotationRef/>
      </w:r>
      <w:r>
        <w:t>This seems out of place, especially the last part of the pg. This section is about learning during foraging so any mention of the brain needs to be related to that, specifically.</w:t>
      </w:r>
    </w:p>
  </w:comment>
  <w:comment w:id="301" w:author="Martin Whiting" w:date="2019-02-06T08:32:00Z" w:initials="MW">
    <w:p w14:paraId="2092ADB4" w14:textId="667E6A5B" w:rsidR="005932FE" w:rsidRDefault="005932FE">
      <w:pPr>
        <w:pStyle w:val="CommentText"/>
      </w:pPr>
      <w:r>
        <w:rPr>
          <w:rStyle w:val="CommentReference"/>
        </w:rPr>
        <w:annotationRef/>
      </w:r>
      <w:r>
        <w:t xml:space="preserve">How about rather saying something like Numerosity has been demonstrated in a wide range of species including </w:t>
      </w:r>
      <w:r w:rsidRPr="00FB57F9">
        <w:rPr>
          <w:i/>
        </w:rPr>
        <w:t>Tenebrio</w:t>
      </w:r>
      <w:r>
        <w:t xml:space="preserve"> beetles, blah blah</w:t>
      </w:r>
    </w:p>
  </w:comment>
  <w:comment w:id="304" w:author="Martin Whiting" w:date="2019-02-06T08:31:00Z" w:initials="MW">
    <w:p w14:paraId="3D54D442" w14:textId="4FAE3798" w:rsidR="005932FE" w:rsidRDefault="005932FE">
      <w:pPr>
        <w:pStyle w:val="CommentText"/>
      </w:pPr>
      <w:r>
        <w:rPr>
          <w:rStyle w:val="CommentReference"/>
        </w:rPr>
        <w:annotationRef/>
      </w:r>
      <w:r>
        <w:t>This is redundant.</w:t>
      </w:r>
    </w:p>
  </w:comment>
  <w:comment w:id="330" w:author="Martin Whiting" w:date="2019-02-06T08:52:00Z" w:initials="MW">
    <w:p w14:paraId="46941FC3" w14:textId="2452BEFC" w:rsidR="005932FE" w:rsidRDefault="005932FE">
      <w:pPr>
        <w:pStyle w:val="CommentText"/>
      </w:pPr>
      <w:r>
        <w:rPr>
          <w:rStyle w:val="CommentReference"/>
        </w:rPr>
        <w:annotationRef/>
      </w:r>
      <w:r>
        <w:t>I think it is important to say that reversal learning by itself is not a great measure of behavioural flexibility. As far as I’m aware, all lizard species tested for reversal learning show it, but I’m not sure that they all have behavioural flexibility or at least, not to the same degree. There have been a few papers in the past few years dealing with BF. It might be useful to provide more background.</w:t>
      </w:r>
    </w:p>
  </w:comment>
  <w:comment w:id="331" w:author="Martin Whiting" w:date="2019-02-06T08:57:00Z" w:initials="MW">
    <w:p w14:paraId="06CD8BDE" w14:textId="4221CF30" w:rsidR="005932FE" w:rsidRDefault="005932FE">
      <w:pPr>
        <w:pStyle w:val="CommentText"/>
      </w:pPr>
      <w:r>
        <w:rPr>
          <w:rStyle w:val="CommentReference"/>
        </w:rPr>
        <w:annotationRef/>
      </w:r>
      <w:r>
        <w:t>Going back to my point above, given that all these species show reversals, does this mean we can say that they all show BF? Should we perhaps be talking about degrees/levels of BF? Which I seem to remember you doing in a different paper.</w:t>
      </w:r>
    </w:p>
  </w:comment>
  <w:comment w:id="332" w:author="Martin Whiting" w:date="2019-02-06T09:01:00Z" w:initials="MW">
    <w:p w14:paraId="1FD4E336" w14:textId="6FF09AE2" w:rsidR="005932FE" w:rsidRDefault="005932FE">
      <w:pPr>
        <w:pStyle w:val="CommentText"/>
      </w:pPr>
      <w:r>
        <w:rPr>
          <w:rStyle w:val="CommentReference"/>
        </w:rPr>
        <w:annotationRef/>
      </w:r>
      <w:r>
        <w:t xml:space="preserve">I would suggest starting this </w:t>
      </w:r>
      <w:proofErr w:type="spellStart"/>
      <w:r>
        <w:t>pg</w:t>
      </w:r>
      <w:proofErr w:type="spellEnd"/>
      <w:r>
        <w:t xml:space="preserve"> differently. How well do we understand the role of the brain in reversal and discrimination learning? When you start a new paragraph that goes to a new topic, you need a transition.</w:t>
      </w:r>
    </w:p>
  </w:comment>
  <w:comment w:id="333" w:author="Martin Whiting" w:date="2019-02-06T09:03:00Z" w:initials="MW">
    <w:p w14:paraId="0882C095" w14:textId="3C471C73" w:rsidR="005932FE" w:rsidRDefault="005932FE">
      <w:pPr>
        <w:pStyle w:val="CommentText"/>
      </w:pPr>
      <w:r>
        <w:rPr>
          <w:rStyle w:val="CommentReference"/>
        </w:rPr>
        <w:annotationRef/>
      </w:r>
      <w:r>
        <w:t xml:space="preserve">You go straight to a specific species example. Given that this paper is about reptile cognition, one approach is to set this up by saying something like “In the case of turtles, region-specific processing has been studied in </w:t>
      </w:r>
      <w:proofErr w:type="spellStart"/>
      <w:r>
        <w:t>asingle</w:t>
      </w:r>
      <w:proofErr w:type="spellEnd"/>
      <w:r>
        <w:t xml:space="preserve"> species of fresh water turtle, the </w:t>
      </w:r>
      <w:proofErr w:type="spellStart"/>
      <w:r>
        <w:t>Noth</w:t>
      </w:r>
      <w:proofErr w:type="spellEnd"/>
      <w:r>
        <w:t xml:space="preserve"> American painted turtle (species name).” </w:t>
      </w:r>
    </w:p>
  </w:comment>
  <w:comment w:id="343" w:author="Martin Whiting" w:date="2019-02-06T09:09:00Z" w:initials="MW">
    <w:p w14:paraId="3D1DF3E5" w14:textId="295A70D1" w:rsidR="005932FE" w:rsidRDefault="005932FE">
      <w:pPr>
        <w:pStyle w:val="CommentText"/>
      </w:pPr>
      <w:r>
        <w:rPr>
          <w:rStyle w:val="CommentReference"/>
        </w:rPr>
        <w:annotationRef/>
      </w:r>
      <w:r>
        <w:t xml:space="preserve">I have noticed in this review that many of your sentences are split by a semi-colon. This style of writing results in two separate points that don’t mesh well (are not well connected) and also results in sentences that don’t flow. </w:t>
      </w:r>
    </w:p>
  </w:comment>
  <w:comment w:id="344" w:author="Martin Whiting" w:date="2019-02-06T09:13:00Z" w:initials="MW">
    <w:p w14:paraId="32ADC1E8" w14:textId="27463B31" w:rsidR="005932FE" w:rsidRDefault="005932FE">
      <w:pPr>
        <w:pStyle w:val="CommentText"/>
      </w:pPr>
      <w:r>
        <w:rPr>
          <w:rStyle w:val="CommentReference"/>
        </w:rPr>
        <w:annotationRef/>
      </w:r>
      <w:r>
        <w:t xml:space="preserve">After reading the first sentence I was expecting a discussion of BF in reptiles—a state of play. But the next sentence then goes into the specifics of brain function in turtles. I don’t see the connection. And then the next sentence is about incubation temperature. I’m not really sure how you fix all this, but it reads as a random pg. I’m assuming that part of this </w:t>
      </w:r>
      <w:proofErr w:type="spellStart"/>
      <w:r>
        <w:t>pg</w:t>
      </w:r>
      <w:proofErr w:type="spellEnd"/>
      <w:r>
        <w:t xml:space="preserve"> is to deal with future directions? I’m wondering whether a single </w:t>
      </w:r>
      <w:proofErr w:type="spellStart"/>
      <w:r>
        <w:t>pg</w:t>
      </w:r>
      <w:proofErr w:type="spellEnd"/>
      <w:r>
        <w:t xml:space="preserve"> at the end for all future directions wouldn’t be best? Then anyone scanning the paper could see it instantly.</w:t>
      </w:r>
    </w:p>
  </w:comment>
  <w:comment w:id="351" w:author="Martin Whiting" w:date="2019-02-06T09:50:00Z" w:initials="MW">
    <w:p w14:paraId="3CF1A41A" w14:textId="798DAADE" w:rsidR="005932FE" w:rsidRDefault="005932FE">
      <w:pPr>
        <w:pStyle w:val="CommentText"/>
      </w:pPr>
      <w:r>
        <w:rPr>
          <w:rStyle w:val="CommentReference"/>
        </w:rPr>
        <w:annotationRef/>
      </w:r>
      <w:r>
        <w:t>I think you need different wording. A discrimination task is still a problem for an animal—I would have thought? Perhaps complex problem solving? It also seems to fit innovation quite well.</w:t>
      </w:r>
    </w:p>
  </w:comment>
  <w:comment w:id="376" w:author="Martin Whiting" w:date="2019-02-06T10:03:00Z" w:initials="MW">
    <w:p w14:paraId="67CE4D77" w14:textId="25EE5B6F" w:rsidR="005932FE" w:rsidRDefault="005932FE">
      <w:pPr>
        <w:pStyle w:val="CommentText"/>
      </w:pPr>
      <w:r>
        <w:rPr>
          <w:rStyle w:val="CommentReference"/>
        </w:rPr>
        <w:annotationRef/>
      </w:r>
      <w:r>
        <w:t>Is this the correct reference? I did not know that Sol had studied Anolis?</w:t>
      </w:r>
    </w:p>
  </w:comment>
  <w:comment w:id="396" w:author="Martin Whiting" w:date="2019-02-06T10:07:00Z" w:initials="MW">
    <w:p w14:paraId="1271AC54" w14:textId="7614FEF0" w:rsidR="005932FE" w:rsidRDefault="005932FE">
      <w:pPr>
        <w:pStyle w:val="CommentText"/>
      </w:pPr>
      <w:r>
        <w:rPr>
          <w:rStyle w:val="CommentReference"/>
        </w:rPr>
        <w:annotationRef/>
      </w:r>
      <w:r>
        <w:t>You need to be consistent in use of vernacular and species names. The safe option is common name (species name) and after first use of species name you can abbreviate the genus (as you have been doing).</w:t>
      </w:r>
    </w:p>
  </w:comment>
  <w:comment w:id="404" w:author="Martin Whiting" w:date="2019-02-06T10:11:00Z" w:initials="MW">
    <w:p w14:paraId="1D15CB82" w14:textId="043BE4E6" w:rsidR="005932FE" w:rsidRDefault="005932FE">
      <w:pPr>
        <w:pStyle w:val="CommentText"/>
      </w:pPr>
      <w:r>
        <w:rPr>
          <w:rStyle w:val="CommentReference"/>
        </w:rPr>
        <w:annotationRef/>
      </w:r>
      <w:r>
        <w:t>This sounds like you are suggesting we study reptiles listed above that have been demonstrated to use innovative problem solving. Is that what you mean?</w:t>
      </w:r>
    </w:p>
  </w:comment>
  <w:comment w:id="405" w:author="Martin Whiting" w:date="2019-02-06T10:12:00Z" w:initials="MW">
    <w:p w14:paraId="2A3A097F" w14:textId="47640D29" w:rsidR="005932FE" w:rsidRDefault="005932FE">
      <w:pPr>
        <w:pStyle w:val="CommentText"/>
      </w:pPr>
      <w:r>
        <w:rPr>
          <w:rStyle w:val="CommentReference"/>
        </w:rPr>
        <w:annotationRef/>
      </w:r>
      <w:r>
        <w:t>You could cite Isabel’s Biology Letters paper.</w:t>
      </w:r>
    </w:p>
  </w:comment>
  <w:comment w:id="410" w:author="Martin Whiting" w:date="2019-02-06T17:55:00Z" w:initials="MW">
    <w:p w14:paraId="0F4FC0C1" w14:textId="615C7464" w:rsidR="005932FE" w:rsidRDefault="005932FE">
      <w:pPr>
        <w:pStyle w:val="CommentText"/>
      </w:pPr>
      <w:r>
        <w:rPr>
          <w:rStyle w:val="CommentReference"/>
        </w:rPr>
        <w:annotationRef/>
      </w:r>
      <w:r>
        <w:t>True, but maybe you can expand this a bit, as an opening sentence.</w:t>
      </w:r>
    </w:p>
  </w:comment>
  <w:comment w:id="411" w:author="Martin Whiting" w:date="2019-02-06T17:54:00Z" w:initials="MW">
    <w:p w14:paraId="2B3E58CF" w14:textId="036BE2DC" w:rsidR="005932FE" w:rsidRDefault="005932FE">
      <w:pPr>
        <w:pStyle w:val="CommentText"/>
      </w:pPr>
      <w:r>
        <w:rPr>
          <w:rStyle w:val="CommentReference"/>
        </w:rPr>
        <w:annotationRef/>
      </w:r>
      <w:r>
        <w:t xml:space="preserve">Remember that your audience are scientists who already know what conspecific and </w:t>
      </w:r>
      <w:proofErr w:type="spellStart"/>
      <w:r>
        <w:t>heterospecific</w:t>
      </w:r>
      <w:proofErr w:type="spellEnd"/>
      <w:r>
        <w:t xml:space="preserve"> means.</w:t>
      </w:r>
    </w:p>
  </w:comment>
  <w:comment w:id="412" w:author="Martin Whiting" w:date="2019-02-06T18:00:00Z" w:initials="MW">
    <w:p w14:paraId="5170012F" w14:textId="54CF468D" w:rsidR="005932FE" w:rsidRDefault="005932FE">
      <w:pPr>
        <w:pStyle w:val="CommentText"/>
      </w:pPr>
      <w:r>
        <w:rPr>
          <w:rStyle w:val="CommentReference"/>
        </w:rPr>
        <w:annotationRef/>
      </w:r>
      <w:r>
        <w:t>Is this a good reference? Isn’t this a statement about social learning in general or, are you talking specifically about reptiles?</w:t>
      </w:r>
    </w:p>
  </w:comment>
  <w:comment w:id="413" w:author="Martin Whiting" w:date="2019-02-06T18:02:00Z" w:initials="MW">
    <w:p w14:paraId="139A87D8" w14:textId="7E4DE5FA" w:rsidR="005932FE" w:rsidRDefault="005932FE">
      <w:pPr>
        <w:pStyle w:val="CommentText"/>
      </w:pPr>
      <w:r>
        <w:rPr>
          <w:rStyle w:val="CommentReference"/>
        </w:rPr>
        <w:annotationRef/>
      </w:r>
      <w:r>
        <w:t>Hmm, we know a fair bit about social structure.</w:t>
      </w:r>
    </w:p>
  </w:comment>
  <w:comment w:id="414" w:author="Martin Whiting" w:date="2019-02-06T18:03:00Z" w:initials="MW">
    <w:p w14:paraId="46C1A70F" w14:textId="75B7EDE3" w:rsidR="005932FE" w:rsidRDefault="005932FE">
      <w:pPr>
        <w:pStyle w:val="CommentText"/>
      </w:pPr>
      <w:r>
        <w:rPr>
          <w:rStyle w:val="CommentReference"/>
        </w:rPr>
        <w:annotationRef/>
      </w:r>
      <w:r>
        <w:t>How about some general discussion about social learning to start the paragraph and then launch into reptiles? And be specific, say that social learning has only been tested for in x lizards and x turtles.. It is likely to be more common than previously believed.</w:t>
      </w:r>
    </w:p>
  </w:comment>
  <w:comment w:id="426" w:author="Martin Whiting" w:date="2019-02-06T18:07:00Z" w:initials="MW">
    <w:p w14:paraId="3C942429" w14:textId="77777777" w:rsidR="005932FE" w:rsidRDefault="005932FE">
      <w:pPr>
        <w:pStyle w:val="CommentText"/>
      </w:pPr>
      <w:r>
        <w:rPr>
          <w:rStyle w:val="CommentReference"/>
        </w:rPr>
        <w:annotationRef/>
      </w:r>
      <w:r>
        <w:t>As I have sort of said earlier, the way I would structure this is to say that among turtles, there are two studies testing for social learning. In the red-footed tortoise…</w:t>
      </w:r>
    </w:p>
    <w:p w14:paraId="0C431802" w14:textId="77777777" w:rsidR="005932FE" w:rsidRDefault="005932FE">
      <w:pPr>
        <w:pStyle w:val="CommentText"/>
      </w:pPr>
    </w:p>
    <w:p w14:paraId="58A2835E" w14:textId="77777777" w:rsidR="005932FE" w:rsidRDefault="005932FE">
      <w:pPr>
        <w:pStyle w:val="CommentText"/>
      </w:pPr>
      <w:r>
        <w:t>In lizards, 4 studies tested for social learning. In the eastern water skink, a species in which males defend territories and adopt male alternate reproductive tactics.</w:t>
      </w:r>
    </w:p>
    <w:p w14:paraId="44ED50C0" w14:textId="77777777" w:rsidR="005932FE" w:rsidRDefault="005932FE">
      <w:pPr>
        <w:pStyle w:val="CommentText"/>
      </w:pPr>
    </w:p>
    <w:p w14:paraId="78AE7F76" w14:textId="77777777" w:rsidR="005932FE" w:rsidRDefault="005932FE">
      <w:pPr>
        <w:pStyle w:val="CommentText"/>
      </w:pPr>
      <w:r>
        <w:t>Otherwise it reads a bit like a list of studies.</w:t>
      </w:r>
    </w:p>
    <w:p w14:paraId="5A49DEF8" w14:textId="77777777" w:rsidR="005932FE" w:rsidRDefault="005932FE">
      <w:pPr>
        <w:pStyle w:val="CommentText"/>
      </w:pPr>
    </w:p>
    <w:p w14:paraId="46D79040" w14:textId="37830A51" w:rsidR="005932FE" w:rsidRDefault="005932FE">
      <w:pPr>
        <w:pStyle w:val="CommentText"/>
      </w:pPr>
      <w:r>
        <w:t>Writing tip: I wouldn’t use “</w:t>
      </w:r>
      <w:proofErr w:type="spellStart"/>
      <w:r>
        <w:t>Rurthermore</w:t>
      </w:r>
      <w:proofErr w:type="spellEnd"/>
      <w:r>
        <w:t>” as a transition from one example to another example. It works for emphasising a point within one example, but less so in the way that you are using it.</w:t>
      </w:r>
    </w:p>
  </w:comment>
  <w:comment w:id="428" w:author="Martin Whiting" w:date="2019-02-06T18:12:00Z" w:initials="MW">
    <w:p w14:paraId="4D50CECE" w14:textId="512718D5" w:rsidR="005932FE" w:rsidRDefault="005932FE">
      <w:pPr>
        <w:pStyle w:val="CommentText"/>
      </w:pPr>
      <w:r>
        <w:rPr>
          <w:rStyle w:val="CommentReference"/>
        </w:rPr>
        <w:annotationRef/>
      </w:r>
      <w:r>
        <w:t>Is this right? Or was it less time?</w:t>
      </w:r>
    </w:p>
  </w:comment>
  <w:comment w:id="432" w:author="Martin Whiting" w:date="2019-02-07T07:35:00Z" w:initials="MW">
    <w:p w14:paraId="3F37C4BE" w14:textId="20E5FFF3" w:rsidR="005932FE" w:rsidRDefault="005932FE">
      <w:pPr>
        <w:pStyle w:val="CommentText"/>
      </w:pPr>
      <w:r>
        <w:rPr>
          <w:rStyle w:val="CommentReference"/>
        </w:rPr>
        <w:annotationRef/>
      </w:r>
      <w:r>
        <w:t>Or, the number of lizards that opened doors?</w:t>
      </w:r>
    </w:p>
  </w:comment>
  <w:comment w:id="435" w:author="Martin Whiting" w:date="2019-02-07T07:36:00Z" w:initials="MW">
    <w:p w14:paraId="65485375" w14:textId="2EF3FEAB" w:rsidR="005932FE" w:rsidRDefault="005932FE">
      <w:pPr>
        <w:pStyle w:val="CommentText"/>
      </w:pPr>
      <w:r>
        <w:rPr>
          <w:rStyle w:val="CommentReference"/>
        </w:rPr>
        <w:annotationRef/>
      </w:r>
      <w:r>
        <w:t>I’m not really a fan of this word, it doesn’t help readability.</w:t>
      </w:r>
    </w:p>
  </w:comment>
  <w:comment w:id="436" w:author="Martin Whiting" w:date="2019-02-07T07:38:00Z" w:initials="MW">
    <w:p w14:paraId="0A5259F3" w14:textId="0B705453" w:rsidR="005932FE" w:rsidRDefault="005932FE">
      <w:pPr>
        <w:pStyle w:val="CommentText"/>
      </w:pPr>
      <w:r>
        <w:rPr>
          <w:rStyle w:val="CommentReference"/>
        </w:rPr>
        <w:annotationRef/>
      </w:r>
      <w:r>
        <w:t>A awkward sentence. Try and write in a more easy-to-read style. Something like “Social learning is beneficial even to less social animals because it is a short cut to trail-and-error learning.”</w:t>
      </w:r>
    </w:p>
  </w:comment>
  <w:comment w:id="437" w:author="Martin Whiting" w:date="2019-02-07T07:41:00Z" w:initials="MW">
    <w:p w14:paraId="3345A314" w14:textId="7A1EDFBD" w:rsidR="005932FE" w:rsidRDefault="005932FE">
      <w:pPr>
        <w:pStyle w:val="CommentText"/>
      </w:pPr>
      <w:r>
        <w:rPr>
          <w:rStyle w:val="CommentReference"/>
        </w:rPr>
        <w:annotationRef/>
      </w:r>
      <w:r>
        <w:t>You don’t need the first part of this sentence. You can start with Age and sex…</w:t>
      </w:r>
    </w:p>
  </w:comment>
  <w:comment w:id="438" w:author="Martin Whiting" w:date="2019-02-07T07:42:00Z" w:initials="MW">
    <w:p w14:paraId="7351ED40" w14:textId="3BBEE954" w:rsidR="005932FE" w:rsidRDefault="005932FE">
      <w:pPr>
        <w:pStyle w:val="CommentText"/>
      </w:pPr>
      <w:r>
        <w:rPr>
          <w:rStyle w:val="CommentReference"/>
        </w:rPr>
        <w:annotationRef/>
      </w:r>
      <w:r>
        <w:t>I thought that Fonti’s study in fact found no relationship there?</w:t>
      </w:r>
    </w:p>
  </w:comment>
  <w:comment w:id="440" w:author="Martin Whiting" w:date="2019-02-07T07:42:00Z" w:initials="MW">
    <w:p w14:paraId="25308E3F" w14:textId="5D2E4D4F" w:rsidR="005932FE" w:rsidRDefault="005932FE">
      <w:pPr>
        <w:pStyle w:val="CommentText"/>
      </w:pPr>
      <w:r>
        <w:rPr>
          <w:rStyle w:val="CommentReference"/>
        </w:rPr>
        <w:annotationRef/>
      </w:r>
      <w:r>
        <w:t>This is the correct use of “Furthermore”!</w:t>
      </w:r>
    </w:p>
  </w:comment>
  <w:comment w:id="441" w:author="Martin Whiting" w:date="2019-02-07T07:43:00Z" w:initials="MW">
    <w:p w14:paraId="0E03DBE7" w14:textId="24F53F4C" w:rsidR="005932FE" w:rsidRDefault="005932FE">
      <w:pPr>
        <w:pStyle w:val="CommentText"/>
      </w:pPr>
      <w:r>
        <w:rPr>
          <w:rStyle w:val="CommentReference"/>
        </w:rPr>
        <w:annotationRef/>
      </w:r>
      <w:r>
        <w:t>Again, rewrite without the semicolon.</w:t>
      </w:r>
    </w:p>
  </w:comment>
  <w:comment w:id="444" w:author="Martin Whiting" w:date="2019-02-07T07:48:00Z" w:initials="MW">
    <w:p w14:paraId="7E7837B4" w14:textId="56277FA3" w:rsidR="005932FE" w:rsidRDefault="005932FE">
      <w:pPr>
        <w:pStyle w:val="CommentText"/>
      </w:pPr>
      <w:r>
        <w:rPr>
          <w:rStyle w:val="CommentReference"/>
        </w:rPr>
        <w:annotationRef/>
      </w:r>
      <w:r>
        <w:t>I would make the point that the Egernia group (9 genera) is notable for its high incidence of family living (% is in our book chapter). You should also mention that L. whitii is family living as you give that example.</w:t>
      </w:r>
    </w:p>
  </w:comment>
  <w:comment w:id="451" w:author="Martin Whiting" w:date="2019-02-07T07:46:00Z" w:initials="MW">
    <w:p w14:paraId="01C8D5AA" w14:textId="7BF9C1C2" w:rsidR="005932FE" w:rsidRDefault="005932FE">
      <w:pPr>
        <w:pStyle w:val="CommentText"/>
      </w:pPr>
      <w:r>
        <w:rPr>
          <w:rStyle w:val="CommentReference"/>
        </w:rPr>
        <w:annotationRef/>
      </w:r>
      <w:r>
        <w:t>Contrary does not work as used. You might say, Contrary to what we expected, … It does not work as a stand-alone word.</w:t>
      </w:r>
    </w:p>
  </w:comment>
  <w:comment w:id="482" w:author="Martin Whiting" w:date="2019-02-07T07:57:00Z" w:initials="MW">
    <w:p w14:paraId="230282F5" w14:textId="755A1851" w:rsidR="005932FE" w:rsidRDefault="005932FE">
      <w:pPr>
        <w:pStyle w:val="CommentText"/>
      </w:pPr>
      <w:r>
        <w:rPr>
          <w:rStyle w:val="CommentReference"/>
        </w:rPr>
        <w:annotationRef/>
      </w:r>
      <w:r>
        <w:t>Semi-colon…</w:t>
      </w:r>
    </w:p>
  </w:comment>
  <w:comment w:id="487" w:author="Martin Whiting" w:date="2019-02-07T07:58:00Z" w:initials="MW">
    <w:p w14:paraId="1A1761D8" w14:textId="5A756CA4" w:rsidR="005932FE" w:rsidRDefault="005932FE">
      <w:pPr>
        <w:pStyle w:val="CommentText"/>
      </w:pPr>
      <w:r>
        <w:rPr>
          <w:rStyle w:val="CommentReference"/>
        </w:rPr>
        <w:annotationRef/>
      </w:r>
      <w:r>
        <w:t>Writing tip: this is a phrase that you never have to use. If you are presenting a relationship it has to be from a study of some kind. Always think about using the fewest words to make your point although that has to be balanced against flow.</w:t>
      </w:r>
    </w:p>
  </w:comment>
  <w:comment w:id="500" w:author="Martin Whiting" w:date="2019-02-07T08:04:00Z" w:initials="MW">
    <w:p w14:paraId="4C32F368" w14:textId="65C4979E" w:rsidR="005932FE" w:rsidRDefault="005932FE">
      <w:pPr>
        <w:pStyle w:val="CommentText"/>
      </w:pPr>
      <w:r>
        <w:rPr>
          <w:rStyle w:val="CommentReference"/>
        </w:rPr>
        <w:annotationRef/>
      </w:r>
      <w:r>
        <w:t xml:space="preserve">This is much better! In this </w:t>
      </w:r>
      <w:proofErr w:type="spellStart"/>
      <w:r>
        <w:t>pg</w:t>
      </w:r>
      <w:proofErr w:type="spellEnd"/>
      <w:r>
        <w:t xml:space="preserve"> you have done what I suggested earlier: you start with some theory and then you broadly talk about a taxonomic group “Turtles are generally long-lived…” before giving specific examples. You then mention lizards in general terms and then give a specific example. This is the formula you should use throughout the paper.</w:t>
      </w:r>
    </w:p>
  </w:comment>
  <w:comment w:id="537" w:author="Birgit Szabo" w:date="2018-12-18T13:41:00Z" w:initials="BS">
    <w:p w14:paraId="651CFBA1" w14:textId="77777777" w:rsidR="005932FE" w:rsidRDefault="005932FE">
      <w:pPr>
        <w:pStyle w:val="CommentText"/>
      </w:pPr>
      <w:r>
        <w:rPr>
          <w:rStyle w:val="CommentReference"/>
        </w:rPr>
        <w:annotationRef/>
      </w:r>
      <w:r>
        <w:t>Can you suggest a book that would have this kind of info?</w:t>
      </w:r>
    </w:p>
    <w:p w14:paraId="77A9A152" w14:textId="2089D0E8" w:rsidR="005932FE" w:rsidRDefault="005932FE">
      <w:pPr>
        <w:pStyle w:val="CommentText"/>
      </w:pPr>
      <w:r>
        <w:t>In our book chapter (Whiting and While 2017 we mention Egernia cunninghamii and T. rugosa living to at least 50. There is actually an online database of maximum longevity in reptiles (or maybe all animals?). Let me know if you can’t find it.</w:t>
      </w:r>
    </w:p>
  </w:comment>
  <w:comment w:id="549" w:author="Martin Whiting" w:date="2019-02-07T08:11:00Z" w:initials="MW">
    <w:p w14:paraId="5A19AB8C" w14:textId="24C2F66E" w:rsidR="005932FE" w:rsidRDefault="005932FE">
      <w:pPr>
        <w:pStyle w:val="CommentText"/>
      </w:pPr>
      <w:r>
        <w:rPr>
          <w:rStyle w:val="CommentReference"/>
        </w:rPr>
        <w:annotationRef/>
      </w:r>
      <w:r>
        <w:t>Have you made it clear why you are focusing on 40 years? Is this because of how old Burghardt’s review is?!!</w:t>
      </w:r>
    </w:p>
  </w:comment>
  <w:comment w:id="558" w:author="Martin Whiting" w:date="2019-02-07T08:14:00Z" w:initials="MW">
    <w:p w14:paraId="239A99DF" w14:textId="143B208F" w:rsidR="005932FE" w:rsidRDefault="005932FE">
      <w:pPr>
        <w:pStyle w:val="CommentText"/>
      </w:pPr>
      <w:r>
        <w:rPr>
          <w:rStyle w:val="CommentReference"/>
        </w:rPr>
        <w:annotationRef/>
      </w:r>
      <w:r>
        <w:t>Of what?</w:t>
      </w:r>
    </w:p>
  </w:comment>
  <w:comment w:id="560" w:author="Martin Whiting" w:date="2019-02-07T08:18:00Z" w:initials="MW">
    <w:p w14:paraId="2C9F1860" w14:textId="0475989B" w:rsidR="005932FE" w:rsidRDefault="005932FE">
      <w:pPr>
        <w:pStyle w:val="CommentText"/>
      </w:pPr>
      <w:r>
        <w:rPr>
          <w:rStyle w:val="CommentReference"/>
        </w:rPr>
        <w:annotationRef/>
      </w:r>
      <w:r>
        <w:t>This is a bit vague and doesn’t offer much.</w:t>
      </w:r>
    </w:p>
  </w:comment>
  <w:comment w:id="572" w:author="Martin Whiting" w:date="2019-02-07T08:21:00Z" w:initials="MW">
    <w:p w14:paraId="58C89F49" w14:textId="54794444" w:rsidR="005932FE" w:rsidRDefault="005932FE">
      <w:pPr>
        <w:pStyle w:val="CommentText"/>
      </w:pPr>
      <w:r>
        <w:rPr>
          <w:rStyle w:val="CommentReference"/>
        </w:rPr>
        <w:annotationRef/>
      </w:r>
      <w:r>
        <w:t>Again, not necessary to say this.</w:t>
      </w:r>
    </w:p>
  </w:comment>
  <w:comment w:id="583" w:author="Martin Whiting" w:date="2019-02-07T08:23:00Z" w:initials="MW">
    <w:p w14:paraId="36C933D3" w14:textId="69A7DCB7" w:rsidR="005932FE" w:rsidRDefault="005932FE">
      <w:pPr>
        <w:pStyle w:val="CommentText"/>
      </w:pPr>
      <w:r>
        <w:rPr>
          <w:rStyle w:val="CommentReference"/>
        </w:rPr>
        <w:annotationRef/>
      </w:r>
      <w:r>
        <w:t>Do they? I thought this was because they taught their young? What you are saying implies an epigenetic effect. I’m not sure that is true, but you need to be absolutely sure either way.</w:t>
      </w:r>
    </w:p>
  </w:comment>
  <w:comment w:id="584" w:author="Martin Whiting" w:date="2019-02-07T08:25:00Z" w:initials="MW">
    <w:p w14:paraId="793BF4F0" w14:textId="11404105" w:rsidR="005932FE" w:rsidRDefault="005932FE">
      <w:pPr>
        <w:pStyle w:val="CommentText"/>
      </w:pPr>
      <w:r>
        <w:rPr>
          <w:rStyle w:val="CommentReference"/>
        </w:rPr>
        <w:annotationRef/>
      </w:r>
      <w:r>
        <w:t>This contradicts your previous sentence.</w:t>
      </w:r>
    </w:p>
  </w:comment>
  <w:comment w:id="621" w:author="Martin Whiting" w:date="2019-02-07T08:45:00Z" w:initials="MW">
    <w:p w14:paraId="43CE3ABB" w14:textId="2E1A3B75" w:rsidR="005932FE" w:rsidRDefault="005932FE">
      <w:pPr>
        <w:pStyle w:val="CommentText"/>
      </w:pPr>
      <w:r>
        <w:rPr>
          <w:rStyle w:val="CommentReference"/>
        </w:rPr>
        <w:annotationRef/>
      </w:r>
      <w:r>
        <w:t>You need a transition here, this sentence comes out of nowhere.</w:t>
      </w:r>
    </w:p>
  </w:comment>
  <w:comment w:id="639" w:author="Martin Whiting" w:date="2019-02-07T08:48:00Z" w:initials="MW">
    <w:p w14:paraId="59C642DB" w14:textId="62895511" w:rsidR="005932FE" w:rsidRDefault="005932FE">
      <w:pPr>
        <w:pStyle w:val="CommentText"/>
      </w:pPr>
      <w:r>
        <w:rPr>
          <w:rStyle w:val="CommentReference"/>
        </w:rPr>
        <w:annotationRef/>
      </w:r>
      <w:r>
        <w:t>Not really the best citation for this, but thanks!</w:t>
      </w:r>
    </w:p>
  </w:comment>
  <w:comment w:id="640" w:author="Martin Whiting" w:date="2019-02-07T08:48:00Z" w:initials="MW">
    <w:p w14:paraId="4EA7A342" w14:textId="56BC8FE6" w:rsidR="005932FE" w:rsidRDefault="005932FE">
      <w:pPr>
        <w:pStyle w:val="CommentText"/>
      </w:pPr>
      <w:r>
        <w:rPr>
          <w:rStyle w:val="CommentReference"/>
        </w:rPr>
        <w:annotationRef/>
      </w:r>
      <w:r>
        <w:t>Reword this sentence.</w:t>
      </w:r>
    </w:p>
  </w:comment>
  <w:comment w:id="644" w:author="Martin Whiting" w:date="2019-02-07T08:49:00Z" w:initials="MW">
    <w:p w14:paraId="5805D6C7" w14:textId="5DCDD22C" w:rsidR="005932FE" w:rsidRDefault="005932FE">
      <w:pPr>
        <w:pStyle w:val="CommentText"/>
      </w:pPr>
      <w:r>
        <w:rPr>
          <w:rStyle w:val="CommentReference"/>
        </w:rPr>
        <w:annotationRef/>
      </w:r>
      <w:r>
        <w:t xml:space="preserve">You could cite the Leal and Power </w:t>
      </w:r>
      <w:proofErr w:type="spellStart"/>
      <w:r>
        <w:t>Biol</w:t>
      </w:r>
      <w:proofErr w:type="spellEnd"/>
      <w:r>
        <w:t xml:space="preserve"> Letters paper or mention how their study demonstrated this because anoles learnt to remove lids.</w:t>
      </w:r>
    </w:p>
  </w:comment>
  <w:comment w:id="650" w:author="Martin Whiting" w:date="2019-02-07T08:51:00Z" w:initials="MW">
    <w:p w14:paraId="32E12CC6" w14:textId="39101FC9" w:rsidR="005932FE" w:rsidRDefault="005932FE">
      <w:pPr>
        <w:pStyle w:val="CommentText"/>
      </w:pPr>
      <w:r>
        <w:rPr>
          <w:rStyle w:val="CommentReference"/>
        </w:rPr>
        <w:annotationRef/>
      </w:r>
      <w:r>
        <w:t>You should cite the original paper outlining this..</w:t>
      </w:r>
    </w:p>
  </w:comment>
  <w:comment w:id="669" w:author="Martin Whiting" w:date="2019-02-07T08:54:00Z" w:initials="MW">
    <w:p w14:paraId="7EEC429C" w14:textId="0B04F14E" w:rsidR="005932FE" w:rsidRDefault="005932FE">
      <w:pPr>
        <w:pStyle w:val="CommentText"/>
      </w:pPr>
      <w:r>
        <w:rPr>
          <w:rStyle w:val="CommentReference"/>
        </w:rPr>
        <w:annotationRef/>
      </w:r>
      <w:r>
        <w:t>Be specific because many pythons are not arboreal.</w:t>
      </w:r>
    </w:p>
  </w:comment>
  <w:comment w:id="670" w:author="Martin Whiting" w:date="2019-02-07T08:54:00Z" w:initials="MW">
    <w:p w14:paraId="54FA6AB2" w14:textId="6BC83A9C" w:rsidR="005932FE" w:rsidRDefault="005932FE">
      <w:pPr>
        <w:pStyle w:val="CommentText"/>
      </w:pPr>
      <w:r>
        <w:rPr>
          <w:rStyle w:val="CommentReference"/>
        </w:rPr>
        <w:annotationRef/>
      </w:r>
      <w:r>
        <w:t>Again, be specific because some pythons do in fact go into burrows.</w:t>
      </w:r>
    </w:p>
  </w:comment>
  <w:comment w:id="684" w:author="Martin Whiting" w:date="2019-02-07T10:38:00Z" w:initials="MW">
    <w:p w14:paraId="7C3FDE5B" w14:textId="0FC5E969" w:rsidR="005932FE" w:rsidRDefault="005932FE">
      <w:pPr>
        <w:pStyle w:val="CommentText"/>
      </w:pPr>
      <w:r>
        <w:rPr>
          <w:rStyle w:val="CommentReference"/>
        </w:rPr>
        <w:annotationRef/>
      </w:r>
      <w:r>
        <w:t>In an evolutionary context, when people mention “comparative” it means phylogenetic, which I realise is not true in cognition parlance. Maybe be more specific about what you have in mind here.</w:t>
      </w:r>
    </w:p>
  </w:comment>
  <w:comment w:id="685" w:author="Martin Whiting" w:date="2019-02-07T10:39:00Z" w:initials="MW">
    <w:p w14:paraId="58FCA5F5" w14:textId="6545AB81" w:rsidR="005932FE" w:rsidRDefault="005932FE">
      <w:pPr>
        <w:pStyle w:val="CommentText"/>
      </w:pPr>
      <w:r>
        <w:rPr>
          <w:rStyle w:val="CommentReference"/>
        </w:rPr>
        <w:annotationRef/>
      </w:r>
      <w:r>
        <w:t>Maybe reword a bit. You could say that by designing ecologically relevant tasks we will significantly advance the field of comparative cognition.</w:t>
      </w:r>
    </w:p>
  </w:comment>
  <w:comment w:id="691" w:author="Martin Whiting" w:date="2019-02-07T10:40:00Z" w:initials="MW">
    <w:p w14:paraId="7EC1D14D" w14:textId="71E95361" w:rsidR="005932FE" w:rsidRDefault="005932FE">
      <w:pPr>
        <w:pStyle w:val="CommentText"/>
      </w:pPr>
      <w:r>
        <w:rPr>
          <w:rStyle w:val="CommentReference"/>
        </w:rPr>
        <w:annotationRef/>
      </w:r>
      <w:r>
        <w:t>Should we say “learning”? Cognition includes the brain.</w:t>
      </w:r>
    </w:p>
  </w:comment>
  <w:comment w:id="715" w:author="Martin Whiting" w:date="2019-02-07T10:49:00Z" w:initials="MW">
    <w:p w14:paraId="0EEE1887" w14:textId="40BABE4D" w:rsidR="005932FE" w:rsidRDefault="005932FE">
      <w:pPr>
        <w:pStyle w:val="CommentText"/>
      </w:pPr>
      <w:r>
        <w:rPr>
          <w:rStyle w:val="CommentReference"/>
        </w:rPr>
        <w:annotationRef/>
      </w:r>
      <w:r>
        <w:t>I’m not sure this is a significant point that needs to be in conclusions.</w:t>
      </w:r>
    </w:p>
  </w:comment>
  <w:comment w:id="716" w:author="Martin Whiting" w:date="2019-02-07T10:50:00Z" w:initials="MW">
    <w:p w14:paraId="6FDD2477" w14:textId="7FA7EC55" w:rsidR="005932FE" w:rsidRDefault="005932FE">
      <w:pPr>
        <w:pStyle w:val="CommentText"/>
      </w:pPr>
      <w:r>
        <w:rPr>
          <w:rStyle w:val="CommentReference"/>
        </w:rPr>
        <w:annotationRef/>
      </w:r>
      <w:r>
        <w:t>I’m not sure that this is a systematic review. If it were, you would have taxonomic categories. For example, you would have crocodilians as a heading and then include everything we know about cognition in crocs, and the same for snakes, lizards, etc.</w:t>
      </w:r>
    </w:p>
  </w:comment>
  <w:comment w:id="717" w:author="Martin Whiting" w:date="2019-02-07T10:51:00Z" w:initials="MW">
    <w:p w14:paraId="44FFAEFD" w14:textId="75669A9B" w:rsidR="005932FE" w:rsidRDefault="005932FE">
      <w:pPr>
        <w:pStyle w:val="CommentText"/>
      </w:pPr>
      <w:r>
        <w:rPr>
          <w:rStyle w:val="CommentReference"/>
        </w:rPr>
        <w:annotationRef/>
      </w:r>
      <w:r>
        <w:t>Do we need an end date?</w:t>
      </w:r>
    </w:p>
  </w:comment>
  <w:comment w:id="718" w:author="Birgit Szabo" w:date="2019-02-07T13:09:00Z" w:initials="BS">
    <w:p w14:paraId="7A061DD2" w14:textId="4FCEA4F1" w:rsidR="00634D91" w:rsidRDefault="00634D91">
      <w:pPr>
        <w:pStyle w:val="CommentText"/>
      </w:pPr>
      <w:r>
        <w:rPr>
          <w:rStyle w:val="CommentReference"/>
        </w:rPr>
        <w:annotationRef/>
      </w:r>
      <w:r>
        <w:t>Biological reviews wants to have this section at the end.</w:t>
      </w:r>
    </w:p>
  </w:comment>
  <w:comment w:id="728" w:author="Martin Whiting" w:date="2019-02-07T10:57:00Z" w:initials="MW">
    <w:p w14:paraId="5F770F19" w14:textId="49301226" w:rsidR="005932FE" w:rsidRDefault="005932FE">
      <w:pPr>
        <w:pStyle w:val="CommentText"/>
      </w:pPr>
      <w:r>
        <w:rPr>
          <w:rStyle w:val="CommentReference"/>
        </w:rPr>
        <w:annotationRef/>
      </w:r>
      <w:r>
        <w:t>Biologists/herpetologists have strong feelings about trees! You would need to say more—what is this tree based upon? It’s a tree of random species. You just need the major clades.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0EFC0" w15:done="0"/>
  <w15:commentEx w15:paraId="086CEF23" w15:done="0"/>
  <w15:commentEx w15:paraId="3E8C80C3" w15:done="0"/>
  <w15:commentEx w15:paraId="49ED7A98" w15:done="0"/>
  <w15:commentEx w15:paraId="2872EC8F" w15:paraIdParent="49ED7A98" w15:done="0"/>
  <w15:commentEx w15:paraId="5BE420B6" w15:done="0"/>
  <w15:commentEx w15:paraId="1898AC1C" w15:done="0"/>
  <w15:commentEx w15:paraId="1BEE68FC" w15:done="0"/>
  <w15:commentEx w15:paraId="292ABF5A" w15:done="0"/>
  <w15:commentEx w15:paraId="6EBF7D97" w15:done="0"/>
  <w15:commentEx w15:paraId="32879FB5" w15:done="0"/>
  <w15:commentEx w15:paraId="2968B8B2" w15:done="0"/>
  <w15:commentEx w15:paraId="46479B48" w15:done="0"/>
  <w15:commentEx w15:paraId="08BF6693" w15:done="0"/>
  <w15:commentEx w15:paraId="67751EB5" w15:done="0"/>
  <w15:commentEx w15:paraId="38D75ADC" w15:done="0"/>
  <w15:commentEx w15:paraId="6F9A3D5B" w15:done="0"/>
  <w15:commentEx w15:paraId="4CC1369A" w15:done="0"/>
  <w15:commentEx w15:paraId="58878473" w15:done="0"/>
  <w15:commentEx w15:paraId="297CF03A" w15:done="0"/>
  <w15:commentEx w15:paraId="793E9F48" w15:done="0"/>
  <w15:commentEx w15:paraId="744D903D" w15:done="0"/>
  <w15:commentEx w15:paraId="204A6508" w15:done="0"/>
  <w15:commentEx w15:paraId="0340247E" w15:done="0"/>
  <w15:commentEx w15:paraId="2D90A009" w15:done="0"/>
  <w15:commentEx w15:paraId="2092ADB4" w15:done="0"/>
  <w15:commentEx w15:paraId="3D54D442" w15:done="0"/>
  <w15:commentEx w15:paraId="46941FC3" w15:done="0"/>
  <w15:commentEx w15:paraId="06CD8BDE" w15:done="0"/>
  <w15:commentEx w15:paraId="1FD4E336" w15:done="0"/>
  <w15:commentEx w15:paraId="0882C095" w15:done="0"/>
  <w15:commentEx w15:paraId="3D1DF3E5" w15:done="0"/>
  <w15:commentEx w15:paraId="32ADC1E8" w15:done="0"/>
  <w15:commentEx w15:paraId="3CF1A41A" w15:done="0"/>
  <w15:commentEx w15:paraId="67CE4D77" w15:done="0"/>
  <w15:commentEx w15:paraId="1271AC54" w15:done="0"/>
  <w15:commentEx w15:paraId="1D15CB82" w15:done="0"/>
  <w15:commentEx w15:paraId="2A3A097F" w15:done="0"/>
  <w15:commentEx w15:paraId="0F4FC0C1" w15:done="0"/>
  <w15:commentEx w15:paraId="2B3E58CF" w15:done="0"/>
  <w15:commentEx w15:paraId="5170012F" w15:done="0"/>
  <w15:commentEx w15:paraId="139A87D8" w15:done="0"/>
  <w15:commentEx w15:paraId="46C1A70F" w15:done="0"/>
  <w15:commentEx w15:paraId="46D79040" w15:done="0"/>
  <w15:commentEx w15:paraId="4D50CECE" w15:done="0"/>
  <w15:commentEx w15:paraId="3F37C4BE" w15:done="0"/>
  <w15:commentEx w15:paraId="65485375" w15:done="0"/>
  <w15:commentEx w15:paraId="0A5259F3" w15:done="0"/>
  <w15:commentEx w15:paraId="3345A314" w15:done="0"/>
  <w15:commentEx w15:paraId="7351ED40" w15:done="0"/>
  <w15:commentEx w15:paraId="25308E3F" w15:done="0"/>
  <w15:commentEx w15:paraId="0E03DBE7" w15:done="0"/>
  <w15:commentEx w15:paraId="7E7837B4" w15:done="0"/>
  <w15:commentEx w15:paraId="01C8D5AA" w15:done="0"/>
  <w15:commentEx w15:paraId="230282F5" w15:done="0"/>
  <w15:commentEx w15:paraId="1A1761D8" w15:done="0"/>
  <w15:commentEx w15:paraId="4C32F368" w15:done="0"/>
  <w15:commentEx w15:paraId="77A9A152" w15:done="0"/>
  <w15:commentEx w15:paraId="5A19AB8C" w15:done="0"/>
  <w15:commentEx w15:paraId="239A99DF" w15:done="0"/>
  <w15:commentEx w15:paraId="2C9F1860" w15:done="0"/>
  <w15:commentEx w15:paraId="58C89F49" w15:done="0"/>
  <w15:commentEx w15:paraId="36C933D3" w15:done="0"/>
  <w15:commentEx w15:paraId="793BF4F0" w15:done="0"/>
  <w15:commentEx w15:paraId="43CE3ABB" w15:done="0"/>
  <w15:commentEx w15:paraId="59C642DB" w15:done="0"/>
  <w15:commentEx w15:paraId="4EA7A342" w15:done="0"/>
  <w15:commentEx w15:paraId="5805D6C7" w15:done="0"/>
  <w15:commentEx w15:paraId="32E12CC6" w15:done="0"/>
  <w15:commentEx w15:paraId="7EEC429C" w15:done="0"/>
  <w15:commentEx w15:paraId="54FA6AB2" w15:done="0"/>
  <w15:commentEx w15:paraId="7C3FDE5B" w15:done="0"/>
  <w15:commentEx w15:paraId="58FCA5F5" w15:done="0"/>
  <w15:commentEx w15:paraId="7EC1D14D" w15:done="0"/>
  <w15:commentEx w15:paraId="0EEE1887" w15:done="0"/>
  <w15:commentEx w15:paraId="6FDD2477" w15:done="0"/>
  <w15:commentEx w15:paraId="44FFAEFD" w15:done="0"/>
  <w15:commentEx w15:paraId="7A061DD2" w15:done="0"/>
  <w15:commentEx w15:paraId="5F770F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0EFC0" w16cid:durableId="2003E876"/>
  <w16cid:commentId w16cid:paraId="086CEF23" w16cid:durableId="2003BEB9"/>
  <w16cid:commentId w16cid:paraId="3E8C80C3" w16cid:durableId="2003BB10"/>
  <w16cid:commentId w16cid:paraId="49ED7A98" w16cid:durableId="2003BF58"/>
  <w16cid:commentId w16cid:paraId="2872EC8F" w16cid:durableId="2006A3DC"/>
  <w16cid:commentId w16cid:paraId="5BE420B6" w16cid:durableId="2003F760"/>
  <w16cid:commentId w16cid:paraId="1898AC1C" w16cid:durableId="2003D442"/>
  <w16cid:commentId w16cid:paraId="1BEE68FC" w16cid:durableId="2003D513"/>
  <w16cid:commentId w16cid:paraId="292ABF5A" w16cid:durableId="2003E511"/>
  <w16cid:commentId w16cid:paraId="6EBF7D97" w16cid:durableId="2003E552"/>
  <w16cid:commentId w16cid:paraId="32879FB5" w16cid:durableId="2003F7FB"/>
  <w16cid:commentId w16cid:paraId="2968B8B2" w16cid:durableId="2003F92C"/>
  <w16cid:commentId w16cid:paraId="46479B48" w16cid:durableId="20044752"/>
  <w16cid:commentId w16cid:paraId="08BF6693" w16cid:durableId="20044834"/>
  <w16cid:commentId w16cid:paraId="67751EB5" w16cid:durableId="20052CF3"/>
  <w16cid:commentId w16cid:paraId="38D75ADC" w16cid:durableId="200449E4"/>
  <w16cid:commentId w16cid:paraId="6F9A3D5B" w16cid:durableId="20066E18"/>
  <w16cid:commentId w16cid:paraId="4CC1369A" w16cid:durableId="20044E5B"/>
  <w16cid:commentId w16cid:paraId="58878473" w16cid:durableId="20050E16"/>
  <w16cid:commentId w16cid:paraId="297CF03A" w16cid:durableId="20050E60"/>
  <w16cid:commentId w16cid:paraId="793E9F48" w16cid:durableId="20051146"/>
  <w16cid:commentId w16cid:paraId="744D903D" w16cid:durableId="2005126F"/>
  <w16cid:commentId w16cid:paraId="204A6508" w16cid:durableId="2005153D"/>
  <w16cid:commentId w16cid:paraId="0340247E" w16cid:durableId="200515D6"/>
  <w16cid:commentId w16cid:paraId="2D90A009" w16cid:durableId="20051682"/>
  <w16cid:commentId w16cid:paraId="2092ADB4" w16cid:durableId="20051A12"/>
  <w16cid:commentId w16cid:paraId="3D54D442" w16cid:durableId="200519F6"/>
  <w16cid:commentId w16cid:paraId="46941FC3" w16cid:durableId="20051EDE"/>
  <w16cid:commentId w16cid:paraId="06CD8BDE" w16cid:durableId="20052002"/>
  <w16cid:commentId w16cid:paraId="1FD4E336" w16cid:durableId="200520D3"/>
  <w16cid:commentId w16cid:paraId="0882C095" w16cid:durableId="20052166"/>
  <w16cid:commentId w16cid:paraId="3D1DF3E5" w16cid:durableId="200522E2"/>
  <w16cid:commentId w16cid:paraId="32ADC1E8" w16cid:durableId="200523D5"/>
  <w16cid:commentId w16cid:paraId="3CF1A41A" w16cid:durableId="20052C4A"/>
  <w16cid:commentId w16cid:paraId="67CE4D77" w16cid:durableId="20052F7B"/>
  <w16cid:commentId w16cid:paraId="1271AC54" w16cid:durableId="20053046"/>
  <w16cid:commentId w16cid:paraId="1D15CB82" w16cid:durableId="20053151"/>
  <w16cid:commentId w16cid:paraId="2A3A097F" w16cid:durableId="2005318C"/>
  <w16cid:commentId w16cid:paraId="0F4FC0C1" w16cid:durableId="20059E22"/>
  <w16cid:commentId w16cid:paraId="2B3E58CF" w16cid:durableId="20059DD5"/>
  <w16cid:commentId w16cid:paraId="5170012F" w16cid:durableId="20059F56"/>
  <w16cid:commentId w16cid:paraId="139A87D8" w16cid:durableId="20059FAA"/>
  <w16cid:commentId w16cid:paraId="46C1A70F" w16cid:durableId="20059FF2"/>
  <w16cid:commentId w16cid:paraId="46D79040" w16cid:durableId="2005A0E9"/>
  <w16cid:commentId w16cid:paraId="4D50CECE" w16cid:durableId="2005A205"/>
  <w16cid:commentId w16cid:paraId="3F37C4BE" w16cid:durableId="20065E59"/>
  <w16cid:commentId w16cid:paraId="65485375" w16cid:durableId="20065E8C"/>
  <w16cid:commentId w16cid:paraId="0A5259F3" w16cid:durableId="20065EE8"/>
  <w16cid:commentId w16cid:paraId="3345A314" w16cid:durableId="20065F8C"/>
  <w16cid:commentId w16cid:paraId="7351ED40" w16cid:durableId="20065FC9"/>
  <w16cid:commentId w16cid:paraId="25308E3F" w16cid:durableId="20065FF9"/>
  <w16cid:commentId w16cid:paraId="0E03DBE7" w16cid:durableId="20066026"/>
  <w16cid:commentId w16cid:paraId="7E7837B4" w16cid:durableId="20066137"/>
  <w16cid:commentId w16cid:paraId="01C8D5AA" w16cid:durableId="200660F0"/>
  <w16cid:commentId w16cid:paraId="230282F5" w16cid:durableId="20066360"/>
  <w16cid:commentId w16cid:paraId="1A1761D8" w16cid:durableId="200663AF"/>
  <w16cid:commentId w16cid:paraId="4C32F368" w16cid:durableId="200664F1"/>
  <w16cid:commentId w16cid:paraId="77A9A152" w16cid:durableId="1FC3779D"/>
  <w16cid:commentId w16cid:paraId="5A19AB8C" w16cid:durableId="2006669B"/>
  <w16cid:commentId w16cid:paraId="239A99DF" w16cid:durableId="20066757"/>
  <w16cid:commentId w16cid:paraId="2C9F1860" w16cid:durableId="20066853"/>
  <w16cid:commentId w16cid:paraId="58C89F49" w16cid:durableId="20066922"/>
  <w16cid:commentId w16cid:paraId="36C933D3" w16cid:durableId="2006698A"/>
  <w16cid:commentId w16cid:paraId="793BF4F0" w16cid:durableId="200669EB"/>
  <w16cid:commentId w16cid:paraId="43CE3ABB" w16cid:durableId="20066EA0"/>
  <w16cid:commentId w16cid:paraId="59C642DB" w16cid:durableId="20066F48"/>
  <w16cid:commentId w16cid:paraId="4EA7A342" w16cid:durableId="20066F69"/>
  <w16cid:commentId w16cid:paraId="5805D6C7" w16cid:durableId="20066F8F"/>
  <w16cid:commentId w16cid:paraId="32E12CC6" w16cid:durableId="2006701C"/>
  <w16cid:commentId w16cid:paraId="7EEC429C" w16cid:durableId="200670B8"/>
  <w16cid:commentId w16cid:paraId="54FA6AB2" w16cid:durableId="200670D2"/>
  <w16cid:commentId w16cid:paraId="7C3FDE5B" w16cid:durableId="20068908"/>
  <w16cid:commentId w16cid:paraId="58FCA5F5" w16cid:durableId="2006895D"/>
  <w16cid:commentId w16cid:paraId="7EC1D14D" w16cid:durableId="200689B9"/>
  <w16cid:commentId w16cid:paraId="0EEE1887" w16cid:durableId="20068BAE"/>
  <w16cid:commentId w16cid:paraId="6FDD2477" w16cid:durableId="20068BEB"/>
  <w16cid:commentId w16cid:paraId="44FFAEFD" w16cid:durableId="20068C41"/>
  <w16cid:commentId w16cid:paraId="7A061DD2" w16cid:durableId="2006AC98"/>
  <w16cid:commentId w16cid:paraId="5F770F19" w16cid:durableId="20068D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D857A" w14:textId="77777777" w:rsidR="009C0C8A" w:rsidRDefault="009C0C8A" w:rsidP="00A579E4">
      <w:pPr>
        <w:spacing w:line="240" w:lineRule="auto"/>
      </w:pPr>
      <w:r>
        <w:separator/>
      </w:r>
    </w:p>
  </w:endnote>
  <w:endnote w:type="continuationSeparator" w:id="0">
    <w:p w14:paraId="6EA3972C" w14:textId="77777777" w:rsidR="009C0C8A" w:rsidRDefault="009C0C8A"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6DD87" w14:textId="77777777" w:rsidR="009C0C8A" w:rsidRDefault="009C0C8A" w:rsidP="00A579E4">
      <w:pPr>
        <w:spacing w:line="240" w:lineRule="auto"/>
      </w:pPr>
      <w:r>
        <w:separator/>
      </w:r>
    </w:p>
  </w:footnote>
  <w:footnote w:type="continuationSeparator" w:id="0">
    <w:p w14:paraId="40A6B5EE" w14:textId="77777777" w:rsidR="009C0C8A" w:rsidRDefault="009C0C8A"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Content>
      <w:p w14:paraId="4E49B45B" w14:textId="11AD9592" w:rsidR="005932FE" w:rsidRDefault="005932FE"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5932FE" w:rsidRDefault="005932FE"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Content>
      <w:p w14:paraId="132DF273" w14:textId="36176BF8" w:rsidR="005932FE" w:rsidRDefault="005932FE"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5932FE" w:rsidRDefault="005932FE"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44161"/>
    <w:multiLevelType w:val="hybridMultilevel"/>
    <w:tmpl w:val="D99CE056"/>
    <w:lvl w:ilvl="0" w:tplc="8172681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8"/>
  </w:num>
  <w:num w:numId="5">
    <w:abstractNumId w:val="4"/>
  </w:num>
  <w:num w:numId="6">
    <w:abstractNumId w:val="6"/>
  </w:num>
  <w:num w:numId="7">
    <w:abstractNumId w:val="3"/>
  </w:num>
  <w:num w:numId="8">
    <w:abstractNumId w:val="7"/>
  </w:num>
  <w:num w:numId="9">
    <w:abstractNumId w:val="2"/>
  </w:num>
  <w:num w:numId="10">
    <w:abstractNumId w:val="9"/>
  </w:num>
  <w:num w:numId="11">
    <w:abstractNumId w:val="2"/>
    <w:lvlOverride w:ilvl="0">
      <w:startOverride w:val="1"/>
    </w:lvlOverride>
  </w:num>
  <w:num w:numId="12">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hiting">
    <w15:presenceInfo w15:providerId="AD" w15:userId="S::martin.whiting@mq.edu.au::8503b2f6-fda2-4fe2-b4b2-19c2cfab1024"/>
  </w15:person>
  <w15:person w15:author="Birgit Szabo">
    <w15:presenceInfo w15:providerId="None" w15:userId="Birgit Sza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64C"/>
    <w:rsid w:val="00005770"/>
    <w:rsid w:val="000120B6"/>
    <w:rsid w:val="00012F12"/>
    <w:rsid w:val="00013687"/>
    <w:rsid w:val="00015654"/>
    <w:rsid w:val="00015BF6"/>
    <w:rsid w:val="00015C59"/>
    <w:rsid w:val="00020CF0"/>
    <w:rsid w:val="000212FD"/>
    <w:rsid w:val="00023527"/>
    <w:rsid w:val="00027E5D"/>
    <w:rsid w:val="00027FD8"/>
    <w:rsid w:val="00031419"/>
    <w:rsid w:val="00036675"/>
    <w:rsid w:val="000404F0"/>
    <w:rsid w:val="00040A66"/>
    <w:rsid w:val="0004242A"/>
    <w:rsid w:val="00045395"/>
    <w:rsid w:val="00047545"/>
    <w:rsid w:val="00053370"/>
    <w:rsid w:val="000611B1"/>
    <w:rsid w:val="00061CCA"/>
    <w:rsid w:val="0006203E"/>
    <w:rsid w:val="00064902"/>
    <w:rsid w:val="00065C5A"/>
    <w:rsid w:val="00070107"/>
    <w:rsid w:val="0007116C"/>
    <w:rsid w:val="00071770"/>
    <w:rsid w:val="00077A14"/>
    <w:rsid w:val="00081982"/>
    <w:rsid w:val="000820A1"/>
    <w:rsid w:val="00084A0F"/>
    <w:rsid w:val="00084A54"/>
    <w:rsid w:val="00085310"/>
    <w:rsid w:val="00086FC8"/>
    <w:rsid w:val="00087B77"/>
    <w:rsid w:val="0009065E"/>
    <w:rsid w:val="00096064"/>
    <w:rsid w:val="00097B97"/>
    <w:rsid w:val="000A27FC"/>
    <w:rsid w:val="000A6370"/>
    <w:rsid w:val="000A7DA7"/>
    <w:rsid w:val="000B4CF6"/>
    <w:rsid w:val="000B5673"/>
    <w:rsid w:val="000B7513"/>
    <w:rsid w:val="000B75BE"/>
    <w:rsid w:val="000C224D"/>
    <w:rsid w:val="000C379B"/>
    <w:rsid w:val="000C4184"/>
    <w:rsid w:val="000C4D21"/>
    <w:rsid w:val="000C680C"/>
    <w:rsid w:val="000D06DF"/>
    <w:rsid w:val="000D1C5D"/>
    <w:rsid w:val="000D643E"/>
    <w:rsid w:val="000D6F34"/>
    <w:rsid w:val="000D753D"/>
    <w:rsid w:val="000D76CF"/>
    <w:rsid w:val="000E197E"/>
    <w:rsid w:val="000E2CC4"/>
    <w:rsid w:val="000E30EC"/>
    <w:rsid w:val="000E4733"/>
    <w:rsid w:val="000E62D9"/>
    <w:rsid w:val="000F19F4"/>
    <w:rsid w:val="000F1F0C"/>
    <w:rsid w:val="000F2CED"/>
    <w:rsid w:val="000F3DD7"/>
    <w:rsid w:val="000F48ED"/>
    <w:rsid w:val="000F5C56"/>
    <w:rsid w:val="000F6143"/>
    <w:rsid w:val="00103354"/>
    <w:rsid w:val="00114C13"/>
    <w:rsid w:val="00116084"/>
    <w:rsid w:val="00117531"/>
    <w:rsid w:val="0011793C"/>
    <w:rsid w:val="001206BB"/>
    <w:rsid w:val="00120EC0"/>
    <w:rsid w:val="001253DA"/>
    <w:rsid w:val="001266B2"/>
    <w:rsid w:val="00127B59"/>
    <w:rsid w:val="00130BD9"/>
    <w:rsid w:val="00132635"/>
    <w:rsid w:val="001326C9"/>
    <w:rsid w:val="00132D01"/>
    <w:rsid w:val="0013484F"/>
    <w:rsid w:val="00136266"/>
    <w:rsid w:val="001371F8"/>
    <w:rsid w:val="00140282"/>
    <w:rsid w:val="0014260F"/>
    <w:rsid w:val="00145A5E"/>
    <w:rsid w:val="00155F46"/>
    <w:rsid w:val="00157277"/>
    <w:rsid w:val="00160771"/>
    <w:rsid w:val="001608AB"/>
    <w:rsid w:val="001635E6"/>
    <w:rsid w:val="0016428E"/>
    <w:rsid w:val="0017103D"/>
    <w:rsid w:val="001714E9"/>
    <w:rsid w:val="001745E1"/>
    <w:rsid w:val="001801A8"/>
    <w:rsid w:val="001815EF"/>
    <w:rsid w:val="00183B37"/>
    <w:rsid w:val="00186D98"/>
    <w:rsid w:val="0018767B"/>
    <w:rsid w:val="0019798A"/>
    <w:rsid w:val="001A3329"/>
    <w:rsid w:val="001A49C6"/>
    <w:rsid w:val="001A5DD8"/>
    <w:rsid w:val="001B32F3"/>
    <w:rsid w:val="001B4384"/>
    <w:rsid w:val="001C0651"/>
    <w:rsid w:val="001D4489"/>
    <w:rsid w:val="001D7804"/>
    <w:rsid w:val="001E0141"/>
    <w:rsid w:val="001E0543"/>
    <w:rsid w:val="001E079E"/>
    <w:rsid w:val="001E31C8"/>
    <w:rsid w:val="001E3589"/>
    <w:rsid w:val="001E3A95"/>
    <w:rsid w:val="001E4067"/>
    <w:rsid w:val="001E424F"/>
    <w:rsid w:val="001E4F6B"/>
    <w:rsid w:val="001E682C"/>
    <w:rsid w:val="001E7022"/>
    <w:rsid w:val="001E7F98"/>
    <w:rsid w:val="001F2DFD"/>
    <w:rsid w:val="001F5542"/>
    <w:rsid w:val="001F7F4C"/>
    <w:rsid w:val="00200894"/>
    <w:rsid w:val="00200943"/>
    <w:rsid w:val="00201DBE"/>
    <w:rsid w:val="00206669"/>
    <w:rsid w:val="00210407"/>
    <w:rsid w:val="00211D4C"/>
    <w:rsid w:val="00211EAC"/>
    <w:rsid w:val="00212682"/>
    <w:rsid w:val="00214538"/>
    <w:rsid w:val="0021646B"/>
    <w:rsid w:val="0022011F"/>
    <w:rsid w:val="0022229F"/>
    <w:rsid w:val="00223DBE"/>
    <w:rsid w:val="002309BA"/>
    <w:rsid w:val="00232141"/>
    <w:rsid w:val="00232369"/>
    <w:rsid w:val="002365AB"/>
    <w:rsid w:val="00237EC2"/>
    <w:rsid w:val="0024148D"/>
    <w:rsid w:val="0024244E"/>
    <w:rsid w:val="00244966"/>
    <w:rsid w:val="00245999"/>
    <w:rsid w:val="00250031"/>
    <w:rsid w:val="002500FA"/>
    <w:rsid w:val="00252A07"/>
    <w:rsid w:val="002535BB"/>
    <w:rsid w:val="00255AD0"/>
    <w:rsid w:val="002560AF"/>
    <w:rsid w:val="00256712"/>
    <w:rsid w:val="0025762A"/>
    <w:rsid w:val="002601BB"/>
    <w:rsid w:val="00261CFD"/>
    <w:rsid w:val="0026276D"/>
    <w:rsid w:val="0026286A"/>
    <w:rsid w:val="0026342D"/>
    <w:rsid w:val="0026536D"/>
    <w:rsid w:val="00266A78"/>
    <w:rsid w:val="00266E05"/>
    <w:rsid w:val="00267B8F"/>
    <w:rsid w:val="00267BE5"/>
    <w:rsid w:val="00271D12"/>
    <w:rsid w:val="00273464"/>
    <w:rsid w:val="0027545B"/>
    <w:rsid w:val="00275BA0"/>
    <w:rsid w:val="002766C4"/>
    <w:rsid w:val="00276F24"/>
    <w:rsid w:val="00280354"/>
    <w:rsid w:val="002814DE"/>
    <w:rsid w:val="00281706"/>
    <w:rsid w:val="00287DA7"/>
    <w:rsid w:val="0029201D"/>
    <w:rsid w:val="00292053"/>
    <w:rsid w:val="00292874"/>
    <w:rsid w:val="00292E59"/>
    <w:rsid w:val="002A207B"/>
    <w:rsid w:val="002A71FC"/>
    <w:rsid w:val="002B1C24"/>
    <w:rsid w:val="002B3F55"/>
    <w:rsid w:val="002B458E"/>
    <w:rsid w:val="002B4ABB"/>
    <w:rsid w:val="002B4E63"/>
    <w:rsid w:val="002B57C6"/>
    <w:rsid w:val="002C0F0C"/>
    <w:rsid w:val="002C31C2"/>
    <w:rsid w:val="002D00E0"/>
    <w:rsid w:val="002D0C69"/>
    <w:rsid w:val="002D21ED"/>
    <w:rsid w:val="002D5333"/>
    <w:rsid w:val="002D5F8F"/>
    <w:rsid w:val="002D67DD"/>
    <w:rsid w:val="002D78AB"/>
    <w:rsid w:val="002E0D54"/>
    <w:rsid w:val="002E2FDA"/>
    <w:rsid w:val="002E33C5"/>
    <w:rsid w:val="002E4947"/>
    <w:rsid w:val="002E5E49"/>
    <w:rsid w:val="002E61C5"/>
    <w:rsid w:val="002F0456"/>
    <w:rsid w:val="002F07C7"/>
    <w:rsid w:val="002F606C"/>
    <w:rsid w:val="002F7077"/>
    <w:rsid w:val="00300341"/>
    <w:rsid w:val="003012B1"/>
    <w:rsid w:val="003031EA"/>
    <w:rsid w:val="0031074E"/>
    <w:rsid w:val="00310EC0"/>
    <w:rsid w:val="00311FD8"/>
    <w:rsid w:val="00313A86"/>
    <w:rsid w:val="00317AA0"/>
    <w:rsid w:val="00324C74"/>
    <w:rsid w:val="00331758"/>
    <w:rsid w:val="0034084D"/>
    <w:rsid w:val="00341CEB"/>
    <w:rsid w:val="00343EC8"/>
    <w:rsid w:val="00344DC2"/>
    <w:rsid w:val="00346D33"/>
    <w:rsid w:val="00347D1F"/>
    <w:rsid w:val="00347FC4"/>
    <w:rsid w:val="00350219"/>
    <w:rsid w:val="003536CA"/>
    <w:rsid w:val="0035534D"/>
    <w:rsid w:val="00355537"/>
    <w:rsid w:val="00366EAF"/>
    <w:rsid w:val="00366EE9"/>
    <w:rsid w:val="00371323"/>
    <w:rsid w:val="00375025"/>
    <w:rsid w:val="00375406"/>
    <w:rsid w:val="00377725"/>
    <w:rsid w:val="00383C61"/>
    <w:rsid w:val="00385D05"/>
    <w:rsid w:val="00386CF4"/>
    <w:rsid w:val="00387F81"/>
    <w:rsid w:val="003910DF"/>
    <w:rsid w:val="00391EF9"/>
    <w:rsid w:val="0039216C"/>
    <w:rsid w:val="00394E81"/>
    <w:rsid w:val="003A02A1"/>
    <w:rsid w:val="003A0A7C"/>
    <w:rsid w:val="003A0B13"/>
    <w:rsid w:val="003A102A"/>
    <w:rsid w:val="003A2399"/>
    <w:rsid w:val="003A2A44"/>
    <w:rsid w:val="003A5817"/>
    <w:rsid w:val="003A5AB4"/>
    <w:rsid w:val="003A5D50"/>
    <w:rsid w:val="003B7072"/>
    <w:rsid w:val="003C0A85"/>
    <w:rsid w:val="003C3707"/>
    <w:rsid w:val="003C39AB"/>
    <w:rsid w:val="003C453F"/>
    <w:rsid w:val="003C63C7"/>
    <w:rsid w:val="003C7F0A"/>
    <w:rsid w:val="003D041A"/>
    <w:rsid w:val="003D0F89"/>
    <w:rsid w:val="003D2040"/>
    <w:rsid w:val="003D5637"/>
    <w:rsid w:val="003D5B99"/>
    <w:rsid w:val="003D6C83"/>
    <w:rsid w:val="003E09EA"/>
    <w:rsid w:val="003E69AD"/>
    <w:rsid w:val="003F5279"/>
    <w:rsid w:val="003F5B19"/>
    <w:rsid w:val="003F5DB4"/>
    <w:rsid w:val="003F5DEC"/>
    <w:rsid w:val="003F6EA4"/>
    <w:rsid w:val="004029D4"/>
    <w:rsid w:val="00405329"/>
    <w:rsid w:val="00407CF7"/>
    <w:rsid w:val="004110D6"/>
    <w:rsid w:val="004122CE"/>
    <w:rsid w:val="00412B2F"/>
    <w:rsid w:val="00413EC9"/>
    <w:rsid w:val="004155DF"/>
    <w:rsid w:val="00417761"/>
    <w:rsid w:val="0042208B"/>
    <w:rsid w:val="00423C96"/>
    <w:rsid w:val="0042620E"/>
    <w:rsid w:val="00436A48"/>
    <w:rsid w:val="004420C4"/>
    <w:rsid w:val="00442632"/>
    <w:rsid w:val="00444AF7"/>
    <w:rsid w:val="0045015B"/>
    <w:rsid w:val="00452124"/>
    <w:rsid w:val="00452858"/>
    <w:rsid w:val="00453F5A"/>
    <w:rsid w:val="00456CD2"/>
    <w:rsid w:val="0045780E"/>
    <w:rsid w:val="00461F9D"/>
    <w:rsid w:val="00462818"/>
    <w:rsid w:val="00463887"/>
    <w:rsid w:val="0046412F"/>
    <w:rsid w:val="00467986"/>
    <w:rsid w:val="00473661"/>
    <w:rsid w:val="00480FBE"/>
    <w:rsid w:val="00483C8A"/>
    <w:rsid w:val="0048646F"/>
    <w:rsid w:val="004869C2"/>
    <w:rsid w:val="00487359"/>
    <w:rsid w:val="004924EF"/>
    <w:rsid w:val="0049324B"/>
    <w:rsid w:val="00494CD5"/>
    <w:rsid w:val="00497415"/>
    <w:rsid w:val="004A1BD9"/>
    <w:rsid w:val="004A3E47"/>
    <w:rsid w:val="004B0698"/>
    <w:rsid w:val="004B7463"/>
    <w:rsid w:val="004C10B6"/>
    <w:rsid w:val="004C1768"/>
    <w:rsid w:val="004C658E"/>
    <w:rsid w:val="004D0B2F"/>
    <w:rsid w:val="004D178C"/>
    <w:rsid w:val="004D218D"/>
    <w:rsid w:val="004D2870"/>
    <w:rsid w:val="004D3B5E"/>
    <w:rsid w:val="004D51AB"/>
    <w:rsid w:val="004E11E6"/>
    <w:rsid w:val="004E1408"/>
    <w:rsid w:val="004E4794"/>
    <w:rsid w:val="004E6A4D"/>
    <w:rsid w:val="004E7F67"/>
    <w:rsid w:val="004F0E71"/>
    <w:rsid w:val="004F2370"/>
    <w:rsid w:val="004F4F24"/>
    <w:rsid w:val="004F5A9C"/>
    <w:rsid w:val="004F66BA"/>
    <w:rsid w:val="004F6E51"/>
    <w:rsid w:val="005008B2"/>
    <w:rsid w:val="00501B12"/>
    <w:rsid w:val="00502D43"/>
    <w:rsid w:val="0050387F"/>
    <w:rsid w:val="00505923"/>
    <w:rsid w:val="005069F1"/>
    <w:rsid w:val="00510602"/>
    <w:rsid w:val="005161FE"/>
    <w:rsid w:val="005222ED"/>
    <w:rsid w:val="00523B0B"/>
    <w:rsid w:val="00523F63"/>
    <w:rsid w:val="005272C0"/>
    <w:rsid w:val="00527A29"/>
    <w:rsid w:val="0053325E"/>
    <w:rsid w:val="00535178"/>
    <w:rsid w:val="005373A1"/>
    <w:rsid w:val="00540164"/>
    <w:rsid w:val="005409A4"/>
    <w:rsid w:val="0054286F"/>
    <w:rsid w:val="00542DD6"/>
    <w:rsid w:val="00546B46"/>
    <w:rsid w:val="00546C24"/>
    <w:rsid w:val="00547249"/>
    <w:rsid w:val="005473C1"/>
    <w:rsid w:val="00547AE1"/>
    <w:rsid w:val="005516ED"/>
    <w:rsid w:val="005520CA"/>
    <w:rsid w:val="00552451"/>
    <w:rsid w:val="00553DC8"/>
    <w:rsid w:val="005556C2"/>
    <w:rsid w:val="00555CFB"/>
    <w:rsid w:val="00556024"/>
    <w:rsid w:val="005562FB"/>
    <w:rsid w:val="005607FD"/>
    <w:rsid w:val="00561055"/>
    <w:rsid w:val="005708ED"/>
    <w:rsid w:val="0057456C"/>
    <w:rsid w:val="005757DE"/>
    <w:rsid w:val="00577A18"/>
    <w:rsid w:val="00581648"/>
    <w:rsid w:val="0058195A"/>
    <w:rsid w:val="0058385D"/>
    <w:rsid w:val="00585105"/>
    <w:rsid w:val="0058707B"/>
    <w:rsid w:val="005907B6"/>
    <w:rsid w:val="005930C1"/>
    <w:rsid w:val="005932FE"/>
    <w:rsid w:val="00596FA3"/>
    <w:rsid w:val="005A05C9"/>
    <w:rsid w:val="005A081B"/>
    <w:rsid w:val="005A0F7F"/>
    <w:rsid w:val="005A2238"/>
    <w:rsid w:val="005A4E55"/>
    <w:rsid w:val="005A5FEA"/>
    <w:rsid w:val="005A6BFE"/>
    <w:rsid w:val="005B0472"/>
    <w:rsid w:val="005B185F"/>
    <w:rsid w:val="005B309E"/>
    <w:rsid w:val="005B3BBC"/>
    <w:rsid w:val="005B3E6E"/>
    <w:rsid w:val="005B4FD4"/>
    <w:rsid w:val="005B5855"/>
    <w:rsid w:val="005B7647"/>
    <w:rsid w:val="005C08C8"/>
    <w:rsid w:val="005D1B96"/>
    <w:rsid w:val="005D2E14"/>
    <w:rsid w:val="005D38A3"/>
    <w:rsid w:val="005D38B4"/>
    <w:rsid w:val="005D3B13"/>
    <w:rsid w:val="005D3E36"/>
    <w:rsid w:val="005D3FA0"/>
    <w:rsid w:val="005D4D35"/>
    <w:rsid w:val="005E0E6D"/>
    <w:rsid w:val="005E48EA"/>
    <w:rsid w:val="005F53A6"/>
    <w:rsid w:val="005F5AFE"/>
    <w:rsid w:val="005F5E01"/>
    <w:rsid w:val="005F5F9B"/>
    <w:rsid w:val="005F623B"/>
    <w:rsid w:val="006001A6"/>
    <w:rsid w:val="00601142"/>
    <w:rsid w:val="006123D6"/>
    <w:rsid w:val="0061280A"/>
    <w:rsid w:val="00616AFA"/>
    <w:rsid w:val="00620905"/>
    <w:rsid w:val="00621810"/>
    <w:rsid w:val="0062344E"/>
    <w:rsid w:val="00630485"/>
    <w:rsid w:val="00630A25"/>
    <w:rsid w:val="0063150A"/>
    <w:rsid w:val="00634D91"/>
    <w:rsid w:val="006364F6"/>
    <w:rsid w:val="006370BA"/>
    <w:rsid w:val="0064314E"/>
    <w:rsid w:val="006466B4"/>
    <w:rsid w:val="00647C3D"/>
    <w:rsid w:val="00650684"/>
    <w:rsid w:val="00652BF1"/>
    <w:rsid w:val="00654F42"/>
    <w:rsid w:val="006561BD"/>
    <w:rsid w:val="00660E7E"/>
    <w:rsid w:val="006612E8"/>
    <w:rsid w:val="00663EE7"/>
    <w:rsid w:val="0066487C"/>
    <w:rsid w:val="00666D68"/>
    <w:rsid w:val="00666DC1"/>
    <w:rsid w:val="00674957"/>
    <w:rsid w:val="00674FBD"/>
    <w:rsid w:val="006775DC"/>
    <w:rsid w:val="00680B01"/>
    <w:rsid w:val="00685A36"/>
    <w:rsid w:val="006878DA"/>
    <w:rsid w:val="00690A93"/>
    <w:rsid w:val="0069703C"/>
    <w:rsid w:val="006975F3"/>
    <w:rsid w:val="00697C5E"/>
    <w:rsid w:val="006A4BC2"/>
    <w:rsid w:val="006B0DCD"/>
    <w:rsid w:val="006B140E"/>
    <w:rsid w:val="006B217D"/>
    <w:rsid w:val="006B31FE"/>
    <w:rsid w:val="006B4FB0"/>
    <w:rsid w:val="006B7E95"/>
    <w:rsid w:val="006C0DC9"/>
    <w:rsid w:val="006C1183"/>
    <w:rsid w:val="006C1D47"/>
    <w:rsid w:val="006C7096"/>
    <w:rsid w:val="006D5FBA"/>
    <w:rsid w:val="006D6FA3"/>
    <w:rsid w:val="006D7575"/>
    <w:rsid w:val="006D7C0B"/>
    <w:rsid w:val="006E0276"/>
    <w:rsid w:val="006E5E2A"/>
    <w:rsid w:val="006F3800"/>
    <w:rsid w:val="006F5287"/>
    <w:rsid w:val="006F63AB"/>
    <w:rsid w:val="006F6E7B"/>
    <w:rsid w:val="006F6EBC"/>
    <w:rsid w:val="00700789"/>
    <w:rsid w:val="007066EF"/>
    <w:rsid w:val="00706891"/>
    <w:rsid w:val="00714C83"/>
    <w:rsid w:val="007153D0"/>
    <w:rsid w:val="00717796"/>
    <w:rsid w:val="007210A3"/>
    <w:rsid w:val="007232D4"/>
    <w:rsid w:val="00724025"/>
    <w:rsid w:val="00730F88"/>
    <w:rsid w:val="00732CA2"/>
    <w:rsid w:val="007376F3"/>
    <w:rsid w:val="00737DBB"/>
    <w:rsid w:val="00744FAE"/>
    <w:rsid w:val="00750EC2"/>
    <w:rsid w:val="00752F25"/>
    <w:rsid w:val="00753048"/>
    <w:rsid w:val="00754CCA"/>
    <w:rsid w:val="00755383"/>
    <w:rsid w:val="00757BA3"/>
    <w:rsid w:val="00760FB8"/>
    <w:rsid w:val="00762CC5"/>
    <w:rsid w:val="007657CF"/>
    <w:rsid w:val="00765C93"/>
    <w:rsid w:val="00766338"/>
    <w:rsid w:val="00773C6B"/>
    <w:rsid w:val="007741A2"/>
    <w:rsid w:val="00783788"/>
    <w:rsid w:val="00784DE4"/>
    <w:rsid w:val="00793733"/>
    <w:rsid w:val="00794601"/>
    <w:rsid w:val="00796AEF"/>
    <w:rsid w:val="0079736B"/>
    <w:rsid w:val="007A22C5"/>
    <w:rsid w:val="007A7074"/>
    <w:rsid w:val="007B0416"/>
    <w:rsid w:val="007B1480"/>
    <w:rsid w:val="007B1CAE"/>
    <w:rsid w:val="007B38DB"/>
    <w:rsid w:val="007B5615"/>
    <w:rsid w:val="007C141F"/>
    <w:rsid w:val="007C2A10"/>
    <w:rsid w:val="007C4311"/>
    <w:rsid w:val="007C4C4F"/>
    <w:rsid w:val="007D0A57"/>
    <w:rsid w:val="007D1CE0"/>
    <w:rsid w:val="007D1D21"/>
    <w:rsid w:val="007D2FA1"/>
    <w:rsid w:val="007D3964"/>
    <w:rsid w:val="007D473F"/>
    <w:rsid w:val="007D4EB8"/>
    <w:rsid w:val="007D5690"/>
    <w:rsid w:val="007D67F7"/>
    <w:rsid w:val="007D7408"/>
    <w:rsid w:val="007D7BF8"/>
    <w:rsid w:val="007D7D84"/>
    <w:rsid w:val="007E584E"/>
    <w:rsid w:val="007E5D0D"/>
    <w:rsid w:val="007E64D9"/>
    <w:rsid w:val="007F1200"/>
    <w:rsid w:val="007F1DC7"/>
    <w:rsid w:val="007F43BE"/>
    <w:rsid w:val="007F4972"/>
    <w:rsid w:val="007F5158"/>
    <w:rsid w:val="007F7F57"/>
    <w:rsid w:val="00800E74"/>
    <w:rsid w:val="0080284C"/>
    <w:rsid w:val="0080316A"/>
    <w:rsid w:val="00803F4D"/>
    <w:rsid w:val="00803FDC"/>
    <w:rsid w:val="0081105F"/>
    <w:rsid w:val="00811B8D"/>
    <w:rsid w:val="00814C3F"/>
    <w:rsid w:val="00815721"/>
    <w:rsid w:val="0082150D"/>
    <w:rsid w:val="00825C87"/>
    <w:rsid w:val="0083602C"/>
    <w:rsid w:val="0083634A"/>
    <w:rsid w:val="008365F2"/>
    <w:rsid w:val="008370FC"/>
    <w:rsid w:val="0084047C"/>
    <w:rsid w:val="00842361"/>
    <w:rsid w:val="00852012"/>
    <w:rsid w:val="008545F8"/>
    <w:rsid w:val="00855D55"/>
    <w:rsid w:val="00856EDA"/>
    <w:rsid w:val="008575EB"/>
    <w:rsid w:val="00862DA6"/>
    <w:rsid w:val="00864F46"/>
    <w:rsid w:val="00870677"/>
    <w:rsid w:val="00874FF3"/>
    <w:rsid w:val="00880163"/>
    <w:rsid w:val="00885378"/>
    <w:rsid w:val="008920C5"/>
    <w:rsid w:val="0089371A"/>
    <w:rsid w:val="0089386B"/>
    <w:rsid w:val="008945AB"/>
    <w:rsid w:val="0089542D"/>
    <w:rsid w:val="008966E2"/>
    <w:rsid w:val="00896DD8"/>
    <w:rsid w:val="00897059"/>
    <w:rsid w:val="008A0AD6"/>
    <w:rsid w:val="008A1744"/>
    <w:rsid w:val="008A2FAB"/>
    <w:rsid w:val="008A4485"/>
    <w:rsid w:val="008A77C8"/>
    <w:rsid w:val="008B0D53"/>
    <w:rsid w:val="008C0B43"/>
    <w:rsid w:val="008C17B0"/>
    <w:rsid w:val="008C1B03"/>
    <w:rsid w:val="008C56D3"/>
    <w:rsid w:val="008C5C7F"/>
    <w:rsid w:val="008C6F16"/>
    <w:rsid w:val="008D0011"/>
    <w:rsid w:val="008D2184"/>
    <w:rsid w:val="008E00AF"/>
    <w:rsid w:val="008E1943"/>
    <w:rsid w:val="008E4039"/>
    <w:rsid w:val="008F110D"/>
    <w:rsid w:val="0090095A"/>
    <w:rsid w:val="009035E7"/>
    <w:rsid w:val="00905C26"/>
    <w:rsid w:val="00906B2C"/>
    <w:rsid w:val="00907E12"/>
    <w:rsid w:val="009120A5"/>
    <w:rsid w:val="0091289B"/>
    <w:rsid w:val="00912997"/>
    <w:rsid w:val="009146EC"/>
    <w:rsid w:val="00914FCD"/>
    <w:rsid w:val="00920D63"/>
    <w:rsid w:val="00921487"/>
    <w:rsid w:val="009217F3"/>
    <w:rsid w:val="00923495"/>
    <w:rsid w:val="0092413A"/>
    <w:rsid w:val="00924F1D"/>
    <w:rsid w:val="0093157A"/>
    <w:rsid w:val="00932F25"/>
    <w:rsid w:val="009347FA"/>
    <w:rsid w:val="00935951"/>
    <w:rsid w:val="00937495"/>
    <w:rsid w:val="009424BC"/>
    <w:rsid w:val="0094295E"/>
    <w:rsid w:val="00945EEC"/>
    <w:rsid w:val="00946E55"/>
    <w:rsid w:val="00947115"/>
    <w:rsid w:val="00953FFA"/>
    <w:rsid w:val="00954955"/>
    <w:rsid w:val="00956166"/>
    <w:rsid w:val="00956852"/>
    <w:rsid w:val="00956FF3"/>
    <w:rsid w:val="009632CD"/>
    <w:rsid w:val="00966621"/>
    <w:rsid w:val="009674C3"/>
    <w:rsid w:val="00970B80"/>
    <w:rsid w:val="009718FF"/>
    <w:rsid w:val="00971ED5"/>
    <w:rsid w:val="0097487E"/>
    <w:rsid w:val="009763BF"/>
    <w:rsid w:val="009815D6"/>
    <w:rsid w:val="00983C1E"/>
    <w:rsid w:val="00986467"/>
    <w:rsid w:val="009921AD"/>
    <w:rsid w:val="009947CA"/>
    <w:rsid w:val="00995AD3"/>
    <w:rsid w:val="009968A7"/>
    <w:rsid w:val="00997770"/>
    <w:rsid w:val="009A27EE"/>
    <w:rsid w:val="009A7950"/>
    <w:rsid w:val="009A7B92"/>
    <w:rsid w:val="009A7DA9"/>
    <w:rsid w:val="009B060C"/>
    <w:rsid w:val="009B11A4"/>
    <w:rsid w:val="009B1EA8"/>
    <w:rsid w:val="009B2FA4"/>
    <w:rsid w:val="009B42A7"/>
    <w:rsid w:val="009B5E78"/>
    <w:rsid w:val="009B6E8A"/>
    <w:rsid w:val="009C060B"/>
    <w:rsid w:val="009C0C8A"/>
    <w:rsid w:val="009C7CCF"/>
    <w:rsid w:val="009D5034"/>
    <w:rsid w:val="009E132B"/>
    <w:rsid w:val="009E1483"/>
    <w:rsid w:val="009E567F"/>
    <w:rsid w:val="009F1B85"/>
    <w:rsid w:val="009F1CB6"/>
    <w:rsid w:val="009F1EDC"/>
    <w:rsid w:val="009F70CD"/>
    <w:rsid w:val="00A00620"/>
    <w:rsid w:val="00A05352"/>
    <w:rsid w:val="00A16375"/>
    <w:rsid w:val="00A2021C"/>
    <w:rsid w:val="00A2710F"/>
    <w:rsid w:val="00A27810"/>
    <w:rsid w:val="00A40E55"/>
    <w:rsid w:val="00A41BFD"/>
    <w:rsid w:val="00A42DA9"/>
    <w:rsid w:val="00A440D2"/>
    <w:rsid w:val="00A448F4"/>
    <w:rsid w:val="00A44CED"/>
    <w:rsid w:val="00A44E0D"/>
    <w:rsid w:val="00A45890"/>
    <w:rsid w:val="00A47E07"/>
    <w:rsid w:val="00A50A10"/>
    <w:rsid w:val="00A518D9"/>
    <w:rsid w:val="00A5252A"/>
    <w:rsid w:val="00A52CD4"/>
    <w:rsid w:val="00A558B0"/>
    <w:rsid w:val="00A579E4"/>
    <w:rsid w:val="00A60EEF"/>
    <w:rsid w:val="00A6307B"/>
    <w:rsid w:val="00A64E1A"/>
    <w:rsid w:val="00A702B2"/>
    <w:rsid w:val="00A708A9"/>
    <w:rsid w:val="00A76809"/>
    <w:rsid w:val="00A7760D"/>
    <w:rsid w:val="00A77FAF"/>
    <w:rsid w:val="00A8038B"/>
    <w:rsid w:val="00A816CE"/>
    <w:rsid w:val="00A86CD1"/>
    <w:rsid w:val="00A87A1E"/>
    <w:rsid w:val="00A91585"/>
    <w:rsid w:val="00A94CA4"/>
    <w:rsid w:val="00A979B5"/>
    <w:rsid w:val="00AA2E5D"/>
    <w:rsid w:val="00AA46C8"/>
    <w:rsid w:val="00AA681B"/>
    <w:rsid w:val="00AA7075"/>
    <w:rsid w:val="00AB158A"/>
    <w:rsid w:val="00AB2819"/>
    <w:rsid w:val="00AB281E"/>
    <w:rsid w:val="00AB38E1"/>
    <w:rsid w:val="00AB51DE"/>
    <w:rsid w:val="00AB7416"/>
    <w:rsid w:val="00AC0DC3"/>
    <w:rsid w:val="00AC218D"/>
    <w:rsid w:val="00AC6B03"/>
    <w:rsid w:val="00AD2260"/>
    <w:rsid w:val="00AD331F"/>
    <w:rsid w:val="00AD6F69"/>
    <w:rsid w:val="00AE0429"/>
    <w:rsid w:val="00AE4854"/>
    <w:rsid w:val="00AF275C"/>
    <w:rsid w:val="00AF6AFF"/>
    <w:rsid w:val="00B00E48"/>
    <w:rsid w:val="00B030B8"/>
    <w:rsid w:val="00B03C22"/>
    <w:rsid w:val="00B054C1"/>
    <w:rsid w:val="00B1550C"/>
    <w:rsid w:val="00B23C7B"/>
    <w:rsid w:val="00B24232"/>
    <w:rsid w:val="00B33534"/>
    <w:rsid w:val="00B33AD1"/>
    <w:rsid w:val="00B35009"/>
    <w:rsid w:val="00B35D2C"/>
    <w:rsid w:val="00B4253F"/>
    <w:rsid w:val="00B45AA3"/>
    <w:rsid w:val="00B46AAE"/>
    <w:rsid w:val="00B509AA"/>
    <w:rsid w:val="00B50D26"/>
    <w:rsid w:val="00B54175"/>
    <w:rsid w:val="00B54BA9"/>
    <w:rsid w:val="00B56207"/>
    <w:rsid w:val="00B56DFA"/>
    <w:rsid w:val="00B612C6"/>
    <w:rsid w:val="00B6216E"/>
    <w:rsid w:val="00B6223C"/>
    <w:rsid w:val="00B63C84"/>
    <w:rsid w:val="00B64365"/>
    <w:rsid w:val="00B6438E"/>
    <w:rsid w:val="00B72BF2"/>
    <w:rsid w:val="00B7640E"/>
    <w:rsid w:val="00B7692C"/>
    <w:rsid w:val="00B76940"/>
    <w:rsid w:val="00B774F6"/>
    <w:rsid w:val="00B81A7A"/>
    <w:rsid w:val="00B83124"/>
    <w:rsid w:val="00B85633"/>
    <w:rsid w:val="00B858A0"/>
    <w:rsid w:val="00B87117"/>
    <w:rsid w:val="00B873EA"/>
    <w:rsid w:val="00B932B0"/>
    <w:rsid w:val="00B9334D"/>
    <w:rsid w:val="00B95B91"/>
    <w:rsid w:val="00B9727C"/>
    <w:rsid w:val="00B97F42"/>
    <w:rsid w:val="00BA4387"/>
    <w:rsid w:val="00BA4FD4"/>
    <w:rsid w:val="00BA54C3"/>
    <w:rsid w:val="00BA6275"/>
    <w:rsid w:val="00BA6EF8"/>
    <w:rsid w:val="00BB5BAA"/>
    <w:rsid w:val="00BC3A3B"/>
    <w:rsid w:val="00BC6EAC"/>
    <w:rsid w:val="00BD03F6"/>
    <w:rsid w:val="00BD1736"/>
    <w:rsid w:val="00BD682D"/>
    <w:rsid w:val="00BD7BCA"/>
    <w:rsid w:val="00BE0A35"/>
    <w:rsid w:val="00BE79F3"/>
    <w:rsid w:val="00BF196D"/>
    <w:rsid w:val="00BF2DF7"/>
    <w:rsid w:val="00BF448F"/>
    <w:rsid w:val="00BF4C3A"/>
    <w:rsid w:val="00C00340"/>
    <w:rsid w:val="00C04D51"/>
    <w:rsid w:val="00C10C8C"/>
    <w:rsid w:val="00C12912"/>
    <w:rsid w:val="00C134B5"/>
    <w:rsid w:val="00C147C4"/>
    <w:rsid w:val="00C14DAD"/>
    <w:rsid w:val="00C1558F"/>
    <w:rsid w:val="00C27989"/>
    <w:rsid w:val="00C32473"/>
    <w:rsid w:val="00C32A75"/>
    <w:rsid w:val="00C32BE3"/>
    <w:rsid w:val="00C36FA6"/>
    <w:rsid w:val="00C37BA6"/>
    <w:rsid w:val="00C446B2"/>
    <w:rsid w:val="00C44B5D"/>
    <w:rsid w:val="00C45568"/>
    <w:rsid w:val="00C532E6"/>
    <w:rsid w:val="00C53388"/>
    <w:rsid w:val="00C54A69"/>
    <w:rsid w:val="00C5764B"/>
    <w:rsid w:val="00C605DA"/>
    <w:rsid w:val="00C64CC2"/>
    <w:rsid w:val="00C651C6"/>
    <w:rsid w:val="00C66686"/>
    <w:rsid w:val="00C6782E"/>
    <w:rsid w:val="00C67A91"/>
    <w:rsid w:val="00C71939"/>
    <w:rsid w:val="00C765C2"/>
    <w:rsid w:val="00C7664E"/>
    <w:rsid w:val="00C80BA2"/>
    <w:rsid w:val="00C906B4"/>
    <w:rsid w:val="00C91CCB"/>
    <w:rsid w:val="00C94A69"/>
    <w:rsid w:val="00C979BF"/>
    <w:rsid w:val="00C97D13"/>
    <w:rsid w:val="00CA0018"/>
    <w:rsid w:val="00CA12D3"/>
    <w:rsid w:val="00CA1A93"/>
    <w:rsid w:val="00CA1D94"/>
    <w:rsid w:val="00CA200E"/>
    <w:rsid w:val="00CA2574"/>
    <w:rsid w:val="00CA693E"/>
    <w:rsid w:val="00CB0A5A"/>
    <w:rsid w:val="00CB18F1"/>
    <w:rsid w:val="00CB2560"/>
    <w:rsid w:val="00CB30D8"/>
    <w:rsid w:val="00CB5A53"/>
    <w:rsid w:val="00CB5A9D"/>
    <w:rsid w:val="00CB66F5"/>
    <w:rsid w:val="00CB7FBB"/>
    <w:rsid w:val="00CC0C04"/>
    <w:rsid w:val="00CC1C86"/>
    <w:rsid w:val="00CC2232"/>
    <w:rsid w:val="00CC3E9F"/>
    <w:rsid w:val="00CC5A32"/>
    <w:rsid w:val="00CC6B5E"/>
    <w:rsid w:val="00CD3262"/>
    <w:rsid w:val="00CD33BA"/>
    <w:rsid w:val="00CD4559"/>
    <w:rsid w:val="00CD4C7F"/>
    <w:rsid w:val="00CD679B"/>
    <w:rsid w:val="00CD77B7"/>
    <w:rsid w:val="00CE14D8"/>
    <w:rsid w:val="00CE161A"/>
    <w:rsid w:val="00CE32BE"/>
    <w:rsid w:val="00CE3C1E"/>
    <w:rsid w:val="00CE47DB"/>
    <w:rsid w:val="00CE798A"/>
    <w:rsid w:val="00CF71B9"/>
    <w:rsid w:val="00D027AE"/>
    <w:rsid w:val="00D07D4C"/>
    <w:rsid w:val="00D118B2"/>
    <w:rsid w:val="00D15DA1"/>
    <w:rsid w:val="00D16016"/>
    <w:rsid w:val="00D200DB"/>
    <w:rsid w:val="00D245DA"/>
    <w:rsid w:val="00D24C80"/>
    <w:rsid w:val="00D25CE8"/>
    <w:rsid w:val="00D26AE4"/>
    <w:rsid w:val="00D2764B"/>
    <w:rsid w:val="00D33B86"/>
    <w:rsid w:val="00D34FAC"/>
    <w:rsid w:val="00D37842"/>
    <w:rsid w:val="00D37E62"/>
    <w:rsid w:val="00D41183"/>
    <w:rsid w:val="00D41C65"/>
    <w:rsid w:val="00D43198"/>
    <w:rsid w:val="00D445D7"/>
    <w:rsid w:val="00D459B8"/>
    <w:rsid w:val="00D45F39"/>
    <w:rsid w:val="00D52748"/>
    <w:rsid w:val="00D57F08"/>
    <w:rsid w:val="00D641CD"/>
    <w:rsid w:val="00D7025E"/>
    <w:rsid w:val="00D70E73"/>
    <w:rsid w:val="00D71F7F"/>
    <w:rsid w:val="00D72E4C"/>
    <w:rsid w:val="00D73119"/>
    <w:rsid w:val="00D7728C"/>
    <w:rsid w:val="00D80B35"/>
    <w:rsid w:val="00D81970"/>
    <w:rsid w:val="00D90005"/>
    <w:rsid w:val="00D91B74"/>
    <w:rsid w:val="00D94BF7"/>
    <w:rsid w:val="00D977EC"/>
    <w:rsid w:val="00DA278F"/>
    <w:rsid w:val="00DA3B3B"/>
    <w:rsid w:val="00DA481A"/>
    <w:rsid w:val="00DB01E7"/>
    <w:rsid w:val="00DB090E"/>
    <w:rsid w:val="00DB479F"/>
    <w:rsid w:val="00DB672A"/>
    <w:rsid w:val="00DC06E6"/>
    <w:rsid w:val="00DC4278"/>
    <w:rsid w:val="00DC7AE7"/>
    <w:rsid w:val="00DC7BE3"/>
    <w:rsid w:val="00DD1E61"/>
    <w:rsid w:val="00DD46D4"/>
    <w:rsid w:val="00DD4F68"/>
    <w:rsid w:val="00DD7EDC"/>
    <w:rsid w:val="00DE07FB"/>
    <w:rsid w:val="00DE2C05"/>
    <w:rsid w:val="00DF1782"/>
    <w:rsid w:val="00DF17F3"/>
    <w:rsid w:val="00DF3F8A"/>
    <w:rsid w:val="00DF5E13"/>
    <w:rsid w:val="00DF64B6"/>
    <w:rsid w:val="00E00B9A"/>
    <w:rsid w:val="00E02196"/>
    <w:rsid w:val="00E0573C"/>
    <w:rsid w:val="00E0727D"/>
    <w:rsid w:val="00E10642"/>
    <w:rsid w:val="00E163CD"/>
    <w:rsid w:val="00E16686"/>
    <w:rsid w:val="00E177CD"/>
    <w:rsid w:val="00E253AA"/>
    <w:rsid w:val="00E272ED"/>
    <w:rsid w:val="00E306BE"/>
    <w:rsid w:val="00E319F0"/>
    <w:rsid w:val="00E324D8"/>
    <w:rsid w:val="00E35774"/>
    <w:rsid w:val="00E41855"/>
    <w:rsid w:val="00E4306D"/>
    <w:rsid w:val="00E446F0"/>
    <w:rsid w:val="00E5023B"/>
    <w:rsid w:val="00E5396A"/>
    <w:rsid w:val="00E551F7"/>
    <w:rsid w:val="00E56E90"/>
    <w:rsid w:val="00E60932"/>
    <w:rsid w:val="00E61830"/>
    <w:rsid w:val="00E618DD"/>
    <w:rsid w:val="00E63452"/>
    <w:rsid w:val="00E65296"/>
    <w:rsid w:val="00E66BB7"/>
    <w:rsid w:val="00E72B37"/>
    <w:rsid w:val="00E73554"/>
    <w:rsid w:val="00E743FE"/>
    <w:rsid w:val="00E80D45"/>
    <w:rsid w:val="00E81109"/>
    <w:rsid w:val="00E815F3"/>
    <w:rsid w:val="00E81B9B"/>
    <w:rsid w:val="00E87F12"/>
    <w:rsid w:val="00E87FED"/>
    <w:rsid w:val="00E955BE"/>
    <w:rsid w:val="00E9738A"/>
    <w:rsid w:val="00EA0AB5"/>
    <w:rsid w:val="00EA3EBF"/>
    <w:rsid w:val="00EB0FF1"/>
    <w:rsid w:val="00EB1714"/>
    <w:rsid w:val="00EB443C"/>
    <w:rsid w:val="00EB526A"/>
    <w:rsid w:val="00EB663A"/>
    <w:rsid w:val="00EB7F2E"/>
    <w:rsid w:val="00EC0293"/>
    <w:rsid w:val="00EC0D23"/>
    <w:rsid w:val="00EC2420"/>
    <w:rsid w:val="00EC7D18"/>
    <w:rsid w:val="00ED04F0"/>
    <w:rsid w:val="00ED3A1D"/>
    <w:rsid w:val="00EE1B0D"/>
    <w:rsid w:val="00EE5E10"/>
    <w:rsid w:val="00EE63B2"/>
    <w:rsid w:val="00EF1C36"/>
    <w:rsid w:val="00EF3C95"/>
    <w:rsid w:val="00EF6386"/>
    <w:rsid w:val="00F03EC5"/>
    <w:rsid w:val="00F1498E"/>
    <w:rsid w:val="00F234D5"/>
    <w:rsid w:val="00F243B9"/>
    <w:rsid w:val="00F24B12"/>
    <w:rsid w:val="00F276B9"/>
    <w:rsid w:val="00F307DC"/>
    <w:rsid w:val="00F30946"/>
    <w:rsid w:val="00F30F31"/>
    <w:rsid w:val="00F31D33"/>
    <w:rsid w:val="00F323E8"/>
    <w:rsid w:val="00F327D3"/>
    <w:rsid w:val="00F32CB6"/>
    <w:rsid w:val="00F33002"/>
    <w:rsid w:val="00F33499"/>
    <w:rsid w:val="00F33756"/>
    <w:rsid w:val="00F33D2A"/>
    <w:rsid w:val="00F34D31"/>
    <w:rsid w:val="00F354A7"/>
    <w:rsid w:val="00F37DED"/>
    <w:rsid w:val="00F40A69"/>
    <w:rsid w:val="00F459EF"/>
    <w:rsid w:val="00F46790"/>
    <w:rsid w:val="00F529B2"/>
    <w:rsid w:val="00F52EA4"/>
    <w:rsid w:val="00F53A7F"/>
    <w:rsid w:val="00F5512D"/>
    <w:rsid w:val="00F57DE9"/>
    <w:rsid w:val="00F57FBE"/>
    <w:rsid w:val="00F60938"/>
    <w:rsid w:val="00F619DA"/>
    <w:rsid w:val="00F628AC"/>
    <w:rsid w:val="00F64C24"/>
    <w:rsid w:val="00F650BF"/>
    <w:rsid w:val="00F653A6"/>
    <w:rsid w:val="00F67604"/>
    <w:rsid w:val="00F728F2"/>
    <w:rsid w:val="00F74683"/>
    <w:rsid w:val="00F76CDF"/>
    <w:rsid w:val="00F80FF7"/>
    <w:rsid w:val="00F8157D"/>
    <w:rsid w:val="00F82C1A"/>
    <w:rsid w:val="00F86BEF"/>
    <w:rsid w:val="00F86C37"/>
    <w:rsid w:val="00F90D17"/>
    <w:rsid w:val="00F94CEE"/>
    <w:rsid w:val="00F96433"/>
    <w:rsid w:val="00FA195B"/>
    <w:rsid w:val="00FA2CAE"/>
    <w:rsid w:val="00FA2E59"/>
    <w:rsid w:val="00FA5272"/>
    <w:rsid w:val="00FA6E85"/>
    <w:rsid w:val="00FA7C7A"/>
    <w:rsid w:val="00FB08B5"/>
    <w:rsid w:val="00FB0A56"/>
    <w:rsid w:val="00FB2250"/>
    <w:rsid w:val="00FB4072"/>
    <w:rsid w:val="00FB5636"/>
    <w:rsid w:val="00FB57F9"/>
    <w:rsid w:val="00FC366C"/>
    <w:rsid w:val="00FD0359"/>
    <w:rsid w:val="00FD53A9"/>
    <w:rsid w:val="00FD5FE6"/>
    <w:rsid w:val="00FE2047"/>
    <w:rsid w:val="00FE3EC3"/>
    <w:rsid w:val="00FE55F6"/>
    <w:rsid w:val="00FE7848"/>
    <w:rsid w:val="00FF1D93"/>
    <w:rsid w:val="00FF61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0"/>
      </w:numPr>
      <w:spacing w:before="40"/>
      <w:ind w:left="284" w:hanging="284"/>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 w:type="paragraph" w:customStyle="1" w:styleId="arttitle">
    <w:name w:val="arttitle"/>
    <w:basedOn w:val="Normal"/>
    <w:rsid w:val="00065C5A"/>
    <w:pPr>
      <w:widowControl/>
      <w:suppressAutoHyphens w:val="0"/>
      <w:spacing w:after="240" w:line="480" w:lineRule="atLeast"/>
      <w:ind w:firstLine="0"/>
    </w:pPr>
    <w:rPr>
      <w:rFonts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80114733">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doi:papers3://publication/doi/10.1186/1742-9994-11-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rgit.szabo@gmx.at" TargetMode="External"/><Relationship Id="rId12" Type="http://schemas.openxmlformats.org/officeDocument/2006/relationships/hyperlink" Target="doi:papers3://publication/doi/10.1098/rspb.2013.3275" TargetMode="External"/><Relationship Id="rId17" Type="http://schemas.openxmlformats.org/officeDocument/2006/relationships/hyperlink" Target="https://creativecommons.org/licenses/by-nc-sa/3.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98/rsbl.2011.1161"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49</Pages>
  <Words>14864</Words>
  <Characters>84727</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4</cp:revision>
  <cp:lastPrinted>2018-12-17T22:07:00Z</cp:lastPrinted>
  <dcterms:created xsi:type="dcterms:W3CDTF">2019-02-07T01:30:00Z</dcterms:created>
  <dcterms:modified xsi:type="dcterms:W3CDTF">2019-02-07T02:11:00Z</dcterms:modified>
</cp:coreProperties>
</file>